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1E2099A7" w:rsidR="00EE3E2B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Collegamentoipertestuale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39ED8976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Collegamentoipertestuale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0F487C97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Collegamentoipertestuale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3FB3ADD5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Collegamentoipertestuale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5C4EA86E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Collegamentoipertestuale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34FBBEF8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Collegamentoipertestuale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210F183D" w:rsidR="00EE3E2B" w:rsidRDefault="00960587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Collegamentoipertestuale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335C1D32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Collegamentoipertestuale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6D178239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Collegamentoipertestuale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249D7404" w:rsidR="00EE3E2B" w:rsidRDefault="00960587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Collegamentoipertestuale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7396C05C" w:rsidR="00EE3E2B" w:rsidRDefault="00960587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Collegamentoipertestuale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3C0BE2B3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Collegamentoipertestuale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66EBF1B2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Collegamentoipertestuale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2889AB23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Collegamentoipertestuale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293CBB0F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Collegamentoipertestuale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6484448B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Collegamentoipertestuale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45344389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Collegamentoipertestuale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507DE91F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Collegamentoipertestuale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Java Source Files</w:t>
            </w:r>
            <w:bookmarkStart w:id="0" w:name="_GoBack"/>
            <w:bookmarkEnd w:id="0"/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0B5731DB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Collegamentoipertestuale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138782F8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Collegamentoipertestuale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41C069F6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Collegamentoipertestuale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612AD755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Collegamentoipertestuale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13EA9375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Collegamentoipertestuale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7416C126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Collegamentoipertestuale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28ACB0C1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Collegamentoipertestuale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66FA67A7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Collegamentoipertestuale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17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29C86064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Collegamentoipertestuale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6FDD272F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Collegamentoipertestuale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19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1B599708" w:rsidR="00EE3E2B" w:rsidRDefault="00960587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Collegamentoipertestuale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19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49299B3A" w:rsidR="00EE3E2B" w:rsidRDefault="00960587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Collegamentoipertestuale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20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71E37976" w:rsidR="00EE3E2B" w:rsidRDefault="00960587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Collegamentoipertestuale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Collegamentoipertestuale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55632D">
              <w:rPr>
                <w:noProof/>
                <w:webHidden/>
              </w:rPr>
              <w:t>21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" w:name="_Toc474064141"/>
      <w:r w:rsidRPr="00CD3888">
        <w:rPr>
          <w:sz w:val="32"/>
          <w:lang w:val="en-GB"/>
        </w:rPr>
        <w:lastRenderedPageBreak/>
        <w:t>Introduction</w:t>
      </w:r>
      <w:bookmarkEnd w:id="1"/>
    </w:p>
    <w:p w14:paraId="4FDAFAF5" w14:textId="77777777" w:rsidR="00C80FDB" w:rsidRPr="00CD3888" w:rsidRDefault="00C80FDB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2"/>
      <w:r>
        <w:rPr>
          <w:sz w:val="28"/>
          <w:lang w:val="en-GB"/>
        </w:rPr>
        <w:t>Revision History</w:t>
      </w:r>
      <w:bookmarkEnd w:id="2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3"/>
      <w:r>
        <w:rPr>
          <w:sz w:val="28"/>
          <w:lang w:val="en-GB"/>
        </w:rPr>
        <w:t>Purpose and Scope</w:t>
      </w:r>
      <w:bookmarkEnd w:id="3"/>
    </w:p>
    <w:p w14:paraId="6D0434DB" w14:textId="1D3B4D2E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</w:t>
      </w:r>
      <w:r w:rsidR="008659CC">
        <w:rPr>
          <w:sz w:val="22"/>
          <w:lang w:val="en-GB"/>
        </w:rPr>
        <w:t>s</w:t>
      </w:r>
      <w:r>
        <w:rPr>
          <w:sz w:val="22"/>
          <w:lang w:val="en-GB"/>
        </w:rPr>
        <w:t xml:space="preserve"> o</w:t>
      </w:r>
      <w:r w:rsidR="00884CD3">
        <w:rPr>
          <w:sz w:val="22"/>
          <w:lang w:val="en-GB"/>
        </w:rPr>
        <w:t>f code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4064144"/>
      <w:r>
        <w:rPr>
          <w:sz w:val="28"/>
          <w:lang w:val="en-GB"/>
        </w:rPr>
        <w:t>Definitions and Abbreviations</w:t>
      </w:r>
      <w:bookmarkEnd w:id="4"/>
    </w:p>
    <w:p w14:paraId="44927778" w14:textId="791386CB" w:rsidR="00C06DD0" w:rsidRDefault="00C06DD0" w:rsidP="00AF1955">
      <w:pPr>
        <w:pStyle w:val="Paragrafoelenco"/>
        <w:numPr>
          <w:ilvl w:val="0"/>
          <w:numId w:val="6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AF1955">
      <w:pPr>
        <w:pStyle w:val="Paragrafoelenco"/>
        <w:numPr>
          <w:ilvl w:val="0"/>
          <w:numId w:val="6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4064145"/>
      <w:r w:rsidRPr="00CD3888">
        <w:rPr>
          <w:sz w:val="28"/>
          <w:lang w:val="en-GB"/>
        </w:rPr>
        <w:t>Reference Documents</w:t>
      </w:r>
      <w:bookmarkEnd w:id="6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F2D7140" w14:textId="1592286A" w:rsidR="00A30E0C" w:rsidRDefault="00086237" w:rsidP="0048108D">
      <w:pPr>
        <w:pStyle w:val="Paragrafoelenco"/>
      </w:pPr>
      <w:r>
        <w:t>Code Inspection Assignment Task Description.pdf</w:t>
      </w:r>
    </w:p>
    <w:p w14:paraId="2325398F" w14:textId="0DD518EF" w:rsidR="0048108D" w:rsidRPr="000F1F9C" w:rsidRDefault="0048108D" w:rsidP="0048108D">
      <w:pPr>
        <w:pStyle w:val="Paragrafoelenco"/>
        <w:rPr>
          <w:lang w:val="it-IT"/>
        </w:rPr>
      </w:pPr>
      <w:r w:rsidRPr="0048108D">
        <w:rPr>
          <w:lang w:val="it-IT"/>
        </w:rPr>
        <w:t xml:space="preserve">OFBIZ </w:t>
      </w:r>
      <w:r>
        <w:rPr>
          <w:lang w:val="it-IT"/>
        </w:rPr>
        <w:t xml:space="preserve">Technical </w:t>
      </w:r>
      <w:r w:rsidRPr="0048108D">
        <w:rPr>
          <w:lang w:val="it-IT"/>
        </w:rPr>
        <w:t>Documentation</w:t>
      </w:r>
      <w:r>
        <w:rPr>
          <w:lang w:val="it-IT"/>
        </w:rPr>
        <w:t xml:space="preserve"> (</w:t>
      </w:r>
      <w:hyperlink r:id="rId9" w:history="1">
        <w:r w:rsidRPr="000F1F9C">
          <w:rPr>
            <w:rStyle w:val="Collegamentoipertestuale"/>
            <w:b/>
            <w:i/>
            <w:color w:val="auto"/>
            <w:sz w:val="20"/>
            <w:lang w:val="it-IT"/>
          </w:rPr>
          <w:t>https://cwiki.apache.org/confluence/display/OFBIZ/OFBiz+Technical+Documentation+-+Home+Page</w:t>
        </w:r>
      </w:hyperlink>
      <w:r>
        <w:rPr>
          <w:lang w:val="it-IT"/>
        </w:rPr>
        <w:t>)</w:t>
      </w:r>
    </w:p>
    <w:p w14:paraId="190C1FE9" w14:textId="43C13E1D" w:rsidR="00086237" w:rsidRPr="00CD3888" w:rsidRDefault="00086237" w:rsidP="00AF1955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48108D">
        <w:rPr>
          <w:sz w:val="28"/>
          <w:lang w:val="en-US"/>
        </w:rPr>
        <w:lastRenderedPageBreak/>
        <w:t xml:space="preserve"> </w:t>
      </w:r>
      <w:bookmarkStart w:id="7" w:name="_Toc474064146"/>
      <w:r>
        <w:rPr>
          <w:sz w:val="28"/>
          <w:lang w:val="en-GB"/>
        </w:rPr>
        <w:t>Document Structure</w:t>
      </w:r>
      <w:bookmarkEnd w:id="7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AF1955">
      <w:pPr>
        <w:pStyle w:val="Paragrafoelenco"/>
        <w:numPr>
          <w:ilvl w:val="0"/>
          <w:numId w:val="5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8" w:name="_Toc474064147"/>
      <w:r w:rsidRPr="00C80FDB">
        <w:rPr>
          <w:sz w:val="32"/>
          <w:lang w:val="en-GB"/>
        </w:rPr>
        <w:lastRenderedPageBreak/>
        <w:t>Classes</w:t>
      </w:r>
      <w:bookmarkEnd w:id="8"/>
    </w:p>
    <w:p w14:paraId="15BFFA1B" w14:textId="6062BBF5" w:rsidR="0048108D" w:rsidRDefault="0048108D" w:rsidP="000F1F9C">
      <w:pPr>
        <w:spacing w:after="120"/>
        <w:ind w:left="0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target classes of this code inspection are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BillingAccountWorker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Pr="000F1F9C">
        <w:rPr>
          <w:rFonts w:asciiTheme="minorHAnsi" w:hAnsiTheme="minorHAnsi" w:cstheme="minorHAnsi"/>
          <w:sz w:val="22"/>
          <w:szCs w:val="20"/>
          <w:lang w:val="en-GB"/>
        </w:rPr>
        <w:t>PaymentWorker</w:t>
      </w:r>
      <w:proofErr w:type="spellEnd"/>
      <w:r w:rsidRPr="000F1F9C">
        <w:rPr>
          <w:rFonts w:asciiTheme="minorHAnsi" w:hAnsiTheme="minorHAnsi" w:cstheme="minorHAnsi"/>
          <w:sz w:val="22"/>
          <w:szCs w:val="20"/>
          <w:lang w:val="en-GB"/>
        </w:rPr>
        <w:t>.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The methods of each class are listed below.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9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0" w:name="_Toc474064149"/>
      <w:proofErr w:type="spellStart"/>
      <w:r w:rsidRPr="00291E52">
        <w:rPr>
          <w:sz w:val="28"/>
          <w:lang w:val="en-GB"/>
        </w:rPr>
        <w:t>PaymentWorker</w:t>
      </w:r>
      <w:bookmarkEnd w:id="10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lastRenderedPageBreak/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AF1955">
      <w:pPr>
        <w:pStyle w:val="Paragrafoelenco"/>
        <w:numPr>
          <w:ilvl w:val="0"/>
          <w:numId w:val="6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1" w:name="_Integration_Testing_Strategy"/>
      <w:bookmarkEnd w:id="11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2" w:name="_Toc474064150"/>
      <w:r w:rsidRPr="00C80FDB">
        <w:rPr>
          <w:sz w:val="32"/>
          <w:lang w:val="en-GB"/>
        </w:rPr>
        <w:lastRenderedPageBreak/>
        <w:t>Functional role</w:t>
      </w:r>
      <w:bookmarkEnd w:id="12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4510F0">
        <w:rPr>
          <w:sz w:val="22"/>
          <w:lang w:val="en-US"/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4510F0">
        <w:rPr>
          <w:sz w:val="22"/>
          <w:lang w:val="en-US"/>
        </w:rPr>
        <w:t xml:space="preserve">Worker methods for </w:t>
      </w:r>
      <w:proofErr w:type="spellStart"/>
      <w:r w:rsidR="00C6422B" w:rsidRPr="004510F0">
        <w:rPr>
          <w:sz w:val="22"/>
          <w:lang w:val="en-US"/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1BCB85AC">
            <wp:extent cx="3333750" cy="52100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336684" cy="521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240DA9D6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 xml:space="preserve">two classes discussed in this document refer to the highlighted elements and </w:t>
      </w:r>
      <w:r w:rsidR="000F1F9C">
        <w:rPr>
          <w:sz w:val="22"/>
          <w:lang w:val="en-GB"/>
        </w:rPr>
        <w:t>are also used to build</w:t>
      </w:r>
      <w:r w:rsidR="00EA1668">
        <w:rPr>
          <w:sz w:val="22"/>
          <w:lang w:val="en-GB"/>
        </w:rPr>
        <w:t xml:space="preserve"> queries to control the presence of payments or to retrieve the status of a billing account (balance and open orders) on the DB.</w:t>
      </w:r>
    </w:p>
    <w:p w14:paraId="3B393AB4" w14:textId="77777777" w:rsidR="00A2687E" w:rsidRDefault="00A2687E" w:rsidP="007C6F43">
      <w:pPr>
        <w:rPr>
          <w:sz w:val="22"/>
          <w:lang w:val="en-GB"/>
        </w:rPr>
      </w:pPr>
    </w:p>
    <w:p w14:paraId="76404CF4" w14:textId="77777777" w:rsidR="00A2687E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As you can remark by reading the documentation, the billing account is used to provide a more structured organisation of Invoices and Payments, but its role is not essential. </w:t>
      </w:r>
    </w:p>
    <w:p w14:paraId="2AB7A31C" w14:textId="1F367456" w:rsidR="00A2687E" w:rsidRPr="000F1F9C" w:rsidRDefault="00A2687E" w:rsidP="00A2687E">
      <w:pPr>
        <w:rPr>
          <w:sz w:val="22"/>
          <w:lang w:val="en-GB"/>
        </w:rPr>
      </w:pPr>
      <w:r>
        <w:rPr>
          <w:sz w:val="22"/>
          <w:lang w:val="en-GB"/>
        </w:rPr>
        <w:t xml:space="preserve">This </w:t>
      </w:r>
      <w:r w:rsidR="0033773E">
        <w:rPr>
          <w:sz w:val="22"/>
          <w:lang w:val="en-GB"/>
        </w:rPr>
        <w:t>component</w:t>
      </w:r>
      <w:r>
        <w:rPr>
          <w:sz w:val="22"/>
          <w:lang w:val="en-GB"/>
        </w:rPr>
        <w:t xml:space="preserve"> is also a way to allow the customers to</w:t>
      </w:r>
      <w:r w:rsidRPr="000F1F9C">
        <w:rPr>
          <w:sz w:val="22"/>
          <w:lang w:val="en-GB"/>
        </w:rPr>
        <w:t xml:space="preserve"> consolidate several invoices into an account that is paid off later.</w:t>
      </w:r>
    </w:p>
    <w:p w14:paraId="087AEF6F" w14:textId="19F1E5A0" w:rsidR="00684DB1" w:rsidRDefault="00684DB1" w:rsidP="00100DC3">
      <w:pPr>
        <w:rPr>
          <w:sz w:val="22"/>
          <w:lang w:val="en-GB"/>
        </w:rPr>
      </w:pPr>
    </w:p>
    <w:p w14:paraId="7002FBF8" w14:textId="7DEC4F9F" w:rsidR="00100DC3" w:rsidRDefault="00100DC3" w:rsidP="00100DC3">
      <w:pPr>
        <w:rPr>
          <w:sz w:val="22"/>
          <w:lang w:val="en-GB"/>
        </w:rPr>
      </w:pPr>
      <w:r w:rsidRPr="00100DC3">
        <w:rPr>
          <w:sz w:val="22"/>
          <w:lang w:val="en-GB"/>
        </w:rPr>
        <w:t xml:space="preserve">The class </w:t>
      </w:r>
      <w:proofErr w:type="spellStart"/>
      <w:r w:rsidRPr="00100DC3">
        <w:rPr>
          <w:sz w:val="22"/>
          <w:lang w:val="en-GB"/>
        </w:rPr>
        <w:t>PaymentWorker</w:t>
      </w:r>
      <w:proofErr w:type="spellEnd"/>
      <w:r w:rsidRPr="00100DC3">
        <w:rPr>
          <w:sz w:val="22"/>
          <w:lang w:val="en-GB"/>
        </w:rPr>
        <w:t xml:space="preserve"> provide</w:t>
      </w:r>
      <w:r>
        <w:rPr>
          <w:sz w:val="22"/>
          <w:lang w:val="en-GB"/>
        </w:rPr>
        <w:t>s</w:t>
      </w:r>
      <w:r w:rsidRPr="00100DC3">
        <w:rPr>
          <w:sz w:val="22"/>
          <w:lang w:val="en-GB"/>
        </w:rPr>
        <w:t xml:space="preserve"> some utility methods for two forms of payment services: </w:t>
      </w:r>
      <w:r>
        <w:rPr>
          <w:sz w:val="22"/>
          <w:lang w:val="en-GB"/>
        </w:rPr>
        <w:t>one that</w:t>
      </w:r>
      <w:r w:rsidRPr="00100DC3">
        <w:rPr>
          <w:sz w:val="22"/>
          <w:lang w:val="en-GB"/>
        </w:rPr>
        <w:t xml:space="preserve"> do</w:t>
      </w:r>
      <w:r>
        <w:rPr>
          <w:sz w:val="22"/>
          <w:lang w:val="en-GB"/>
        </w:rPr>
        <w:t>es</w:t>
      </w:r>
      <w:r w:rsidRPr="00100DC3">
        <w:rPr>
          <w:sz w:val="22"/>
          <w:lang w:val="en-GB"/>
        </w:rPr>
        <w:t xml:space="preserve"> credit card authorization internally (through a gateway) and </w:t>
      </w:r>
      <w:r>
        <w:rPr>
          <w:sz w:val="22"/>
          <w:lang w:val="en-GB"/>
        </w:rPr>
        <w:t>one that does</w:t>
      </w:r>
      <w:r w:rsidRPr="00100DC3">
        <w:rPr>
          <w:sz w:val="22"/>
          <w:lang w:val="en-GB"/>
        </w:rPr>
        <w:t xml:space="preserve"> the payment process externally. </w:t>
      </w:r>
    </w:p>
    <w:p w14:paraId="6DB7908D" w14:textId="77777777" w:rsidR="00100DC3" w:rsidRDefault="00100DC3" w:rsidP="00100DC3">
      <w:pPr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13" w:name="_Toc474064151"/>
      <w:r w:rsidRPr="00C80FDB">
        <w:rPr>
          <w:sz w:val="32"/>
          <w:lang w:val="en-GB"/>
        </w:rPr>
        <w:lastRenderedPageBreak/>
        <w:t>List of Issues</w:t>
      </w:r>
      <w:bookmarkEnd w:id="13"/>
    </w:p>
    <w:p w14:paraId="79D2B1F1" w14:textId="7F340D71" w:rsidR="00014A34" w:rsidRDefault="00C80FDB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4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4"/>
    </w:p>
    <w:p w14:paraId="0AF49719" w14:textId="4523FF80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All class names, interface names, method names, class variables, method variables, and constants used should have meaningful names and do what the name suggests.</w:t>
      </w:r>
    </w:p>
    <w:p w14:paraId="72FB88AE" w14:textId="3600E503" w:rsidR="001557E1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67: String </w:t>
      </w:r>
      <w:proofErr w:type="spellStart"/>
      <w:r w:rsidRPr="008248B9">
        <w:rPr>
          <w:sz w:val="22"/>
          <w:lang w:val="en-GB"/>
        </w:rPr>
        <w:t>currencyUomId</w:t>
      </w:r>
      <w:proofErr w:type="spellEnd"/>
      <w:r w:rsidRPr="008248B9">
        <w:rPr>
          <w:sz w:val="22"/>
          <w:lang w:val="en-GB"/>
        </w:rPr>
        <w:t xml:space="preserve"> may be not clear enough</w:t>
      </w:r>
      <w:r w:rsidR="0048228F" w:rsidRPr="008248B9">
        <w:rPr>
          <w:sz w:val="22"/>
          <w:lang w:val="en-GB"/>
        </w:rPr>
        <w:t>.</w:t>
      </w:r>
    </w:p>
    <w:p w14:paraId="4C2CE91F" w14:textId="532A3DC0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85: </w:t>
      </w:r>
      <w:proofErr w:type="spellStart"/>
      <w:r w:rsidRPr="008248B9">
        <w:rPr>
          <w:sz w:val="22"/>
          <w:lang w:val="en-GB"/>
        </w:rPr>
        <w:t>billingAccountVO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0A4DD1A6" w14:textId="21E42F22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88: </w:t>
      </w:r>
      <w:proofErr w:type="spellStart"/>
      <w:r w:rsidRPr="008248B9">
        <w:rPr>
          <w:sz w:val="22"/>
          <w:lang w:val="en-GB"/>
        </w:rPr>
        <w:t>thruDate</w:t>
      </w:r>
      <w:proofErr w:type="spellEnd"/>
      <w:r w:rsidRPr="008248B9">
        <w:rPr>
          <w:sz w:val="22"/>
          <w:lang w:val="en-GB"/>
        </w:rPr>
        <w:t xml:space="preserve"> not clear the meaning of "thru"</w:t>
      </w:r>
      <w:r w:rsidR="0048228F" w:rsidRPr="008248B9">
        <w:rPr>
          <w:sz w:val="22"/>
          <w:lang w:val="en-GB"/>
        </w:rPr>
        <w:t>.</w:t>
      </w:r>
    </w:p>
    <w:p w14:paraId="36B31362" w14:textId="6F85EFAE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156: </w:t>
      </w:r>
      <w:proofErr w:type="spellStart"/>
      <w:r w:rsidRPr="008248B9">
        <w:rPr>
          <w:sz w:val="22"/>
          <w:lang w:val="en-GB"/>
        </w:rPr>
        <w:t>pAi</w:t>
      </w:r>
      <w:proofErr w:type="spellEnd"/>
      <w:r w:rsidRPr="008248B9">
        <w:rPr>
          <w:sz w:val="22"/>
          <w:lang w:val="en-GB"/>
        </w:rPr>
        <w:t xml:space="preserve"> stands for </w:t>
      </w:r>
      <w:proofErr w:type="spellStart"/>
      <w:r w:rsidRPr="008248B9">
        <w:rPr>
          <w:sz w:val="22"/>
          <w:lang w:val="en-GB"/>
        </w:rPr>
        <w:t>paymentApplicationIterator</w:t>
      </w:r>
      <w:proofErr w:type="spellEnd"/>
      <w:r w:rsidRPr="008248B9">
        <w:rPr>
          <w:sz w:val="22"/>
          <w:lang w:val="en-GB"/>
        </w:rPr>
        <w:t xml:space="preserve"> but not clear</w:t>
      </w:r>
      <w:r w:rsidR="0048228F" w:rsidRPr="008248B9">
        <w:rPr>
          <w:sz w:val="22"/>
          <w:lang w:val="en-GB"/>
        </w:rPr>
        <w:t>.</w:t>
      </w:r>
    </w:p>
    <w:p w14:paraId="0048DB54" w14:textId="4119732C" w:rsidR="00265215" w:rsidRPr="00AD3740" w:rsidRDefault="00265215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</w:t>
      </w:r>
      <w:proofErr w:type="spellStart"/>
      <w:r w:rsidRPr="00AD3740">
        <w:rPr>
          <w:sz w:val="22"/>
          <w:lang w:val="en-GB"/>
        </w:rPr>
        <w:t>availableToCapture</w:t>
      </w:r>
      <w:proofErr w:type="spellEnd"/>
      <w:r w:rsidRPr="00AD3740">
        <w:rPr>
          <w:sz w:val="22"/>
          <w:lang w:val="en-GB"/>
        </w:rPr>
        <w:t>() method name could be more meaningful.</w:t>
      </w:r>
    </w:p>
    <w:p w14:paraId="79B7B3BD" w14:textId="18044041" w:rsidR="00291AD8" w:rsidRPr="008248B9" w:rsidRDefault="00291AD8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>Line 230: variable delegator may be not clear enough</w:t>
      </w:r>
      <w:r w:rsidR="0048228F" w:rsidRPr="008248B9">
        <w:rPr>
          <w:sz w:val="22"/>
          <w:lang w:val="en-GB"/>
        </w:rPr>
        <w:t>.</w:t>
      </w:r>
    </w:p>
    <w:p w14:paraId="5A31737E" w14:textId="6B4BE964" w:rsidR="00291AD8" w:rsidRPr="008248B9" w:rsidRDefault="00291AD8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262: </w:t>
      </w:r>
      <w:proofErr w:type="spellStart"/>
      <w:r w:rsidRPr="008248B9">
        <w:rPr>
          <w:sz w:val="22"/>
          <w:lang w:val="en-GB"/>
        </w:rPr>
        <w:t>actualCurrencyUomId</w:t>
      </w:r>
      <w:proofErr w:type="spellEnd"/>
      <w:r w:rsidRPr="008248B9">
        <w:rPr>
          <w:sz w:val="22"/>
          <w:lang w:val="en-GB"/>
        </w:rPr>
        <w:t xml:space="preserve"> variable has a name not clear</w:t>
      </w:r>
      <w:r w:rsidR="0048228F" w:rsidRPr="008248B9">
        <w:rPr>
          <w:sz w:val="22"/>
          <w:lang w:val="en-GB"/>
        </w:rPr>
        <w:t>.</w:t>
      </w:r>
    </w:p>
    <w:p w14:paraId="511E52FA" w14:textId="6905EFE1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If one-character variables are used, they are used only for temporary throwaway variables, such as those used in for loops.</w:t>
      </w:r>
    </w:p>
    <w:p w14:paraId="23D06900" w14:textId="063B446B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Everything ok.</w:t>
      </w:r>
    </w:p>
    <w:p w14:paraId="136219FD" w14:textId="57499594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names are nouns, in mixed case, with the first letter of each word in capitalized.</w:t>
      </w:r>
    </w:p>
    <w:p w14:paraId="0F333CBE" w14:textId="1F8A0361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Everything ok.</w:t>
      </w:r>
    </w:p>
    <w:p w14:paraId="358BB83B" w14:textId="445163F6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Interface names should be capitalized like classes.</w:t>
      </w:r>
    </w:p>
    <w:p w14:paraId="0174AA64" w14:textId="705BE107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Everything ok.</w:t>
      </w:r>
    </w:p>
    <w:p w14:paraId="4C27878D" w14:textId="0797185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Method names should be verbs, with the first letter of each addition word capitalized.</w:t>
      </w:r>
    </w:p>
    <w:p w14:paraId="0177D0E1" w14:textId="77777777" w:rsidR="008248B9" w:rsidRPr="00AD3740" w:rsidRDefault="008248B9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422B7971" w14:textId="063832A7" w:rsidR="001557E1" w:rsidRPr="008248B9" w:rsidRDefault="001557E1" w:rsidP="00AD3740">
      <w:pPr>
        <w:spacing w:after="120"/>
        <w:ind w:left="426"/>
        <w:rPr>
          <w:sz w:val="22"/>
          <w:lang w:val="en-GB"/>
        </w:rPr>
      </w:pPr>
      <w:r w:rsidRPr="008248B9">
        <w:rPr>
          <w:sz w:val="22"/>
          <w:lang w:val="en-GB"/>
        </w:rPr>
        <w:t xml:space="preserve">Line 180: method </w:t>
      </w:r>
      <w:proofErr w:type="spellStart"/>
      <w:r w:rsidRPr="008248B9">
        <w:rPr>
          <w:sz w:val="22"/>
          <w:lang w:val="en-GB"/>
        </w:rPr>
        <w:t>availableToCapture</w:t>
      </w:r>
      <w:proofErr w:type="spellEnd"/>
      <w:r w:rsidRPr="008248B9">
        <w:rPr>
          <w:sz w:val="22"/>
          <w:lang w:val="en-GB"/>
        </w:rPr>
        <w:t>() has not a verb as a name.</w:t>
      </w:r>
    </w:p>
    <w:p w14:paraId="39A01324" w14:textId="575DF9B2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Class variables, also called attributes, are mixed case, but might begin with an underscore (‘_’) followed by a lowercase first letter. All the remaining words in the variable name have their first letter capitalized.</w:t>
      </w:r>
    </w:p>
    <w:p w14:paraId="4B410ED6" w14:textId="253B4B16" w:rsidR="008248B9" w:rsidRPr="00AD3740" w:rsidRDefault="008248B9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lastRenderedPageBreak/>
        <w:t>Everything ok.</w:t>
      </w:r>
    </w:p>
    <w:p w14:paraId="4D0B21DF" w14:textId="77777777" w:rsidR="008248B9" w:rsidRPr="008248B9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Constants are declared using all uppercase with words separated by an underscore.</w:t>
      </w:r>
    </w:p>
    <w:p w14:paraId="0377AB1F" w14:textId="77777777" w:rsidR="008248B9" w:rsidRPr="00AD3740" w:rsidRDefault="008248B9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2C542635" w14:textId="4BD5D0B2" w:rsidR="001557E1" w:rsidRDefault="001557E1" w:rsidP="00AD3740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64B40831" w14:textId="7D5B7FB4" w:rsidR="00B95935" w:rsidRPr="001557E1" w:rsidRDefault="00B9593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56: variable </w:t>
      </w:r>
      <w:r w:rsidRPr="00B95935">
        <w:rPr>
          <w:sz w:val="22"/>
          <w:lang w:val="en-GB"/>
        </w:rPr>
        <w:t>ZERO</w:t>
      </w:r>
      <w:r>
        <w:rPr>
          <w:sz w:val="22"/>
          <w:lang w:val="en-GB"/>
        </w:rPr>
        <w:t xml:space="preserve"> is uppercase but it is not a constant.</w:t>
      </w:r>
    </w:p>
    <w:p w14:paraId="3688C411" w14:textId="77777777" w:rsidR="0085445B" w:rsidRPr="00AD3740" w:rsidRDefault="0085445B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5A16EB37" w14:textId="77777777" w:rsidR="008248B9" w:rsidRPr="008248B9" w:rsidRDefault="008248B9" w:rsidP="008248B9">
      <w:pPr>
        <w:spacing w:after="120"/>
        <w:ind w:left="0" w:firstLine="0"/>
        <w:rPr>
          <w:sz w:val="22"/>
          <w:lang w:val="en-GB"/>
        </w:rPr>
      </w:pPr>
    </w:p>
    <w:p w14:paraId="33A239DA" w14:textId="210A0FC0" w:rsidR="00086237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5" w:name="_Toc474064153"/>
      <w:r w:rsidR="00C3522F" w:rsidRPr="001557E1">
        <w:rPr>
          <w:sz w:val="28"/>
          <w:lang w:val="en-GB"/>
        </w:rPr>
        <w:t>Indention</w:t>
      </w:r>
      <w:bookmarkEnd w:id="15"/>
    </w:p>
    <w:p w14:paraId="6ADDC145" w14:textId="0C64AEC5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Three or four spaces are used for indentation and done so consistently.</w:t>
      </w:r>
    </w:p>
    <w:p w14:paraId="34E55CF1" w14:textId="77777777" w:rsidR="00F833C2" w:rsidRPr="00F833C2" w:rsidRDefault="00F833C2" w:rsidP="00AD3740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216B78A9" w14:textId="09DD2AD7" w:rsidR="008248B9" w:rsidRPr="00F833C2" w:rsidRDefault="008248B9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8248B9">
        <w:rPr>
          <w:b/>
          <w:i/>
          <w:szCs w:val="22"/>
        </w:rPr>
        <w:t>No tabs are used to indent.</w:t>
      </w:r>
    </w:p>
    <w:p w14:paraId="55C9A970" w14:textId="77777777" w:rsidR="00F833C2" w:rsidRPr="00F833C2" w:rsidRDefault="00F833C2" w:rsidP="00AD3740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0DFCD1E7" w14:textId="259918E3" w:rsidR="001557E1" w:rsidRDefault="001557E1" w:rsidP="00F833C2">
      <w:pPr>
        <w:spacing w:after="120"/>
        <w:rPr>
          <w:sz w:val="22"/>
          <w:lang w:val="en-GB"/>
        </w:rPr>
      </w:pPr>
    </w:p>
    <w:p w14:paraId="78561588" w14:textId="5F43002B" w:rsidR="00C3522F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6" w:name="_Toc474064154"/>
      <w:r w:rsidRPr="001557E1">
        <w:rPr>
          <w:sz w:val="28"/>
          <w:lang w:val="en-GB"/>
        </w:rPr>
        <w:t>Braces</w:t>
      </w:r>
      <w:bookmarkEnd w:id="16"/>
    </w:p>
    <w:p w14:paraId="286A4C5C" w14:textId="66EE857E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Consistent bracing style is used</w:t>
      </w:r>
      <w:r>
        <w:rPr>
          <w:b/>
          <w:i/>
          <w:szCs w:val="22"/>
        </w:rPr>
        <w:t>.</w:t>
      </w:r>
    </w:p>
    <w:p w14:paraId="2099D12A" w14:textId="77777777" w:rsidR="00F833C2" w:rsidRPr="00F833C2" w:rsidRDefault="00F833C2" w:rsidP="00AD3740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Everything ok.</w:t>
      </w:r>
    </w:p>
    <w:p w14:paraId="51C5EEE5" w14:textId="4E1C7F14" w:rsidR="00F833C2" w:rsidRP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All if, while, do-while, try-catch, and for statements that have only one statement to execute are surrounded by curly braces.</w:t>
      </w:r>
    </w:p>
    <w:p w14:paraId="511FD193" w14:textId="0D81F98D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Pr="00AD3740" w:rsidRDefault="001557E1" w:rsidP="00AD3740">
      <w:pPr>
        <w:spacing w:after="120"/>
        <w:ind w:left="426"/>
        <w:rPr>
          <w:sz w:val="22"/>
          <w:lang w:val="en-GB"/>
        </w:rPr>
      </w:pPr>
      <w:r w:rsidRPr="00AD3740">
        <w:rPr>
          <w:sz w:val="22"/>
          <w:lang w:val="en-GB"/>
        </w:rPr>
        <w:t>Line 64: the if condition has only one statement without braces.</w:t>
      </w:r>
    </w:p>
    <w:p w14:paraId="30F8311A" w14:textId="6FA53DA7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51608706" w14:textId="4F2DA850" w:rsidR="0048228F" w:rsidRDefault="0048228F" w:rsidP="00AD3740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259EF741" w14:textId="64DE5489" w:rsidR="00720617" w:rsidRDefault="0072061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103: if statement is inline</w:t>
      </w:r>
      <w:r w:rsidR="000F1F9C">
        <w:rPr>
          <w:sz w:val="22"/>
          <w:lang w:val="en-GB"/>
        </w:rPr>
        <w:t>.</w:t>
      </w:r>
    </w:p>
    <w:p w14:paraId="519D48BD" w14:textId="62D56DA3" w:rsidR="00720617" w:rsidRDefault="0072061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107: if statement has no braces</w:t>
      </w:r>
      <w:r w:rsidR="000F1F9C">
        <w:rPr>
          <w:sz w:val="22"/>
          <w:lang w:val="en-GB"/>
        </w:rPr>
        <w:t>.</w:t>
      </w: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16A78261" w:rsid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7" w:name="_Toc474064155"/>
      <w:r w:rsidRPr="001557E1">
        <w:rPr>
          <w:sz w:val="28"/>
          <w:lang w:val="en-GB"/>
        </w:rPr>
        <w:t>File Organization</w:t>
      </w:r>
      <w:bookmarkEnd w:id="17"/>
    </w:p>
    <w:p w14:paraId="4DEF514B" w14:textId="3E876389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Blank lines and optional comments are used to separate sections.</w:t>
      </w:r>
    </w:p>
    <w:p w14:paraId="3F0F4A8E" w14:textId="1F1E6AA8" w:rsidR="00F833C2" w:rsidRDefault="00F833C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Code is poorly commented.</w:t>
      </w:r>
    </w:p>
    <w:p w14:paraId="08E7D1EB" w14:textId="77777777" w:rsidR="00AD3740" w:rsidRPr="00AD3740" w:rsidRDefault="00AD3740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48ABF93C" w14:textId="52A76A6B" w:rsidR="00F833C2" w:rsidRDefault="00F833C2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Adding some blank lines to method </w:t>
      </w:r>
      <w:proofErr w:type="spellStart"/>
      <w:r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would help readability.</w:t>
      </w:r>
    </w:p>
    <w:p w14:paraId="53471A42" w14:textId="312AAA72" w:rsidR="00F833C2" w:rsidRDefault="00F833C2" w:rsidP="00AF1955">
      <w:pPr>
        <w:pStyle w:val="Paragrafoelenco"/>
        <w:numPr>
          <w:ilvl w:val="0"/>
          <w:numId w:val="7"/>
        </w:numPr>
        <w:jc w:val="both"/>
        <w:rPr>
          <w:b/>
          <w:i/>
          <w:szCs w:val="22"/>
        </w:rPr>
      </w:pPr>
      <w:r w:rsidRPr="00F833C2">
        <w:rPr>
          <w:b/>
          <w:i/>
          <w:szCs w:val="22"/>
        </w:rPr>
        <w:t>Where practical, line length does not exceed 80 characters.</w:t>
      </w:r>
    </w:p>
    <w:p w14:paraId="7B090A79" w14:textId="14E72089" w:rsidR="002627E3" w:rsidRPr="002627E3" w:rsidRDefault="002627E3" w:rsidP="00AD3740">
      <w:pPr>
        <w:spacing w:after="120"/>
        <w:ind w:left="426"/>
        <w:rPr>
          <w:sz w:val="22"/>
          <w:lang w:val="en-GB"/>
        </w:rPr>
      </w:pPr>
      <w:r w:rsidRPr="002627E3">
        <w:rPr>
          <w:sz w:val="22"/>
          <w:lang w:val="en-GB"/>
        </w:rPr>
        <w:t>A possible solution is breaking the lines after commas or when a method call takes place.</w:t>
      </w:r>
    </w:p>
    <w:p w14:paraId="0CCD42B2" w14:textId="5C0D086C" w:rsidR="00F833C2" w:rsidRPr="00AD3740" w:rsidRDefault="00F833C2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072C1CCF" w14:textId="1C557145" w:rsidR="002627E3" w:rsidRPr="002627E3" w:rsidRDefault="00F833C2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  <w:r w:rsidR="002627E3">
        <w:rPr>
          <w:sz w:val="22"/>
          <w:lang w:val="en-GB"/>
        </w:rPr>
        <w:t xml:space="preserve"> </w:t>
      </w:r>
    </w:p>
    <w:p w14:paraId="6977B4F3" w14:textId="77777777" w:rsidR="00F833C2" w:rsidRPr="00AD3740" w:rsidRDefault="00F833C2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3C3A026A" w14:textId="00A69C86" w:rsidR="002627E3" w:rsidRPr="002627E3" w:rsidRDefault="00F833C2" w:rsidP="002627E3">
      <w:pPr>
        <w:spacing w:after="120"/>
        <w:ind w:left="426"/>
        <w:rPr>
          <w:sz w:val="22"/>
          <w:lang w:val="en-GB"/>
        </w:rPr>
      </w:pPr>
      <w:r w:rsidRPr="00F833C2">
        <w:rPr>
          <w:sz w:val="22"/>
          <w:lang w:val="en-GB"/>
        </w:rPr>
        <w:t>Lines 51-52, 57, 61-62, 64, 66, 69, 73-90, 99, 128-132, 159, 161, 163, 165, 176, 180-181, 184, 191, 193, 214, 225, 229, 231, 236, 242, 252, 256, 259-263, 274, 283, 285, 288, 293-294, 296-297, 300-305, 308, 319, 324-326, 328, 331, 335, 337, 342, 348, 350: limit of 80 characters is exceeded.</w:t>
      </w:r>
    </w:p>
    <w:p w14:paraId="11F274C3" w14:textId="47E17651" w:rsidR="00F833C2" w:rsidRPr="00F833C2" w:rsidRDefault="00F833C2" w:rsidP="00783CCB">
      <w:pPr>
        <w:pStyle w:val="bulletsottopunti"/>
      </w:pPr>
      <w:r w:rsidRPr="00F833C2">
        <w:t>When line length must exceed 80 characters, it does NOT exceed 120 characters.</w:t>
      </w:r>
    </w:p>
    <w:p w14:paraId="106372EB" w14:textId="0768C14E" w:rsidR="002627E3" w:rsidRDefault="002627E3" w:rsidP="00AD3740">
      <w:pPr>
        <w:spacing w:after="120"/>
        <w:ind w:left="426"/>
        <w:rPr>
          <w:b/>
          <w:sz w:val="22"/>
          <w:lang w:val="en-GB"/>
        </w:rPr>
      </w:pPr>
      <w:r w:rsidRPr="002627E3">
        <w:rPr>
          <w:sz w:val="22"/>
          <w:lang w:val="en-GB"/>
        </w:rPr>
        <w:t>A possible solution is breaking the lines after commas or when a method call takes place.</w:t>
      </w:r>
    </w:p>
    <w:p w14:paraId="7F5727B2" w14:textId="1F014FE9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790A6838" w14:textId="1868CC0D" w:rsidR="002627E3" w:rsidRPr="002627E3" w:rsidRDefault="001557E1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  <w:r w:rsidR="002627E3">
        <w:rPr>
          <w:sz w:val="22"/>
          <w:lang w:val="en-GB"/>
        </w:rPr>
        <w:t xml:space="preserve"> </w:t>
      </w:r>
    </w:p>
    <w:p w14:paraId="29886307" w14:textId="77777777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PaymentWorker</w:t>
      </w:r>
      <w:proofErr w:type="spellEnd"/>
    </w:p>
    <w:p w14:paraId="7B00D963" w14:textId="2F223456" w:rsidR="002627E3" w:rsidRPr="002627E3" w:rsidRDefault="00FB26B8" w:rsidP="002627E3">
      <w:pPr>
        <w:spacing w:after="120"/>
        <w:ind w:left="426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 xml:space="preserve">61, 64, </w:t>
      </w:r>
      <w:r w:rsidR="0082297D">
        <w:rPr>
          <w:sz w:val="22"/>
          <w:lang w:val="en-GB"/>
        </w:rPr>
        <w:t xml:space="preserve">99, </w:t>
      </w:r>
      <w:r>
        <w:rPr>
          <w:sz w:val="22"/>
          <w:lang w:val="en-GB"/>
        </w:rPr>
        <w:t xml:space="preserve">128-132, 159, 161, 163, 165, 181, 191, 193, </w:t>
      </w:r>
      <w:r w:rsidR="0082297D">
        <w:rPr>
          <w:sz w:val="22"/>
          <w:lang w:val="en-GB"/>
        </w:rPr>
        <w:t xml:space="preserve">214, 225, 229, 231, 236, 242, 252, </w:t>
      </w:r>
      <w:r>
        <w:rPr>
          <w:sz w:val="22"/>
          <w:lang w:val="en-GB"/>
        </w:rPr>
        <w:t xml:space="preserve">256, </w:t>
      </w:r>
      <w:r w:rsidR="000F1F9C">
        <w:rPr>
          <w:sz w:val="22"/>
          <w:lang w:val="en-GB"/>
        </w:rPr>
        <w:t>259-263</w:t>
      </w:r>
      <w:r>
        <w:rPr>
          <w:sz w:val="22"/>
          <w:lang w:val="en-GB"/>
        </w:rPr>
        <w:t xml:space="preserve">, </w:t>
      </w:r>
      <w:r w:rsidR="0082297D">
        <w:rPr>
          <w:sz w:val="22"/>
          <w:lang w:val="en-GB"/>
        </w:rPr>
        <w:t xml:space="preserve">288, 293, 294, </w:t>
      </w:r>
      <w:r w:rsidR="00BB7E69">
        <w:rPr>
          <w:sz w:val="22"/>
          <w:lang w:val="en-GB"/>
        </w:rPr>
        <w:t xml:space="preserve">296, </w:t>
      </w:r>
      <w:r>
        <w:rPr>
          <w:sz w:val="22"/>
          <w:lang w:val="en-GB"/>
        </w:rPr>
        <w:t>297, 30</w:t>
      </w:r>
      <w:r w:rsidR="00BB7E69">
        <w:rPr>
          <w:sz w:val="22"/>
          <w:lang w:val="en-GB"/>
        </w:rPr>
        <w:t>0-</w:t>
      </w:r>
      <w:r>
        <w:rPr>
          <w:sz w:val="22"/>
          <w:lang w:val="en-GB"/>
        </w:rPr>
        <w:t xml:space="preserve"> 305, </w:t>
      </w:r>
      <w:r w:rsidR="00BB7E69">
        <w:rPr>
          <w:sz w:val="22"/>
          <w:lang w:val="en-GB"/>
        </w:rPr>
        <w:t>324-</w:t>
      </w:r>
      <w:r>
        <w:rPr>
          <w:sz w:val="22"/>
          <w:lang w:val="en-GB"/>
        </w:rPr>
        <w:t xml:space="preserve">326, </w:t>
      </w:r>
      <w:r w:rsidR="00BB7E69">
        <w:rPr>
          <w:sz w:val="22"/>
          <w:lang w:val="en-GB"/>
        </w:rPr>
        <w:t xml:space="preserve">328, 331, 335, 337, 342, 348, </w:t>
      </w:r>
      <w:r>
        <w:rPr>
          <w:sz w:val="22"/>
          <w:lang w:val="en-GB"/>
        </w:rPr>
        <w:t>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44107D23" w14:textId="74AD9D43" w:rsidR="00F833C2" w:rsidRDefault="00F833C2" w:rsidP="00F833C2">
      <w:pPr>
        <w:spacing w:after="120"/>
        <w:ind w:left="0" w:firstLine="0"/>
        <w:rPr>
          <w:sz w:val="22"/>
          <w:lang w:val="en-GB"/>
        </w:rPr>
      </w:pPr>
    </w:p>
    <w:p w14:paraId="280DEE02" w14:textId="5D2F0E3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6"/>
      <w:r w:rsidRPr="001557E1">
        <w:rPr>
          <w:sz w:val="28"/>
          <w:lang w:val="en-GB"/>
        </w:rPr>
        <w:t>Wrapping Lines</w:t>
      </w:r>
      <w:bookmarkEnd w:id="18"/>
    </w:p>
    <w:p w14:paraId="1CA8AB7A" w14:textId="543F2F21" w:rsidR="00783CCB" w:rsidRDefault="00783CCB" w:rsidP="00783CCB">
      <w:pPr>
        <w:pStyle w:val="bulletsottopunti"/>
      </w:pPr>
      <w:r w:rsidRPr="00783CCB">
        <w:t>Line break occurs after a comma or an operator.</w:t>
      </w:r>
    </w:p>
    <w:p w14:paraId="1228A66C" w14:textId="4A161211" w:rsidR="002A51A0" w:rsidRDefault="002A51A0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BBFF63C" w14:textId="39FC4AC6" w:rsidR="0011293D" w:rsidRDefault="0011293D" w:rsidP="0011293D">
      <w:pPr>
        <w:pStyle w:val="bulletsottopunti"/>
      </w:pPr>
      <w:r w:rsidRPr="0011293D">
        <w:t>Higher-level breaks are used.</w:t>
      </w:r>
    </w:p>
    <w:p w14:paraId="6483484D" w14:textId="77777777" w:rsidR="0011293D" w:rsidRDefault="0011293D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9F7A3A0" w14:textId="68A7F517" w:rsidR="0011293D" w:rsidRDefault="0011293D" w:rsidP="0011293D">
      <w:pPr>
        <w:pStyle w:val="bulletsottopunti"/>
      </w:pPr>
      <w:r w:rsidRPr="0011293D">
        <w:t>A new statement is aligned with the beginning of the expression at the same level as the previous line.</w:t>
      </w:r>
    </w:p>
    <w:p w14:paraId="077B8165" w14:textId="445DAD75" w:rsidR="0011293D" w:rsidRDefault="0011293D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9" w:name="_Toc474064157"/>
      <w:r w:rsidRPr="001557E1">
        <w:rPr>
          <w:sz w:val="28"/>
          <w:lang w:val="en-GB"/>
        </w:rPr>
        <w:t>Comments</w:t>
      </w:r>
      <w:bookmarkEnd w:id="19"/>
    </w:p>
    <w:p w14:paraId="5F7A7871" w14:textId="0F1B0620" w:rsidR="001C62E4" w:rsidRDefault="001C62E4" w:rsidP="001C62E4">
      <w:pPr>
        <w:pStyle w:val="bulletsottopunti"/>
      </w:pPr>
      <w:r w:rsidRPr="001C62E4">
        <w:t>Comments are used to adequately explain what the class, interface, methods, and blocks of code are doing.</w:t>
      </w:r>
    </w:p>
    <w:p w14:paraId="68762FBF" w14:textId="48C2749A" w:rsidR="001557E1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700196D" w14:textId="340581E9" w:rsidR="001C62E4" w:rsidRDefault="001C62E4" w:rsidP="001C62E4">
      <w:pPr>
        <w:pStyle w:val="bulletsottopunti"/>
      </w:pPr>
      <w:r w:rsidRPr="001C62E4">
        <w:t>Commented out code contains a reason for being commented out and a date it can be removed from the source file if determined it is no longer needed.</w:t>
      </w:r>
    </w:p>
    <w:p w14:paraId="74CEB3CE" w14:textId="5BD6320D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4064158"/>
      <w:r w:rsidRPr="001557E1">
        <w:rPr>
          <w:sz w:val="28"/>
          <w:lang w:val="en-GB"/>
        </w:rPr>
        <w:t>Java Source Files</w:t>
      </w:r>
      <w:bookmarkEnd w:id="20"/>
    </w:p>
    <w:p w14:paraId="320B31DA" w14:textId="619C7353" w:rsidR="001C62E4" w:rsidRDefault="001C62E4" w:rsidP="001C62E4">
      <w:pPr>
        <w:pStyle w:val="bulletsottopunti"/>
      </w:pPr>
      <w:r w:rsidRPr="001C62E4">
        <w:t>Each Java source file contains a single public class or interface.</w:t>
      </w:r>
    </w:p>
    <w:p w14:paraId="4A0121C6" w14:textId="0A818E49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9470A7B" w14:textId="18A88977" w:rsidR="001C62E4" w:rsidRDefault="001C62E4" w:rsidP="001C62E4">
      <w:pPr>
        <w:pStyle w:val="bulletsottopunti"/>
      </w:pPr>
      <w:r w:rsidRPr="001C62E4">
        <w:t>The public class is the first class or interface in the file.</w:t>
      </w:r>
    </w:p>
    <w:p w14:paraId="14AE623D" w14:textId="13296ABE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D962593" w14:textId="79DBD435" w:rsidR="001C62E4" w:rsidRDefault="001C62E4" w:rsidP="001C62E4">
      <w:pPr>
        <w:pStyle w:val="bulletsottopunti"/>
      </w:pPr>
      <w:r w:rsidRPr="001C62E4">
        <w:t xml:space="preserve">Check that the external program interfaces are implemented consistently with what is described in the </w:t>
      </w:r>
      <w:proofErr w:type="spellStart"/>
      <w:r w:rsidRPr="001C62E4">
        <w:t>javadoc</w:t>
      </w:r>
      <w:proofErr w:type="spellEnd"/>
      <w:r w:rsidRPr="001C62E4">
        <w:t>.</w:t>
      </w:r>
    </w:p>
    <w:p w14:paraId="0168F742" w14:textId="26A0A197" w:rsidR="001C62E4" w:rsidRDefault="001C62E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6D7C76" w14:textId="51218113" w:rsidR="001C62E4" w:rsidRDefault="001C62E4" w:rsidP="001C62E4">
      <w:pPr>
        <w:pStyle w:val="bulletsottopunti"/>
      </w:pPr>
      <w:r w:rsidRPr="001C62E4">
        <w:lastRenderedPageBreak/>
        <w:t xml:space="preserve">Check that the </w:t>
      </w:r>
      <w:proofErr w:type="spellStart"/>
      <w:r w:rsidRPr="001C62E4">
        <w:t>javadoc</w:t>
      </w:r>
      <w:proofErr w:type="spellEnd"/>
      <w:r w:rsidRPr="001C62E4">
        <w:t xml:space="preserve"> is complete (i.e., it covers all classes and files part of the set of classes assigned to you).</w:t>
      </w:r>
    </w:p>
    <w:p w14:paraId="0899A8B8" w14:textId="3664139A" w:rsidR="003131D1" w:rsidRPr="00AD3740" w:rsidRDefault="003131D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3850D28A" w14:textId="33793285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67: method </w:t>
      </w:r>
      <w:proofErr w:type="spellStart"/>
      <w:r w:rsidRPr="003131D1">
        <w:rPr>
          <w:sz w:val="22"/>
          <w:lang w:val="en-GB"/>
        </w:rPr>
        <w:t>makePartyBillingAccountList</w:t>
      </w:r>
      <w:proofErr w:type="spellEnd"/>
      <w:r w:rsidRPr="003131D1">
        <w:rPr>
          <w:sz w:val="22"/>
          <w:lang w:val="en-GB"/>
        </w:rPr>
        <w:t>()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31B366EA" w14:textId="39F3F80F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>Line 138: method</w:t>
      </w:r>
      <w:r>
        <w:rPr>
          <w:sz w:val="22"/>
          <w:lang w:val="en-GB"/>
        </w:rPr>
        <w:t xml:space="preserve"> </w:t>
      </w:r>
      <w:proofErr w:type="spellStart"/>
      <w:r w:rsidRPr="003131D1">
        <w:rPr>
          <w:sz w:val="22"/>
          <w:lang w:val="en-GB"/>
        </w:rPr>
        <w:t>getBillingAccountAvailableBalance</w:t>
      </w:r>
      <w:proofErr w:type="spellEnd"/>
      <w:r w:rsidRPr="003131D1">
        <w:rPr>
          <w:sz w:val="22"/>
          <w:lang w:val="en-GB"/>
        </w:rPr>
        <w:t>() Javadoc is missing</w:t>
      </w:r>
    </w:p>
    <w:p w14:paraId="57EC65F7" w14:textId="57139264" w:rsidR="003131D1" w:rsidRP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187: method </w:t>
      </w:r>
      <w:proofErr w:type="spellStart"/>
      <w:r w:rsidRPr="003131D1">
        <w:rPr>
          <w:sz w:val="22"/>
          <w:lang w:val="en-GB"/>
        </w:rPr>
        <w:t>calcBillingAccountBalance</w:t>
      </w:r>
      <w:proofErr w:type="spellEnd"/>
      <w:r w:rsidRPr="003131D1">
        <w:rPr>
          <w:sz w:val="22"/>
          <w:lang w:val="en-GB"/>
        </w:rPr>
        <w:t>()</w:t>
      </w:r>
      <w:r>
        <w:rPr>
          <w:sz w:val="22"/>
          <w:lang w:val="en-GB"/>
        </w:rPr>
        <w:t xml:space="preserve"> </w:t>
      </w:r>
      <w:r w:rsidRPr="003131D1">
        <w:rPr>
          <w:sz w:val="22"/>
          <w:lang w:val="en-GB"/>
        </w:rPr>
        <w:t>Javadoc is missing</w:t>
      </w:r>
    </w:p>
    <w:p w14:paraId="1870E31D" w14:textId="03AA99A4" w:rsidR="003131D1" w:rsidRDefault="003131D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>
        <w:rPr>
          <w:b/>
          <w:sz w:val="22"/>
          <w:lang w:val="en-GB"/>
        </w:rPr>
        <w:t>Paymen</w:t>
      </w:r>
      <w:r w:rsidRPr="0048228F">
        <w:rPr>
          <w:b/>
          <w:sz w:val="22"/>
          <w:lang w:val="en-GB"/>
        </w:rPr>
        <w:t>tWorker</w:t>
      </w:r>
      <w:proofErr w:type="spellEnd"/>
    </w:p>
    <w:p w14:paraId="0F378D24" w14:textId="23275C20" w:rsid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</w:t>
      </w:r>
      <w:r>
        <w:rPr>
          <w:sz w:val="22"/>
          <w:lang w:val="en-GB"/>
        </w:rPr>
        <w:t>61</w:t>
      </w:r>
      <w:r w:rsidRPr="003131D1">
        <w:rPr>
          <w:sz w:val="22"/>
          <w:lang w:val="en-GB"/>
        </w:rPr>
        <w:t xml:space="preserve">: method </w:t>
      </w:r>
      <w:proofErr w:type="spellStart"/>
      <w:r w:rsidR="00FB6984" w:rsidRPr="00FB6984">
        <w:rPr>
          <w:sz w:val="22"/>
          <w:lang w:val="en-GB"/>
        </w:rPr>
        <w:t>getPartyPaymentMethodValueMaps</w:t>
      </w:r>
      <w:proofErr w:type="spellEnd"/>
      <w:r w:rsidR="00FB6984">
        <w:rPr>
          <w:sz w:val="22"/>
          <w:lang w:val="en-GB"/>
        </w:rPr>
        <w:t xml:space="preserve">() </w:t>
      </w:r>
      <w:r w:rsidRPr="003131D1">
        <w:rPr>
          <w:sz w:val="22"/>
          <w:lang w:val="en-GB"/>
        </w:rPr>
        <w:t>Javadoc is missing</w:t>
      </w:r>
    </w:p>
    <w:p w14:paraId="0C254B54" w14:textId="54B227C7" w:rsidR="003131D1" w:rsidRDefault="003131D1" w:rsidP="00AD3740">
      <w:pPr>
        <w:spacing w:after="120"/>
        <w:ind w:left="426"/>
        <w:rPr>
          <w:sz w:val="22"/>
          <w:lang w:val="en-GB"/>
        </w:rPr>
      </w:pPr>
      <w:r w:rsidRPr="003131D1">
        <w:rPr>
          <w:sz w:val="22"/>
          <w:lang w:val="en-GB"/>
        </w:rPr>
        <w:t xml:space="preserve">Line 99: method </w:t>
      </w:r>
      <w:proofErr w:type="spellStart"/>
      <w:r w:rsidR="00FB6984" w:rsidRPr="00FB6984">
        <w:rPr>
          <w:sz w:val="22"/>
          <w:lang w:val="en-GB"/>
        </w:rPr>
        <w:t>getPaymentMethodAndRelated</w:t>
      </w:r>
      <w:proofErr w:type="spellEnd"/>
      <w:r w:rsidR="00FB6984">
        <w:rPr>
          <w:sz w:val="22"/>
          <w:lang w:val="en-GB"/>
        </w:rPr>
        <w:t xml:space="preserve">() </w:t>
      </w:r>
      <w:r w:rsidRPr="003131D1">
        <w:rPr>
          <w:sz w:val="22"/>
          <w:lang w:val="en-GB"/>
        </w:rPr>
        <w:t>Javadoc is missing</w:t>
      </w:r>
    </w:p>
    <w:p w14:paraId="51ACD39C" w14:textId="1B566D6E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176: method </w:t>
      </w:r>
      <w:proofErr w:type="spellStart"/>
      <w:r w:rsidRPr="00FB6984">
        <w:rPr>
          <w:sz w:val="22"/>
          <w:lang w:val="en-GB"/>
        </w:rPr>
        <w:t>getPaymentAddress</w:t>
      </w:r>
      <w:proofErr w:type="spellEnd"/>
      <w:r>
        <w:rPr>
          <w:sz w:val="22"/>
          <w:lang w:val="en-GB"/>
        </w:rPr>
        <w:t>() Javadoc is missing</w:t>
      </w:r>
    </w:p>
    <w:p w14:paraId="5DB0D40D" w14:textId="2AD85216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229: method </w:t>
      </w:r>
      <w:proofErr w:type="spellStart"/>
      <w:r w:rsidRPr="00FB6984">
        <w:rPr>
          <w:sz w:val="22"/>
          <w:lang w:val="en-GB"/>
        </w:rPr>
        <w:t>getPaymentApplied</w:t>
      </w:r>
      <w:proofErr w:type="spellEnd"/>
      <w:r>
        <w:rPr>
          <w:sz w:val="22"/>
          <w:lang w:val="en-GB"/>
        </w:rPr>
        <w:t>() Javadoc is missing</w:t>
      </w:r>
    </w:p>
    <w:p w14:paraId="47D1D6E1" w14:textId="596B2320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317: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63F68905" w14:textId="2D61C653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324: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59F9DA22" w14:textId="7E7C6EB5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331: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 Javadoc is missing</w:t>
      </w:r>
    </w:p>
    <w:p w14:paraId="6088BDC3" w14:textId="61E6F7A7" w:rsidR="00FB6984" w:rsidRDefault="00FB6984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335: method </w:t>
      </w:r>
      <w:proofErr w:type="spellStart"/>
      <w:r w:rsidRPr="00FB6984">
        <w:rPr>
          <w:sz w:val="22"/>
          <w:lang w:val="en-GB"/>
        </w:rPr>
        <w:t>getPaymentNotApplied</w:t>
      </w:r>
      <w:proofErr w:type="spellEnd"/>
      <w:r w:rsidRPr="00FB6984">
        <w:rPr>
          <w:sz w:val="22"/>
          <w:lang w:val="en-GB"/>
        </w:rPr>
        <w:t xml:space="preserve"> </w:t>
      </w:r>
      <w:r>
        <w:rPr>
          <w:sz w:val="22"/>
          <w:lang w:val="en-GB"/>
        </w:rPr>
        <w:t>() Javadoc is missing</w:t>
      </w: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4064159"/>
      <w:r w:rsidRPr="001557E1">
        <w:rPr>
          <w:sz w:val="28"/>
          <w:lang w:val="en-GB"/>
        </w:rPr>
        <w:t>Package and Import Statements</w:t>
      </w:r>
      <w:bookmarkEnd w:id="21"/>
    </w:p>
    <w:p w14:paraId="64E27029" w14:textId="46E13BC5" w:rsidR="00665C06" w:rsidRDefault="00665C06" w:rsidP="00665C06">
      <w:pPr>
        <w:pStyle w:val="bulletsottopunti"/>
      </w:pPr>
      <w:r w:rsidRPr="00665C06">
        <w:t>If any package statements are needed, they should be the first non-comment statements. Import statements follow.</w:t>
      </w:r>
    </w:p>
    <w:p w14:paraId="3FF07F01" w14:textId="27D6575E" w:rsidR="001557E1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4064160"/>
      <w:r w:rsidRPr="001557E1">
        <w:rPr>
          <w:sz w:val="28"/>
          <w:lang w:val="en-GB"/>
        </w:rPr>
        <w:t>Class and Interface Declaration</w:t>
      </w:r>
      <w:bookmarkEnd w:id="22"/>
    </w:p>
    <w:p w14:paraId="5457BD3F" w14:textId="3608A3C1" w:rsidR="00665C06" w:rsidRDefault="00665C06" w:rsidP="00192CE0">
      <w:pPr>
        <w:pStyle w:val="bulletsottopunti"/>
      </w:pPr>
      <w:r w:rsidRPr="00665C06">
        <w:t>The class or interface declarations shall be in the following order:</w:t>
      </w:r>
    </w:p>
    <w:p w14:paraId="0E974A1B" w14:textId="67F38776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class/interface documentation comment;</w:t>
      </w:r>
    </w:p>
    <w:p w14:paraId="5D02A03C" w14:textId="04C8C51C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 or interface statement;</w:t>
      </w:r>
    </w:p>
    <w:p w14:paraId="48CA0100" w14:textId="030DF537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class/interface implementation comment, if necessary;</w:t>
      </w:r>
    </w:p>
    <w:p w14:paraId="089549BA" w14:textId="6177B4C5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class (static) variables;</w:t>
      </w:r>
    </w:p>
    <w:p w14:paraId="623A072F" w14:textId="22815954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first public class variables;</w:t>
      </w:r>
    </w:p>
    <w:p w14:paraId="67329321" w14:textId="5A0E4A10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protected class variables;</w:t>
      </w:r>
    </w:p>
    <w:p w14:paraId="1A4338E6" w14:textId="07E37881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lastRenderedPageBreak/>
        <w:t>next package level (no access modifier);</w:t>
      </w:r>
    </w:p>
    <w:p w14:paraId="1FEA9637" w14:textId="4428D522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last private class variables.</w:t>
      </w:r>
    </w:p>
    <w:p w14:paraId="05917A79" w14:textId="06F75484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instance variables;</w:t>
      </w:r>
    </w:p>
    <w:p w14:paraId="39143A2A" w14:textId="58B76460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first public instance variables;</w:t>
      </w:r>
    </w:p>
    <w:p w14:paraId="58083EAA" w14:textId="2E330659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protected instance variables;</w:t>
      </w:r>
    </w:p>
    <w:p w14:paraId="4F58DEB1" w14:textId="39E312B5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next package level (no access modifier);</w:t>
      </w:r>
    </w:p>
    <w:p w14:paraId="1F640B76" w14:textId="300A0CBF" w:rsidR="00192CE0" w:rsidRPr="00AD3740" w:rsidRDefault="00192CE0" w:rsidP="00192CE0">
      <w:pPr>
        <w:pStyle w:val="Paragrafoelenco"/>
        <w:numPr>
          <w:ilvl w:val="2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last private instance variables.</w:t>
      </w:r>
    </w:p>
    <w:p w14:paraId="5C187B91" w14:textId="7C2CC054" w:rsidR="00192CE0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constructors;</w:t>
      </w:r>
    </w:p>
    <w:p w14:paraId="047EF8EE" w14:textId="1D1A9730" w:rsidR="00665C06" w:rsidRPr="00AD3740" w:rsidRDefault="00192CE0" w:rsidP="00192CE0">
      <w:pPr>
        <w:pStyle w:val="Paragrafoelenco"/>
        <w:numPr>
          <w:ilvl w:val="1"/>
          <w:numId w:val="7"/>
        </w:numPr>
        <w:spacing w:line="247" w:lineRule="auto"/>
        <w:ind w:right="2200"/>
        <w:rPr>
          <w:b/>
          <w:i/>
        </w:rPr>
      </w:pPr>
      <w:r w:rsidRPr="00AD3740">
        <w:rPr>
          <w:b/>
          <w:i/>
        </w:rPr>
        <w:t>methods.</w:t>
      </w:r>
    </w:p>
    <w:p w14:paraId="2F9E9DBA" w14:textId="545D53CA" w:rsidR="0048228F" w:rsidRPr="00AD3740" w:rsidRDefault="0048228F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AD3740">
        <w:rPr>
          <w:b/>
          <w:sz w:val="22"/>
          <w:lang w:val="en-GB"/>
        </w:rPr>
        <w:t>BillingAccountWorker</w:t>
      </w:r>
      <w:proofErr w:type="spellEnd"/>
    </w:p>
    <w:p w14:paraId="41720748" w14:textId="3647852B" w:rsidR="001557E1" w:rsidRDefault="00EE3E2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70CCA560" w14:textId="24A6B366" w:rsidR="006F4A9F" w:rsidRDefault="006F4A9F" w:rsidP="006F4A9F">
      <w:pPr>
        <w:pStyle w:val="bulletsottopunti"/>
      </w:pPr>
      <w:r w:rsidRPr="006F4A9F">
        <w:t>Methods are grouped by functionality rather than by scope or accessibility.</w:t>
      </w:r>
    </w:p>
    <w:p w14:paraId="50F9B85D" w14:textId="7F3D7F0B" w:rsidR="006A2A26" w:rsidRPr="000F1F9C" w:rsidRDefault="006A2A26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35F17CB0" w14:textId="6D65B4BB" w:rsidR="006A2A26" w:rsidRPr="00291AD8" w:rsidRDefault="00AD3740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M</w:t>
      </w:r>
      <w:r w:rsidR="006A2A26" w:rsidRPr="006A2A26">
        <w:rPr>
          <w:sz w:val="22"/>
          <w:lang w:val="en-GB"/>
        </w:rPr>
        <w:t xml:space="preserve">ethod </w:t>
      </w:r>
      <w:proofErr w:type="spellStart"/>
      <w:r w:rsidR="006A2A26" w:rsidRPr="006A2A26">
        <w:rPr>
          <w:sz w:val="22"/>
          <w:lang w:val="en-GB"/>
        </w:rPr>
        <w:t>getPaymentAppliedAmount</w:t>
      </w:r>
      <w:proofErr w:type="spellEnd"/>
      <w:r>
        <w:rPr>
          <w:sz w:val="22"/>
          <w:lang w:val="en-GB"/>
        </w:rPr>
        <w:t>()</w:t>
      </w:r>
      <w:r w:rsidR="006A2A26" w:rsidRPr="006A2A26">
        <w:rPr>
          <w:sz w:val="22"/>
          <w:lang w:val="en-GB"/>
        </w:rPr>
        <w:t xml:space="preserve"> should be moved at the end or before the first </w:t>
      </w:r>
      <w:proofErr w:type="spellStart"/>
      <w:r w:rsidR="006A2A26" w:rsidRPr="006A2A26">
        <w:rPr>
          <w:sz w:val="22"/>
          <w:lang w:val="en-GB"/>
        </w:rPr>
        <w:t>getPaymentNotApplied</w:t>
      </w:r>
      <w:proofErr w:type="spellEnd"/>
      <w:r>
        <w:rPr>
          <w:sz w:val="22"/>
          <w:lang w:val="en-GB"/>
        </w:rPr>
        <w:t>()</w:t>
      </w:r>
    </w:p>
    <w:p w14:paraId="4224076D" w14:textId="1383446A" w:rsidR="006F4A9F" w:rsidRDefault="006F4A9F" w:rsidP="006F4A9F">
      <w:pPr>
        <w:pStyle w:val="bulletsottopunti"/>
      </w:pPr>
      <w:r w:rsidRPr="006F4A9F">
        <w:t>Check that the code is free of duplicates, long methods, big classes, breaking encapsulation, as well as if coupling and cohesion are adequate.</w:t>
      </w:r>
    </w:p>
    <w:p w14:paraId="2DE45A3F" w14:textId="54D2B352" w:rsidR="006F4A9F" w:rsidRDefault="006F4A9F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3621DD" w14:textId="77777777" w:rsidR="00AD3740" w:rsidRDefault="00AD3740" w:rsidP="006F4A9F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3" w:name="_Toc474064161"/>
      <w:r w:rsidRPr="001557E1">
        <w:rPr>
          <w:sz w:val="28"/>
          <w:lang w:val="en-GB"/>
        </w:rPr>
        <w:t>Initialization and Declarations</w:t>
      </w:r>
      <w:bookmarkEnd w:id="23"/>
    </w:p>
    <w:p w14:paraId="4B4540F3" w14:textId="06A06642" w:rsidR="000B10AE" w:rsidRDefault="000B10AE" w:rsidP="000B10AE">
      <w:pPr>
        <w:pStyle w:val="bulletsottopunti"/>
      </w:pPr>
      <w:r w:rsidRPr="000B10AE">
        <w:t>Check that variables and class members are of the correct type. Check that they have the right visibility (public/private/protected).</w:t>
      </w:r>
    </w:p>
    <w:p w14:paraId="57968698" w14:textId="62A80732" w:rsidR="001557E1" w:rsidRPr="004510F0" w:rsidRDefault="00924B51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510F0">
        <w:rPr>
          <w:b/>
          <w:sz w:val="22"/>
          <w:lang w:val="en-GB"/>
        </w:rPr>
        <w:t>BillingAccountWorker</w:t>
      </w:r>
      <w:proofErr w:type="spellEnd"/>
    </w:p>
    <w:p w14:paraId="2C9F314E" w14:textId="69107776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127: method visibility could be private</w:t>
      </w:r>
    </w:p>
    <w:p w14:paraId="40BF2321" w14:textId="23439733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151: method visibility could be private</w:t>
      </w:r>
    </w:p>
    <w:p w14:paraId="2ED840A3" w14:textId="348F0813" w:rsidR="00924B51" w:rsidRDefault="00924B51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Line 180: method visibility could be private</w:t>
      </w:r>
    </w:p>
    <w:p w14:paraId="1F343B5D" w14:textId="13C61ADE" w:rsidR="001557E1" w:rsidRDefault="006A2A26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106, 111, 120, 121, 122, 123, 124, 156 should be moved on the top of the method.</w:t>
      </w:r>
    </w:p>
    <w:p w14:paraId="3201852D" w14:textId="313A1391" w:rsidR="00FD4AA4" w:rsidRDefault="000B10AE" w:rsidP="000B10AE">
      <w:pPr>
        <w:pStyle w:val="bulletsottopunti"/>
      </w:pPr>
      <w:r w:rsidRPr="000B10AE">
        <w:t>Check that variables are declared in the proper scope.</w:t>
      </w:r>
    </w:p>
    <w:p w14:paraId="40FAC024" w14:textId="0D649091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lastRenderedPageBreak/>
        <w:t>No issues found.</w:t>
      </w:r>
    </w:p>
    <w:p w14:paraId="70AAAE6F" w14:textId="0C0159ED" w:rsidR="000B10AE" w:rsidRDefault="000B10AE" w:rsidP="000B10AE">
      <w:pPr>
        <w:pStyle w:val="bulletsottopunti"/>
      </w:pPr>
      <w:r w:rsidRPr="000B10AE">
        <w:t>Check that constructors are called when a new object is desired.</w:t>
      </w:r>
    </w:p>
    <w:p w14:paraId="2A536136" w14:textId="0CECBA10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38D6389" w14:textId="7BBC0A17" w:rsidR="000B10AE" w:rsidRDefault="000B10AE" w:rsidP="000B10AE">
      <w:pPr>
        <w:pStyle w:val="bulletsottopunti"/>
      </w:pPr>
      <w:r w:rsidRPr="000B10AE">
        <w:t>Check that all object references are initialized before use.</w:t>
      </w:r>
    </w:p>
    <w:p w14:paraId="7946A144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2A60F7B" w14:textId="3761CEB4" w:rsidR="000B10AE" w:rsidRDefault="000B10AE" w:rsidP="000B10AE">
      <w:pPr>
        <w:pStyle w:val="bulletsottopunti"/>
      </w:pPr>
      <w:r w:rsidRPr="000B10AE">
        <w:t>Variables are initialized where they are declared, unless dependent upon a computation.</w:t>
      </w:r>
    </w:p>
    <w:p w14:paraId="3E3D119C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E439BE5" w14:textId="515CEC3C" w:rsidR="000B10AE" w:rsidRDefault="000B10AE" w:rsidP="000B10AE">
      <w:pPr>
        <w:pStyle w:val="bulletsottopunti"/>
      </w:pPr>
      <w:r w:rsidRPr="000B10AE">
        <w:t>Declarations appear at the beginning of blocks (A block is any code surrounded by curly braces `f' and `g'). The exception is a variable can be declared in a for loop.</w:t>
      </w:r>
    </w:p>
    <w:p w14:paraId="1AF441AA" w14:textId="77777777" w:rsidR="000B10AE" w:rsidRDefault="000B10AE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1C0D7273" w14:textId="77777777" w:rsidR="000B10AE" w:rsidRDefault="000B10AE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4" w:name="_Toc474064162"/>
      <w:r w:rsidRPr="001557E1">
        <w:rPr>
          <w:sz w:val="28"/>
          <w:lang w:val="en-GB"/>
        </w:rPr>
        <w:t>Method Calls</w:t>
      </w:r>
      <w:bookmarkEnd w:id="24"/>
    </w:p>
    <w:p w14:paraId="1E076629" w14:textId="5388B249" w:rsidR="00C33717" w:rsidRDefault="00C33717" w:rsidP="00C33717">
      <w:pPr>
        <w:pStyle w:val="bulletsottopunti"/>
      </w:pPr>
      <w:r w:rsidRPr="00C33717">
        <w:t>Check that parameters are presented in the correct order.</w:t>
      </w:r>
    </w:p>
    <w:p w14:paraId="7938B273" w14:textId="67AAC9AA" w:rsidR="001557E1" w:rsidRDefault="005C3163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340776C2" w14:textId="50FE22FB" w:rsidR="001557E1" w:rsidRDefault="00C33717" w:rsidP="00C33717">
      <w:pPr>
        <w:pStyle w:val="bulletsottopunti"/>
      </w:pPr>
      <w:r w:rsidRPr="00C33717">
        <w:t>Check that the correct method is being called, or should it be a different method with a similar name.</w:t>
      </w:r>
    </w:p>
    <w:p w14:paraId="3636F9CE" w14:textId="77777777" w:rsidR="00C33717" w:rsidRDefault="00C33717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4090C99B" w14:textId="4B1C941C" w:rsidR="00C33717" w:rsidRDefault="00C33717" w:rsidP="00C33717">
      <w:pPr>
        <w:pStyle w:val="bulletsottopunti"/>
      </w:pPr>
      <w:r w:rsidRPr="00C33717">
        <w:t>Check that method returned values are used properly.</w:t>
      </w:r>
    </w:p>
    <w:p w14:paraId="0F043492" w14:textId="77777777" w:rsidR="00C33717" w:rsidRDefault="00C33717" w:rsidP="00AD3740">
      <w:pPr>
        <w:spacing w:after="120"/>
        <w:ind w:left="426"/>
        <w:rPr>
          <w:sz w:val="22"/>
          <w:lang w:val="en-GB"/>
        </w:rPr>
      </w:pPr>
      <w:r w:rsidRPr="005C3163">
        <w:rPr>
          <w:sz w:val="22"/>
          <w:lang w:val="en-GB"/>
        </w:rPr>
        <w:t>No issues found.</w:t>
      </w:r>
    </w:p>
    <w:p w14:paraId="226AC11A" w14:textId="77777777" w:rsidR="00C33717" w:rsidRDefault="00C33717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5" w:name="_Toc474064163"/>
      <w:r w:rsidRPr="001557E1">
        <w:rPr>
          <w:sz w:val="28"/>
          <w:lang w:val="en-GB"/>
        </w:rPr>
        <w:t>Arrays</w:t>
      </w:r>
      <w:bookmarkEnd w:id="25"/>
    </w:p>
    <w:p w14:paraId="4B547428" w14:textId="4893F8DC" w:rsidR="008742F9" w:rsidRDefault="008742F9" w:rsidP="008742F9">
      <w:pPr>
        <w:pStyle w:val="bulletsottopunti"/>
      </w:pPr>
      <w:r w:rsidRPr="008742F9">
        <w:t>Check that there are no one-by-one errors in array indexing (that is, all required array elements are correctly accessed through the index).</w:t>
      </w:r>
    </w:p>
    <w:p w14:paraId="2B202F65" w14:textId="31B36C74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E1DB4F5" w14:textId="4E9D2AA8" w:rsidR="008742F9" w:rsidRDefault="008742F9" w:rsidP="008742F9">
      <w:pPr>
        <w:pStyle w:val="bulletsottopunti"/>
      </w:pPr>
      <w:r w:rsidRPr="008742F9">
        <w:t>Check that all array (or other collection) indexes have been prevented from going out-of-bounds.</w:t>
      </w:r>
    </w:p>
    <w:p w14:paraId="52C96907" w14:textId="004DD635" w:rsidR="008742F9" w:rsidRDefault="008742F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lastRenderedPageBreak/>
        <w:t>No issues found.</w:t>
      </w:r>
    </w:p>
    <w:p w14:paraId="1A986FD8" w14:textId="472ADF68" w:rsidR="008742F9" w:rsidRDefault="008742F9" w:rsidP="008742F9">
      <w:pPr>
        <w:pStyle w:val="bulletsottopunti"/>
      </w:pPr>
      <w:r w:rsidRPr="008742F9">
        <w:t>Check that constructors are called when a new array item is desired.</w:t>
      </w:r>
    </w:p>
    <w:p w14:paraId="535BD42E" w14:textId="2A6C5F80" w:rsidR="008742F9" w:rsidRDefault="008742F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6" w:name="_Toc474064164"/>
      <w:r w:rsidRPr="001557E1">
        <w:rPr>
          <w:sz w:val="28"/>
          <w:lang w:val="en-GB"/>
        </w:rPr>
        <w:t>Object Comparison</w:t>
      </w:r>
      <w:bookmarkEnd w:id="26"/>
    </w:p>
    <w:p w14:paraId="3C5A5737" w14:textId="5B9D010A" w:rsidR="00C50EEF" w:rsidRDefault="00C50EEF" w:rsidP="00C50EEF">
      <w:pPr>
        <w:pStyle w:val="bulletsottopunti"/>
      </w:pPr>
      <w:r w:rsidRPr="00C50EEF">
        <w:t>Check that all objects (including Strings) are compared with equals and not with ==.</w:t>
      </w:r>
    </w:p>
    <w:p w14:paraId="163D864B" w14:textId="1F70903E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7" w:name="_Toc474064165"/>
      <w:r w:rsidRPr="001557E1">
        <w:rPr>
          <w:sz w:val="28"/>
          <w:lang w:val="en-GB"/>
        </w:rPr>
        <w:t>Output Format</w:t>
      </w:r>
      <w:bookmarkEnd w:id="27"/>
    </w:p>
    <w:p w14:paraId="0D81DA8E" w14:textId="66B94CEA" w:rsidR="00B2540A" w:rsidRDefault="00B2540A" w:rsidP="00B2540A">
      <w:pPr>
        <w:pStyle w:val="bulletsottopunti"/>
      </w:pPr>
      <w:r w:rsidRPr="00B2540A">
        <w:t>Check that displayed output is free of spelling and grammatical errors.</w:t>
      </w:r>
    </w:p>
    <w:p w14:paraId="6DC8936F" w14:textId="70DA767C" w:rsidR="00B2540A" w:rsidRDefault="00B2540A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80056DB" w14:textId="67C383F1" w:rsidR="00B2540A" w:rsidRPr="00B2540A" w:rsidRDefault="00B2540A" w:rsidP="00B2540A">
      <w:pPr>
        <w:pStyle w:val="bulletsottopunti"/>
      </w:pPr>
      <w:r w:rsidRPr="00B2540A">
        <w:t>Check that error messages are comprehensive and provide guidance as to how to correct the problem.</w:t>
      </w:r>
    </w:p>
    <w:p w14:paraId="18179D2C" w14:textId="20CDAD66" w:rsidR="007E6F5B" w:rsidRPr="0048228F" w:rsidRDefault="007E6F5B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241437CB" w:rsidR="007E6F5B" w:rsidRDefault="007E6F5B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22EDFB0" w14:textId="702F1E8E" w:rsidR="00B2540A" w:rsidRDefault="00B2540A" w:rsidP="00B2540A">
      <w:pPr>
        <w:pStyle w:val="bulletsottopunti"/>
      </w:pPr>
      <w:r w:rsidRPr="00B2540A">
        <w:t>Check that the output is formatted correctly in terms of line stepping and spacing.</w:t>
      </w:r>
    </w:p>
    <w:p w14:paraId="4946091A" w14:textId="330D597D" w:rsidR="00B2540A" w:rsidRDefault="00B2540A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649E1B7" w14:textId="654CC51B" w:rsidR="001557E1" w:rsidRDefault="001557E1" w:rsidP="005C3163">
      <w:pPr>
        <w:spacing w:after="120"/>
        <w:ind w:left="0" w:firstLine="0"/>
        <w:rPr>
          <w:sz w:val="22"/>
          <w:lang w:val="en-GB"/>
        </w:rPr>
      </w:pPr>
    </w:p>
    <w:p w14:paraId="098556C0" w14:textId="54C2072B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8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28"/>
    </w:p>
    <w:p w14:paraId="67036C3C" w14:textId="008A4F68" w:rsidR="00000508" w:rsidRDefault="00000508" w:rsidP="00000508">
      <w:pPr>
        <w:pStyle w:val="bulletsottopunti"/>
      </w:pPr>
      <w:r w:rsidRPr="00000508">
        <w:t>Check that the implementation avoids brutish programming</w:t>
      </w:r>
      <w:r w:rsidR="00AD3740">
        <w:t xml:space="preserve">: </w:t>
      </w:r>
      <w:r w:rsidRPr="00000508">
        <w:t>see http://users.csc.calpoly.edu/~jdalbey/SWE/CodeSmells/bonehead.html</w:t>
      </w:r>
    </w:p>
    <w:p w14:paraId="66F5A83E" w14:textId="77777777" w:rsidR="00AD3740" w:rsidRPr="0048228F" w:rsidRDefault="00AD3740" w:rsidP="00AD3740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2D8800E4" w14:textId="5B5BEBA9" w:rsidR="006A2A26" w:rsidRDefault="006A2A26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6A2A26">
        <w:rPr>
          <w:sz w:val="22"/>
          <w:lang w:val="en-GB"/>
        </w:rPr>
        <w:t>ines 143-152 and 158-165 performs the same checks. Group them.</w:t>
      </w:r>
    </w:p>
    <w:p w14:paraId="0A405D65" w14:textId="7A6AE3D0" w:rsidR="00000508" w:rsidRDefault="00000508" w:rsidP="00000508">
      <w:pPr>
        <w:pStyle w:val="bulletsottopunti"/>
      </w:pPr>
      <w:r w:rsidRPr="00000508">
        <w:lastRenderedPageBreak/>
        <w:t>Check order of computation/evaluation, operator precedence and parenthesizing.</w:t>
      </w:r>
    </w:p>
    <w:p w14:paraId="6404A1E1" w14:textId="5B96EAF4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7C06DFA" w14:textId="094B62AE" w:rsidR="00000508" w:rsidRDefault="00000508" w:rsidP="00000508">
      <w:pPr>
        <w:pStyle w:val="bulletsottopunti"/>
      </w:pPr>
      <w:r w:rsidRPr="00000508">
        <w:t>Check the liberal use of parenthesis is used to avoid operator precedence problems.</w:t>
      </w:r>
    </w:p>
    <w:p w14:paraId="7CBECE53" w14:textId="76114E5B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0F7FAC3" w14:textId="301A396B" w:rsidR="00000508" w:rsidRDefault="00000508" w:rsidP="00000508">
      <w:pPr>
        <w:pStyle w:val="bulletsottopunti"/>
      </w:pPr>
      <w:r w:rsidRPr="00000508">
        <w:t>Check that all denominators of a division are prevented from being zero.</w:t>
      </w:r>
    </w:p>
    <w:p w14:paraId="75803B31" w14:textId="77777777" w:rsidR="007D2EBE" w:rsidRPr="0048228F" w:rsidRDefault="007D2EBE" w:rsidP="007D2EBE">
      <w:pPr>
        <w:spacing w:after="120"/>
        <w:ind w:left="426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65A50D75" w14:textId="6F27F6D1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 xml:space="preserve">Line 263: possible division by </w:t>
      </w:r>
      <w:r w:rsidRPr="00FD4AA4">
        <w:rPr>
          <w:sz w:val="22"/>
          <w:lang w:val="en-GB"/>
        </w:rPr>
        <w:t>zero (</w:t>
      </w:r>
      <w:proofErr w:type="spellStart"/>
      <w:r w:rsidRPr="00FD4AA4">
        <w:rPr>
          <w:sz w:val="22"/>
          <w:lang w:val="en-GB"/>
        </w:rPr>
        <w:t>actualCurrencyAmount</w:t>
      </w:r>
      <w:proofErr w:type="spellEnd"/>
      <w:r w:rsidRPr="00FD4AA4">
        <w:rPr>
          <w:sz w:val="22"/>
          <w:lang w:val="en-GB"/>
        </w:rPr>
        <w:t>), could be solved by checking the value of the element.</w:t>
      </w:r>
    </w:p>
    <w:p w14:paraId="6B348FE8" w14:textId="6C13E568" w:rsidR="00000508" w:rsidRDefault="00000508" w:rsidP="00000508">
      <w:pPr>
        <w:pStyle w:val="bulletsottopunti"/>
      </w:pPr>
      <w:r w:rsidRPr="00000508">
        <w:t>Check that integer arithmetic, especially division, are used appropriately to avoid causing unexpected truncation/rounding.</w:t>
      </w:r>
    </w:p>
    <w:p w14:paraId="3F077EF7" w14:textId="5D789C5C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7136044" w14:textId="7EE2457D" w:rsidR="00000508" w:rsidRDefault="00000508" w:rsidP="00000508">
      <w:pPr>
        <w:pStyle w:val="bulletsottopunti"/>
      </w:pPr>
      <w:r w:rsidRPr="00000508">
        <w:t>Check that the comparison and Boolean operators are correct.</w:t>
      </w:r>
    </w:p>
    <w:p w14:paraId="6104E3C1" w14:textId="62561C2C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1C83B607" w14:textId="118C12CC" w:rsidR="00000508" w:rsidRDefault="00000508" w:rsidP="00000508">
      <w:pPr>
        <w:pStyle w:val="bulletsottopunti"/>
      </w:pPr>
      <w:r w:rsidRPr="00000508">
        <w:t>Check throw-catch expressions, and check that the error condition is actually legitimate.</w:t>
      </w:r>
    </w:p>
    <w:p w14:paraId="2A624680" w14:textId="2612CB03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0C1A895" w14:textId="7FB3EC5C" w:rsidR="00000508" w:rsidRDefault="00000508" w:rsidP="00000508">
      <w:pPr>
        <w:pStyle w:val="bulletsottopunti"/>
      </w:pPr>
      <w:r w:rsidRPr="00000508">
        <w:t>Check that the code is free of any implicit type conversions.</w:t>
      </w:r>
    </w:p>
    <w:p w14:paraId="0DB8140E" w14:textId="77777777" w:rsidR="00000508" w:rsidRDefault="00000508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29" w:name="_Toc474064167"/>
      <w:r w:rsidRPr="001557E1">
        <w:rPr>
          <w:sz w:val="28"/>
          <w:lang w:val="en-GB"/>
        </w:rPr>
        <w:t>Exceptions</w:t>
      </w:r>
      <w:bookmarkEnd w:id="29"/>
    </w:p>
    <w:p w14:paraId="1FE067A7" w14:textId="62BD0F9B" w:rsidR="008A7259" w:rsidRDefault="008A7259" w:rsidP="008A7259">
      <w:pPr>
        <w:pStyle w:val="bulletsottopunti"/>
      </w:pPr>
      <w:r w:rsidRPr="008A7259">
        <w:t>Check that the relevant exceptions are caught.</w:t>
      </w:r>
    </w:p>
    <w:p w14:paraId="5ED88769" w14:textId="36500040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36266421" w14:textId="09D4473A" w:rsidR="008A7259" w:rsidRDefault="008A7259" w:rsidP="008A7259">
      <w:pPr>
        <w:pStyle w:val="bulletsottopunti"/>
      </w:pPr>
      <w:r w:rsidRPr="008A7259">
        <w:t>Check that the appropriate action are taken for each catch block.</w:t>
      </w:r>
    </w:p>
    <w:p w14:paraId="6668285D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0" w:name="_Toc474064168"/>
      <w:r w:rsidRPr="001557E1">
        <w:rPr>
          <w:sz w:val="28"/>
          <w:lang w:val="en-GB"/>
        </w:rPr>
        <w:lastRenderedPageBreak/>
        <w:t>Flow of Control</w:t>
      </w:r>
      <w:bookmarkEnd w:id="30"/>
    </w:p>
    <w:p w14:paraId="7094E976" w14:textId="45BD6BC9" w:rsidR="008A7259" w:rsidRDefault="008A7259" w:rsidP="008A7259">
      <w:pPr>
        <w:pStyle w:val="bulletsottopunti"/>
      </w:pPr>
      <w:r w:rsidRPr="008A7259">
        <w:t>In a switch statement, check that all cases are addressed by break or return.</w:t>
      </w:r>
    </w:p>
    <w:p w14:paraId="15231AA1" w14:textId="1EA68A99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61FDF27" w14:textId="52246C43" w:rsidR="008A7259" w:rsidRDefault="008A7259" w:rsidP="008A7259">
      <w:pPr>
        <w:pStyle w:val="bulletsottopunti"/>
      </w:pPr>
      <w:r w:rsidRPr="008A7259">
        <w:t>Check that all switch statements have a default branch.</w:t>
      </w:r>
    </w:p>
    <w:p w14:paraId="3C2763F5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286B09" w14:textId="3B8FB1D7" w:rsidR="008A7259" w:rsidRDefault="008A7259" w:rsidP="008A7259">
      <w:pPr>
        <w:pStyle w:val="bulletsottopunti"/>
      </w:pPr>
      <w:r w:rsidRPr="008A7259">
        <w:t>Check that all loops are correctly formed, with the appropriate initialization, increment and termination expressions.</w:t>
      </w:r>
    </w:p>
    <w:p w14:paraId="72831B08" w14:textId="77777777" w:rsidR="008A7259" w:rsidRDefault="008A7259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AF1955">
      <w:pPr>
        <w:pStyle w:val="Titolo2"/>
        <w:numPr>
          <w:ilvl w:val="1"/>
          <w:numId w:val="2"/>
        </w:numPr>
        <w:rPr>
          <w:sz w:val="28"/>
          <w:lang w:val="en-GB"/>
        </w:rPr>
      </w:pPr>
      <w:bookmarkStart w:id="31" w:name="_Toc474064169"/>
      <w:r w:rsidRPr="001557E1">
        <w:rPr>
          <w:sz w:val="28"/>
          <w:lang w:val="en-GB"/>
        </w:rPr>
        <w:t>Files</w:t>
      </w:r>
      <w:bookmarkEnd w:id="31"/>
    </w:p>
    <w:p w14:paraId="18F90525" w14:textId="2FEA74B8" w:rsidR="00987AC7" w:rsidRDefault="00987AC7" w:rsidP="00987AC7">
      <w:pPr>
        <w:pStyle w:val="bulletsottopunti"/>
      </w:pPr>
      <w:r w:rsidRPr="00987AC7">
        <w:t>Check that all files are properly declared and opened.</w:t>
      </w:r>
    </w:p>
    <w:p w14:paraId="41C66C7A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F41ADA" w14:textId="41495898" w:rsidR="00987AC7" w:rsidRDefault="00987AC7" w:rsidP="00987AC7">
      <w:pPr>
        <w:pStyle w:val="bulletsottopunti"/>
      </w:pPr>
      <w:r w:rsidRPr="00987AC7">
        <w:t>Check that all files are closed properly, even in the case of an error.</w:t>
      </w:r>
    </w:p>
    <w:p w14:paraId="0C364B45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503FE91" w14:textId="2A42474E" w:rsidR="00987AC7" w:rsidRDefault="00987AC7" w:rsidP="00987AC7">
      <w:pPr>
        <w:pStyle w:val="bulletsottopunti"/>
      </w:pPr>
      <w:r w:rsidRPr="00987AC7">
        <w:t>Check that EOF conditions are detected and handled correctly.</w:t>
      </w:r>
    </w:p>
    <w:p w14:paraId="3E25C36E" w14:textId="6A6D0FCC" w:rsidR="00265215" w:rsidRDefault="00265215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69A39EDE" w:rsidR="001557E1" w:rsidRPr="0072225D" w:rsidRDefault="00987AC7" w:rsidP="00987AC7">
      <w:pPr>
        <w:pStyle w:val="bulletsottopunti"/>
      </w:pPr>
      <w:r w:rsidRPr="00987AC7">
        <w:t>Check that all file exceptions are caught and dealt with accordingly.</w:t>
      </w:r>
    </w:p>
    <w:p w14:paraId="0F31C831" w14:textId="77777777" w:rsidR="00987AC7" w:rsidRDefault="00987AC7" w:rsidP="00AD3740">
      <w:pPr>
        <w:spacing w:after="120"/>
        <w:ind w:left="426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2" w:name="_Toc474064170"/>
      <w:r w:rsidRPr="00C80FDB">
        <w:rPr>
          <w:sz w:val="32"/>
          <w:lang w:val="en-GB"/>
        </w:rPr>
        <w:lastRenderedPageBreak/>
        <w:t>Other problems</w:t>
      </w:r>
      <w:bookmarkEnd w:id="32"/>
    </w:p>
    <w:p w14:paraId="28ED1DCC" w14:textId="78D7F032" w:rsidR="004510F0" w:rsidRPr="000D719F" w:rsidRDefault="00607EC3" w:rsidP="00AF15CA">
      <w:pPr>
        <w:spacing w:after="120"/>
        <w:rPr>
          <w:sz w:val="22"/>
          <w:lang w:val="en-GB"/>
        </w:rPr>
      </w:pPr>
      <w:bookmarkStart w:id="33" w:name="_Program_Stubs_and"/>
      <w:bookmarkEnd w:id="33"/>
      <w:r w:rsidRPr="004510F0">
        <w:rPr>
          <w:sz w:val="22"/>
          <w:lang w:val="en-GB"/>
        </w:rPr>
        <w:t xml:space="preserve">Methods of the class </w:t>
      </w:r>
      <w:proofErr w:type="spellStart"/>
      <w:r w:rsidRPr="004510F0">
        <w:rPr>
          <w:b/>
          <w:i/>
          <w:sz w:val="22"/>
          <w:lang w:val="en-GB"/>
        </w:rPr>
        <w:t>BillingAccountWorker</w:t>
      </w:r>
      <w:proofErr w:type="spellEnd"/>
      <w:r w:rsidRPr="004510F0">
        <w:rPr>
          <w:sz w:val="22"/>
          <w:lang w:val="en-GB"/>
        </w:rPr>
        <w:t xml:space="preserve"> are only called </w:t>
      </w:r>
      <w:r w:rsidR="004510F0">
        <w:rPr>
          <w:sz w:val="22"/>
          <w:lang w:val="en-GB"/>
        </w:rPr>
        <w:t>internally</w:t>
      </w:r>
      <w:r w:rsidRPr="004510F0">
        <w:rPr>
          <w:sz w:val="22"/>
          <w:lang w:val="en-GB"/>
        </w:rPr>
        <w:t xml:space="preserve"> (or never called) and no methods are called outside the class. According to this, we can </w:t>
      </w:r>
      <w:r w:rsidR="004510F0" w:rsidRPr="000D719F">
        <w:rPr>
          <w:sz w:val="22"/>
          <w:lang w:val="en-GB"/>
        </w:rPr>
        <w:t>tell</w:t>
      </w:r>
      <w:r w:rsidRPr="000D719F">
        <w:rPr>
          <w:sz w:val="22"/>
          <w:lang w:val="en-GB"/>
        </w:rPr>
        <w:t xml:space="preserve"> that this class is currently not useful and </w:t>
      </w:r>
      <w:r w:rsidR="004510F0" w:rsidRPr="000D719F">
        <w:rPr>
          <w:sz w:val="22"/>
          <w:lang w:val="en-GB"/>
        </w:rPr>
        <w:t>may</w:t>
      </w:r>
      <w:r w:rsidRPr="000D719F">
        <w:rPr>
          <w:sz w:val="22"/>
          <w:lang w:val="en-GB"/>
        </w:rPr>
        <w:t xml:space="preserve"> be removed.</w:t>
      </w:r>
      <w:r w:rsidR="000D719F" w:rsidRPr="000D719F">
        <w:rPr>
          <w:sz w:val="22"/>
          <w:lang w:val="en-GB"/>
        </w:rPr>
        <w:t xml:space="preserve"> Moreover, the met</w:t>
      </w:r>
      <w:r w:rsidR="000D719F">
        <w:rPr>
          <w:sz w:val="22"/>
          <w:lang w:val="en-GB"/>
        </w:rPr>
        <w:t>hods listed below are never used</w:t>
      </w:r>
      <w:r w:rsidR="000D719F" w:rsidRPr="000D719F">
        <w:rPr>
          <w:sz w:val="22"/>
          <w:lang w:val="en-GB"/>
        </w:rPr>
        <w:t>:</w:t>
      </w:r>
    </w:p>
    <w:p w14:paraId="7F568C7D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makePartyBillingAccountList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 xml:space="preserve">, String, String, Delegator, </w:t>
      </w:r>
      <w:proofErr w:type="spellStart"/>
      <w:r w:rsidRPr="000D719F">
        <w:t>LocalDispatcher</w:t>
      </w:r>
      <w:proofErr w:type="spellEnd"/>
      <w:r w:rsidRPr="000D719F">
        <w:t>), line 67</w:t>
      </w:r>
    </w:p>
    <w:p w14:paraId="36589EBB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getBillingAccountOpenOrders</w:t>
      </w:r>
      <w:proofErr w:type="spellEnd"/>
      <w:r w:rsidRPr="000D719F">
        <w:t>(Delegator, String), line 111</w:t>
      </w:r>
    </w:p>
    <w:p w14:paraId="00CE4793" w14:textId="77777777" w:rsidR="000D719F" w:rsidRPr="000D719F" w:rsidRDefault="000D719F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getBillingAccountAvailableBalance</w:t>
      </w:r>
      <w:proofErr w:type="spellEnd"/>
      <w:r w:rsidRPr="000D719F">
        <w:t>(Delegator, String), line 138</w:t>
      </w:r>
    </w:p>
    <w:p w14:paraId="52A89AC4" w14:textId="77777777" w:rsidR="000D719F" w:rsidRPr="000D719F" w:rsidRDefault="000D719F" w:rsidP="00AF15CA">
      <w:pPr>
        <w:spacing w:after="120"/>
        <w:rPr>
          <w:sz w:val="22"/>
          <w:lang w:val="en-GB"/>
        </w:rPr>
      </w:pPr>
    </w:p>
    <w:p w14:paraId="7805EFF1" w14:textId="1C2E14AE" w:rsidR="002B7F99" w:rsidRPr="000D719F" w:rsidRDefault="004510F0" w:rsidP="00AF15CA">
      <w:pPr>
        <w:spacing w:after="120"/>
        <w:rPr>
          <w:sz w:val="22"/>
          <w:lang w:val="en-GB"/>
        </w:rPr>
      </w:pPr>
      <w:r w:rsidRPr="000D719F">
        <w:rPr>
          <w:sz w:val="22"/>
          <w:lang w:val="en-GB"/>
        </w:rPr>
        <w:t>T</w:t>
      </w:r>
      <w:r w:rsidR="00AF15CA" w:rsidRPr="000D719F">
        <w:rPr>
          <w:sz w:val="22"/>
          <w:lang w:val="en-GB"/>
        </w:rPr>
        <w:t xml:space="preserve">he following methods of the class </w:t>
      </w:r>
      <w:proofErr w:type="spellStart"/>
      <w:r w:rsidR="000D719F" w:rsidRPr="000D719F">
        <w:rPr>
          <w:b/>
          <w:i/>
          <w:sz w:val="22"/>
          <w:lang w:val="en-GB"/>
        </w:rPr>
        <w:t>PaymentWorker</w:t>
      </w:r>
      <w:proofErr w:type="spellEnd"/>
      <w:r w:rsidR="00AF15CA" w:rsidRPr="000D719F">
        <w:rPr>
          <w:sz w:val="22"/>
          <w:lang w:val="en-GB"/>
        </w:rPr>
        <w:t xml:space="preserve"> are never used and may be removed:</w:t>
      </w:r>
    </w:p>
    <w:p w14:paraId="3A91339E" w14:textId="228DC62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getPartyPaymentMethodValueMaps</w:t>
      </w:r>
      <w:proofErr w:type="spellEnd"/>
      <w:r w:rsidRPr="000D719F">
        <w:t>(Delegator, String)</w:t>
      </w:r>
      <w:r w:rsidR="004510F0" w:rsidRPr="000D719F">
        <w:t>, line 57</w:t>
      </w:r>
    </w:p>
    <w:p w14:paraId="47D52179" w14:textId="43D7ABEA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getPaymentMethodAndRelated</w:t>
      </w:r>
      <w:proofErr w:type="spellEnd"/>
      <w:r w:rsidRPr="000D719F">
        <w:t>(</w:t>
      </w:r>
      <w:proofErr w:type="spellStart"/>
      <w:r w:rsidRPr="000D719F">
        <w:t>ServletRequest</w:t>
      </w:r>
      <w:proofErr w:type="spellEnd"/>
      <w:r w:rsidRPr="000D719F">
        <w:t>, String)</w:t>
      </w:r>
      <w:r w:rsidR="004510F0" w:rsidRPr="000D719F">
        <w:t>, line 99</w:t>
      </w:r>
    </w:p>
    <w:p w14:paraId="29EA55AF" w14:textId="4204B2AF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</w:t>
      </w:r>
      <w:proofErr w:type="spellEnd"/>
      <w:r w:rsidRPr="000D719F">
        <w:t>(Delegator, String)</w:t>
      </w:r>
      <w:r w:rsidR="000D719F">
        <w:t>, line 22</w:t>
      </w:r>
      <w:r w:rsidR="004510F0" w:rsidRPr="000D719F">
        <w:t>5</w:t>
      </w:r>
    </w:p>
    <w:p w14:paraId="67707A92" w14:textId="5F872482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getPaymentAppliedAmount</w:t>
      </w:r>
      <w:proofErr w:type="spellEnd"/>
      <w:r w:rsidRPr="000D719F">
        <w:t>(Delegator, String)</w:t>
      </w:r>
      <w:r w:rsidR="004510F0" w:rsidRPr="000D719F">
        <w:t>, line 252</w:t>
      </w:r>
    </w:p>
    <w:p w14:paraId="6BDA823C" w14:textId="39ED02B0" w:rsidR="00AF15CA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</w:t>
      </w:r>
      <w:proofErr w:type="spellStart"/>
      <w:r w:rsidRPr="000D719F">
        <w:t>GenericValue</w:t>
      </w:r>
      <w:proofErr w:type="spellEnd"/>
      <w:r w:rsidRPr="000D719F">
        <w:t>, Boolean)</w:t>
      </w:r>
      <w:r w:rsidR="004510F0" w:rsidRPr="000D719F">
        <w:t>, line 324</w:t>
      </w:r>
    </w:p>
    <w:p w14:paraId="23D36B74" w14:textId="2151FEB3" w:rsidR="004510F0" w:rsidRPr="000D719F" w:rsidRDefault="00AF15CA" w:rsidP="00AF1955">
      <w:pPr>
        <w:pStyle w:val="Paragrafoelenco"/>
        <w:numPr>
          <w:ilvl w:val="0"/>
          <w:numId w:val="6"/>
        </w:numPr>
      </w:pPr>
      <w:proofErr w:type="spellStart"/>
      <w:r w:rsidRPr="000D719F">
        <w:t>getPaymentNotApplied</w:t>
      </w:r>
      <w:proofErr w:type="spellEnd"/>
      <w:r w:rsidRPr="000D719F">
        <w:t>(Delegator, String)</w:t>
      </w:r>
      <w:r w:rsidR="004510F0" w:rsidRPr="000D719F">
        <w:t>, line 331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AF1955">
      <w:pPr>
        <w:pStyle w:val="Titolo1"/>
        <w:numPr>
          <w:ilvl w:val="0"/>
          <w:numId w:val="2"/>
        </w:numPr>
        <w:rPr>
          <w:sz w:val="32"/>
          <w:lang w:val="en-GB"/>
        </w:rPr>
      </w:pPr>
      <w:bookmarkStart w:id="34" w:name="_Toc474064171"/>
      <w:r w:rsidRPr="00C80FDB">
        <w:rPr>
          <w:sz w:val="32"/>
          <w:lang w:val="en-GB"/>
        </w:rPr>
        <w:lastRenderedPageBreak/>
        <w:t>Hours of work</w:t>
      </w:r>
      <w:bookmarkEnd w:id="34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40998CB4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DE1816">
        <w:t>5</w:t>
      </w:r>
      <w:r w:rsidRPr="00FF6DB9">
        <w:t xml:space="preserve"> hours</w:t>
      </w:r>
    </w:p>
    <w:p w14:paraId="44B07865" w14:textId="3EF820C3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D82F65">
        <w:t>5</w:t>
      </w:r>
      <w:r w:rsidRPr="00FF6DB9">
        <w:t xml:space="preserve"> hours</w:t>
      </w:r>
    </w:p>
    <w:p w14:paraId="41079894" w14:textId="05F8163A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Tinti, </w:t>
      </w:r>
      <w:r w:rsidR="00DE1816">
        <w:t>15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B29A6" w14:textId="77777777" w:rsidR="00960587" w:rsidRDefault="00960587">
      <w:pPr>
        <w:spacing w:after="0" w:line="240" w:lineRule="auto"/>
      </w:pPr>
      <w:r>
        <w:separator/>
      </w:r>
    </w:p>
    <w:p w14:paraId="6389A609" w14:textId="77777777" w:rsidR="00960587" w:rsidRDefault="00960587"/>
    <w:p w14:paraId="32B39437" w14:textId="77777777" w:rsidR="00960587" w:rsidRDefault="00960587"/>
    <w:p w14:paraId="2E49DFDE" w14:textId="77777777" w:rsidR="00960587" w:rsidRDefault="00960587" w:rsidP="004E4CB1"/>
    <w:p w14:paraId="631E11FA" w14:textId="77777777" w:rsidR="00960587" w:rsidRDefault="00960587" w:rsidP="004E4CB1"/>
    <w:p w14:paraId="13A484DB" w14:textId="77777777" w:rsidR="00960587" w:rsidRDefault="00960587" w:rsidP="00877884"/>
    <w:p w14:paraId="298981A7" w14:textId="77777777" w:rsidR="00960587" w:rsidRDefault="00960587" w:rsidP="00FA10C9"/>
  </w:endnote>
  <w:endnote w:type="continuationSeparator" w:id="0">
    <w:p w14:paraId="7578CB5D" w14:textId="77777777" w:rsidR="00960587" w:rsidRDefault="00960587">
      <w:pPr>
        <w:spacing w:after="0" w:line="240" w:lineRule="auto"/>
      </w:pPr>
      <w:r>
        <w:continuationSeparator/>
      </w:r>
    </w:p>
    <w:p w14:paraId="361EA818" w14:textId="77777777" w:rsidR="00960587" w:rsidRDefault="00960587"/>
    <w:p w14:paraId="51237D8E" w14:textId="77777777" w:rsidR="00960587" w:rsidRDefault="00960587"/>
    <w:p w14:paraId="59948C72" w14:textId="77777777" w:rsidR="00960587" w:rsidRDefault="00960587" w:rsidP="004E4CB1"/>
    <w:p w14:paraId="32DCE5C7" w14:textId="77777777" w:rsidR="00960587" w:rsidRDefault="00960587" w:rsidP="004E4CB1"/>
    <w:p w14:paraId="5F67E081" w14:textId="77777777" w:rsidR="00960587" w:rsidRDefault="00960587" w:rsidP="00877884"/>
    <w:p w14:paraId="2F1C8D35" w14:textId="77777777" w:rsidR="00960587" w:rsidRDefault="00960587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487877E3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632D">
      <w:rPr>
        <w:noProof/>
      </w:rPr>
      <w:t>3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2A201687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632D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F2FBE" w14:textId="77777777" w:rsidR="00960587" w:rsidRDefault="00960587">
      <w:pPr>
        <w:spacing w:after="0" w:line="240" w:lineRule="auto"/>
      </w:pPr>
      <w:r>
        <w:separator/>
      </w:r>
    </w:p>
    <w:p w14:paraId="75176F27" w14:textId="77777777" w:rsidR="00960587" w:rsidRDefault="00960587"/>
    <w:p w14:paraId="1F1010EC" w14:textId="77777777" w:rsidR="00960587" w:rsidRDefault="00960587"/>
    <w:p w14:paraId="4665FAFC" w14:textId="77777777" w:rsidR="00960587" w:rsidRDefault="00960587" w:rsidP="004E4CB1"/>
    <w:p w14:paraId="515A79CD" w14:textId="77777777" w:rsidR="00960587" w:rsidRDefault="00960587" w:rsidP="004E4CB1"/>
    <w:p w14:paraId="16FF88AA" w14:textId="77777777" w:rsidR="00960587" w:rsidRDefault="00960587" w:rsidP="00877884"/>
    <w:p w14:paraId="642A9768" w14:textId="77777777" w:rsidR="00960587" w:rsidRDefault="00960587" w:rsidP="00FA10C9"/>
  </w:footnote>
  <w:footnote w:type="continuationSeparator" w:id="0">
    <w:p w14:paraId="6D2F03CF" w14:textId="77777777" w:rsidR="00960587" w:rsidRDefault="00960587">
      <w:pPr>
        <w:spacing w:after="0" w:line="240" w:lineRule="auto"/>
      </w:pPr>
      <w:r>
        <w:continuationSeparator/>
      </w:r>
    </w:p>
    <w:p w14:paraId="3FB21BA7" w14:textId="77777777" w:rsidR="00960587" w:rsidRDefault="00960587"/>
    <w:p w14:paraId="2EDBAE76" w14:textId="77777777" w:rsidR="00960587" w:rsidRDefault="00960587"/>
    <w:p w14:paraId="3CC0A1B6" w14:textId="77777777" w:rsidR="00960587" w:rsidRDefault="00960587" w:rsidP="004E4CB1"/>
    <w:p w14:paraId="4508897A" w14:textId="77777777" w:rsidR="00960587" w:rsidRDefault="00960587" w:rsidP="004E4CB1"/>
    <w:p w14:paraId="738ED64C" w14:textId="77777777" w:rsidR="00960587" w:rsidRDefault="00960587" w:rsidP="00877884"/>
    <w:p w14:paraId="49C01EAA" w14:textId="77777777" w:rsidR="00960587" w:rsidRDefault="00960587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2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53671"/>
    <w:multiLevelType w:val="hybridMultilevel"/>
    <w:tmpl w:val="AE98695E"/>
    <w:lvl w:ilvl="0" w:tplc="EA58BC8C">
      <w:start w:val="1"/>
      <w:numFmt w:val="decimal"/>
      <w:pStyle w:val="bulletsottopunti"/>
      <w:lvlText w:val="%1."/>
      <w:lvlJc w:val="left"/>
      <w:pPr>
        <w:ind w:left="388" w:hanging="360"/>
      </w:pPr>
      <w:rPr>
        <w:rFonts w:hint="default"/>
      </w:rPr>
    </w:lvl>
    <w:lvl w:ilvl="1" w:tplc="E6004D52">
      <w:start w:val="1"/>
      <w:numFmt w:val="lowerLetter"/>
      <w:lvlText w:val="(%2)"/>
      <w:lvlJc w:val="left"/>
      <w:pPr>
        <w:ind w:left="1108" w:hanging="360"/>
      </w:pPr>
      <w:rPr>
        <w:rFonts w:hint="default"/>
      </w:rPr>
    </w:lvl>
    <w:lvl w:ilvl="2" w:tplc="98880C64">
      <w:start w:val="1"/>
      <w:numFmt w:val="lowerRoman"/>
      <w:lvlText w:val="%3."/>
      <w:lvlJc w:val="left"/>
      <w:pPr>
        <w:ind w:left="2368" w:hanging="72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548" w:hanging="360"/>
      </w:pPr>
    </w:lvl>
    <w:lvl w:ilvl="4" w:tplc="04100019" w:tentative="1">
      <w:start w:val="1"/>
      <w:numFmt w:val="lowerLetter"/>
      <w:lvlText w:val="%5."/>
      <w:lvlJc w:val="left"/>
      <w:pPr>
        <w:ind w:left="3268" w:hanging="360"/>
      </w:pPr>
    </w:lvl>
    <w:lvl w:ilvl="5" w:tplc="0410001B" w:tentative="1">
      <w:start w:val="1"/>
      <w:numFmt w:val="lowerRoman"/>
      <w:lvlText w:val="%6."/>
      <w:lvlJc w:val="right"/>
      <w:pPr>
        <w:ind w:left="3988" w:hanging="180"/>
      </w:pPr>
    </w:lvl>
    <w:lvl w:ilvl="6" w:tplc="0410000F" w:tentative="1">
      <w:start w:val="1"/>
      <w:numFmt w:val="decimal"/>
      <w:lvlText w:val="%7."/>
      <w:lvlJc w:val="left"/>
      <w:pPr>
        <w:ind w:left="4708" w:hanging="360"/>
      </w:pPr>
    </w:lvl>
    <w:lvl w:ilvl="7" w:tplc="04100019" w:tentative="1">
      <w:start w:val="1"/>
      <w:numFmt w:val="lowerLetter"/>
      <w:lvlText w:val="%8."/>
      <w:lvlJc w:val="left"/>
      <w:pPr>
        <w:ind w:left="5428" w:hanging="360"/>
      </w:pPr>
    </w:lvl>
    <w:lvl w:ilvl="8" w:tplc="0410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48D26339"/>
    <w:multiLevelType w:val="hybridMultilevel"/>
    <w:tmpl w:val="BFA4A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0508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10AE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D719F"/>
    <w:rsid w:val="000E02F4"/>
    <w:rsid w:val="000E17C5"/>
    <w:rsid w:val="000E252B"/>
    <w:rsid w:val="000E4374"/>
    <w:rsid w:val="000E682D"/>
    <w:rsid w:val="000F0113"/>
    <w:rsid w:val="000F1F9C"/>
    <w:rsid w:val="000F2B5D"/>
    <w:rsid w:val="000F7212"/>
    <w:rsid w:val="00100DC3"/>
    <w:rsid w:val="001036DF"/>
    <w:rsid w:val="00105605"/>
    <w:rsid w:val="00105E36"/>
    <w:rsid w:val="001103F7"/>
    <w:rsid w:val="001125B7"/>
    <w:rsid w:val="0011293D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0159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2CE0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C62E4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7E3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31D1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73E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1D8E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510F0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08D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406E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632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316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5C06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2A26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4A9F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617"/>
    <w:rsid w:val="00720F1E"/>
    <w:rsid w:val="0072225D"/>
    <w:rsid w:val="00722386"/>
    <w:rsid w:val="00727BFB"/>
    <w:rsid w:val="00731DA1"/>
    <w:rsid w:val="007339AE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3CCB"/>
    <w:rsid w:val="0078475E"/>
    <w:rsid w:val="0078492B"/>
    <w:rsid w:val="00790A51"/>
    <w:rsid w:val="00792067"/>
    <w:rsid w:val="007926F3"/>
    <w:rsid w:val="00793B97"/>
    <w:rsid w:val="007957CD"/>
    <w:rsid w:val="0079632F"/>
    <w:rsid w:val="00796895"/>
    <w:rsid w:val="007A2196"/>
    <w:rsid w:val="007A38B2"/>
    <w:rsid w:val="007A42F8"/>
    <w:rsid w:val="007A4DCA"/>
    <w:rsid w:val="007B43B8"/>
    <w:rsid w:val="007B6388"/>
    <w:rsid w:val="007B7B90"/>
    <w:rsid w:val="007C3162"/>
    <w:rsid w:val="007C582B"/>
    <w:rsid w:val="007C59CB"/>
    <w:rsid w:val="007C5FAD"/>
    <w:rsid w:val="007C6CA0"/>
    <w:rsid w:val="007C6F43"/>
    <w:rsid w:val="007C74FD"/>
    <w:rsid w:val="007D2EBE"/>
    <w:rsid w:val="007D3D00"/>
    <w:rsid w:val="007D4927"/>
    <w:rsid w:val="007E53E4"/>
    <w:rsid w:val="007E6F5B"/>
    <w:rsid w:val="007E788B"/>
    <w:rsid w:val="007F05EC"/>
    <w:rsid w:val="007F6FAD"/>
    <w:rsid w:val="008013BC"/>
    <w:rsid w:val="008029EE"/>
    <w:rsid w:val="0080397F"/>
    <w:rsid w:val="00814F4D"/>
    <w:rsid w:val="00816D17"/>
    <w:rsid w:val="008174EF"/>
    <w:rsid w:val="00820871"/>
    <w:rsid w:val="0082297D"/>
    <w:rsid w:val="008242D8"/>
    <w:rsid w:val="008248B9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659CC"/>
    <w:rsid w:val="00866B2D"/>
    <w:rsid w:val="00872546"/>
    <w:rsid w:val="008742F9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A7259"/>
    <w:rsid w:val="008B3D83"/>
    <w:rsid w:val="008C12B8"/>
    <w:rsid w:val="008C1A0D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2A1A"/>
    <w:rsid w:val="008F3801"/>
    <w:rsid w:val="008F437A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0587"/>
    <w:rsid w:val="0096331E"/>
    <w:rsid w:val="00965D2A"/>
    <w:rsid w:val="00974C31"/>
    <w:rsid w:val="00974E97"/>
    <w:rsid w:val="0097595E"/>
    <w:rsid w:val="00984900"/>
    <w:rsid w:val="00987AC7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2687E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D3740"/>
    <w:rsid w:val="00AE085D"/>
    <w:rsid w:val="00AE3FEB"/>
    <w:rsid w:val="00AF15CA"/>
    <w:rsid w:val="00AF1955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540A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5935"/>
    <w:rsid w:val="00B9747D"/>
    <w:rsid w:val="00BA2198"/>
    <w:rsid w:val="00BA24E9"/>
    <w:rsid w:val="00BA685A"/>
    <w:rsid w:val="00BA6CA9"/>
    <w:rsid w:val="00BB0E21"/>
    <w:rsid w:val="00BB43A7"/>
    <w:rsid w:val="00BB7E69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3717"/>
    <w:rsid w:val="00C3522F"/>
    <w:rsid w:val="00C416B3"/>
    <w:rsid w:val="00C44609"/>
    <w:rsid w:val="00C46FFB"/>
    <w:rsid w:val="00C47FF4"/>
    <w:rsid w:val="00C50EEF"/>
    <w:rsid w:val="00C52E45"/>
    <w:rsid w:val="00C536FE"/>
    <w:rsid w:val="00C562F3"/>
    <w:rsid w:val="00C60DD4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114"/>
    <w:rsid w:val="00D57EC4"/>
    <w:rsid w:val="00D61FB1"/>
    <w:rsid w:val="00D65DE3"/>
    <w:rsid w:val="00D70F5D"/>
    <w:rsid w:val="00D72C9E"/>
    <w:rsid w:val="00D77F4C"/>
    <w:rsid w:val="00D8114F"/>
    <w:rsid w:val="00D82F65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AA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33C2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B6984"/>
    <w:rsid w:val="00FC05D3"/>
    <w:rsid w:val="00FC2A35"/>
    <w:rsid w:val="00FC38F7"/>
    <w:rsid w:val="00FC5A72"/>
    <w:rsid w:val="00FC6FBD"/>
    <w:rsid w:val="00FC787A"/>
    <w:rsid w:val="00FC7945"/>
    <w:rsid w:val="00FC7A42"/>
    <w:rsid w:val="00FD4317"/>
    <w:rsid w:val="00FD4AA4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D2EBE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link w:val="ParagrafoelencoCarattere"/>
    <w:uiPriority w:val="34"/>
    <w:qFormat/>
    <w:rsid w:val="00877884"/>
    <w:pPr>
      <w:numPr>
        <w:numId w:val="4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Carpredefinitoparagrafo"/>
    <w:rsid w:val="00F86CB3"/>
  </w:style>
  <w:style w:type="paragraph" w:customStyle="1" w:styleId="bulletsottopunti">
    <w:name w:val="bullet sottopunti"/>
    <w:basedOn w:val="Paragrafoelenco"/>
    <w:link w:val="bulletsottopuntiChar"/>
    <w:qFormat/>
    <w:rsid w:val="00783CCB"/>
    <w:pPr>
      <w:numPr>
        <w:numId w:val="7"/>
      </w:numPr>
      <w:jc w:val="both"/>
    </w:pPr>
    <w:rPr>
      <w:b/>
      <w:i/>
      <w:szCs w:val="22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83CCB"/>
    <w:rPr>
      <w:rFonts w:eastAsia="Times New Roman" w:cstheme="minorHAnsi"/>
      <w:color w:val="000000"/>
      <w:szCs w:val="20"/>
      <w:lang w:val="en-GB"/>
    </w:rPr>
  </w:style>
  <w:style w:type="character" w:customStyle="1" w:styleId="bulletsottopuntiChar">
    <w:name w:val="bullet sottopunti Char"/>
    <w:basedOn w:val="ParagrafoelencoCarattere"/>
    <w:link w:val="bulletsottopunti"/>
    <w:rsid w:val="00783CCB"/>
    <w:rPr>
      <w:rFonts w:eastAsia="Times New Roman" w:cstheme="minorHAnsi"/>
      <w:b/>
      <w:i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OFBIZ/OFBiz+Technical+Documentation+-+Home+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085B6-9499-480A-860E-C6CBEA37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21</Pages>
  <Words>2846</Words>
  <Characters>16224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39</cp:revision>
  <cp:lastPrinted>2017-02-05T22:41:00Z</cp:lastPrinted>
  <dcterms:created xsi:type="dcterms:W3CDTF">2017-02-05T15:50:00Z</dcterms:created>
  <dcterms:modified xsi:type="dcterms:W3CDTF">2017-02-05T22:41:00Z</dcterms:modified>
</cp:coreProperties>
</file>