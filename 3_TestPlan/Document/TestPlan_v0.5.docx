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lastRenderedPageBreak/>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OCHeading"/>
            <w:tabs>
              <w:tab w:val="left" w:pos="7230"/>
            </w:tabs>
            <w:ind w:right="1897"/>
            <w:rPr>
              <w:b/>
              <w:color w:val="000000" w:themeColor="text1"/>
            </w:rPr>
          </w:pPr>
          <w:r>
            <w:rPr>
              <w:b/>
              <w:color w:val="000000" w:themeColor="text1"/>
            </w:rPr>
            <w:t>Table of contents</w:t>
          </w:r>
        </w:p>
        <w:p w14:paraId="78D8B6DD" w14:textId="5AEB4D05" w:rsidR="008013BC" w:rsidRDefault="009B688B">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177878" w:history="1">
            <w:r w:rsidR="008013BC" w:rsidRPr="00AE40E0">
              <w:rPr>
                <w:rStyle w:val="Hyperlink"/>
                <w:noProof/>
                <w:lang w:val="en-GB"/>
              </w:rPr>
              <w:t>1.</w:t>
            </w:r>
            <w:r w:rsidR="008013BC">
              <w:rPr>
                <w:rFonts w:asciiTheme="minorHAnsi" w:eastAsiaTheme="minorEastAsia" w:hAnsiTheme="minorHAnsi" w:cstheme="minorBidi"/>
                <w:noProof/>
                <w:color w:val="auto"/>
                <w:sz w:val="22"/>
              </w:rPr>
              <w:tab/>
            </w:r>
            <w:r w:rsidR="008013BC" w:rsidRPr="00AE40E0">
              <w:rPr>
                <w:rStyle w:val="Hyperlink"/>
                <w:noProof/>
                <w:lang w:val="en-GB"/>
              </w:rPr>
              <w:t>Introduction</w:t>
            </w:r>
            <w:r w:rsidR="008013BC">
              <w:rPr>
                <w:noProof/>
                <w:webHidden/>
              </w:rPr>
              <w:tab/>
            </w:r>
            <w:r w:rsidR="008013BC">
              <w:rPr>
                <w:noProof/>
                <w:webHidden/>
              </w:rPr>
              <w:fldChar w:fldCharType="begin"/>
            </w:r>
            <w:r w:rsidR="008013BC">
              <w:rPr>
                <w:noProof/>
                <w:webHidden/>
              </w:rPr>
              <w:instrText xml:space="preserve"> PAGEREF _Toc472177878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2CEC4568" w14:textId="6ED99078" w:rsidR="008013BC" w:rsidRDefault="00DF45CA">
          <w:pPr>
            <w:pStyle w:val="TOC2"/>
            <w:rPr>
              <w:rFonts w:asciiTheme="minorHAnsi" w:eastAsiaTheme="minorEastAsia" w:hAnsiTheme="minorHAnsi" w:cstheme="minorBidi"/>
              <w:noProof/>
              <w:color w:val="auto"/>
              <w:sz w:val="22"/>
            </w:rPr>
          </w:pPr>
          <w:hyperlink w:anchor="_Toc472177879" w:history="1">
            <w:r w:rsidR="008013BC" w:rsidRPr="00AE40E0">
              <w:rPr>
                <w:rStyle w:val="Hyperlink"/>
                <w:noProof/>
                <w:lang w:val="en-GB"/>
              </w:rPr>
              <w:t>1.1</w:t>
            </w:r>
            <w:r w:rsidR="008013BC">
              <w:rPr>
                <w:rFonts w:asciiTheme="minorHAnsi" w:eastAsiaTheme="minorEastAsia" w:hAnsiTheme="minorHAnsi" w:cstheme="minorBidi"/>
                <w:noProof/>
                <w:color w:val="auto"/>
                <w:sz w:val="22"/>
              </w:rPr>
              <w:tab/>
            </w:r>
            <w:r w:rsidR="008013BC" w:rsidRPr="00AE40E0">
              <w:rPr>
                <w:rStyle w:val="Hyperlink"/>
                <w:noProof/>
                <w:lang w:val="en-GB"/>
              </w:rPr>
              <w:t>Revision History</w:t>
            </w:r>
            <w:r w:rsidR="008013BC">
              <w:rPr>
                <w:noProof/>
                <w:webHidden/>
              </w:rPr>
              <w:tab/>
            </w:r>
            <w:r w:rsidR="008013BC">
              <w:rPr>
                <w:noProof/>
                <w:webHidden/>
              </w:rPr>
              <w:fldChar w:fldCharType="begin"/>
            </w:r>
            <w:r w:rsidR="008013BC">
              <w:rPr>
                <w:noProof/>
                <w:webHidden/>
              </w:rPr>
              <w:instrText xml:space="preserve"> PAGEREF _Toc472177879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7F2F69D7" w14:textId="60B15B9D" w:rsidR="008013BC" w:rsidRDefault="00DF45CA">
          <w:pPr>
            <w:pStyle w:val="TOC2"/>
            <w:rPr>
              <w:rFonts w:asciiTheme="minorHAnsi" w:eastAsiaTheme="minorEastAsia" w:hAnsiTheme="minorHAnsi" w:cstheme="minorBidi"/>
              <w:noProof/>
              <w:color w:val="auto"/>
              <w:sz w:val="22"/>
            </w:rPr>
          </w:pPr>
          <w:hyperlink w:anchor="_Toc472177880" w:history="1">
            <w:r w:rsidR="008013BC" w:rsidRPr="00AE40E0">
              <w:rPr>
                <w:rStyle w:val="Hyperlink"/>
                <w:noProof/>
                <w:lang w:val="en-GB"/>
              </w:rPr>
              <w:t>1.2</w:t>
            </w:r>
            <w:r w:rsidR="008013BC">
              <w:rPr>
                <w:rFonts w:asciiTheme="minorHAnsi" w:eastAsiaTheme="minorEastAsia" w:hAnsiTheme="minorHAnsi" w:cstheme="minorBidi"/>
                <w:noProof/>
                <w:color w:val="auto"/>
                <w:sz w:val="22"/>
              </w:rPr>
              <w:tab/>
            </w:r>
            <w:r w:rsidR="008013BC" w:rsidRPr="00AE40E0">
              <w:rPr>
                <w:rStyle w:val="Hyperlink"/>
                <w:noProof/>
                <w:lang w:val="en-GB"/>
              </w:rPr>
              <w:t>Purpose and Scope</w:t>
            </w:r>
            <w:r w:rsidR="008013BC">
              <w:rPr>
                <w:noProof/>
                <w:webHidden/>
              </w:rPr>
              <w:tab/>
            </w:r>
            <w:r w:rsidR="008013BC">
              <w:rPr>
                <w:noProof/>
                <w:webHidden/>
              </w:rPr>
              <w:fldChar w:fldCharType="begin"/>
            </w:r>
            <w:r w:rsidR="008013BC">
              <w:rPr>
                <w:noProof/>
                <w:webHidden/>
              </w:rPr>
              <w:instrText xml:space="preserve"> PAGEREF _Toc472177880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58FC4CBF" w14:textId="71D28BBC" w:rsidR="008013BC" w:rsidRDefault="00DF45CA">
          <w:pPr>
            <w:pStyle w:val="TOC2"/>
            <w:rPr>
              <w:rFonts w:asciiTheme="minorHAnsi" w:eastAsiaTheme="minorEastAsia" w:hAnsiTheme="minorHAnsi" w:cstheme="minorBidi"/>
              <w:noProof/>
              <w:color w:val="auto"/>
              <w:sz w:val="22"/>
            </w:rPr>
          </w:pPr>
          <w:hyperlink w:anchor="_Toc472177881" w:history="1">
            <w:r w:rsidR="008013BC" w:rsidRPr="00AE40E0">
              <w:rPr>
                <w:rStyle w:val="Hyperlink"/>
                <w:noProof/>
                <w:lang w:val="en-GB"/>
              </w:rPr>
              <w:t>1.3</w:t>
            </w:r>
            <w:r w:rsidR="008013BC">
              <w:rPr>
                <w:rFonts w:asciiTheme="minorHAnsi" w:eastAsiaTheme="minorEastAsia" w:hAnsiTheme="minorHAnsi" w:cstheme="minorBidi"/>
                <w:noProof/>
                <w:color w:val="auto"/>
                <w:sz w:val="22"/>
              </w:rPr>
              <w:tab/>
            </w:r>
            <w:r w:rsidR="008013BC" w:rsidRPr="00AE40E0">
              <w:rPr>
                <w:rStyle w:val="Hyperlink"/>
                <w:noProof/>
                <w:lang w:val="en-GB"/>
              </w:rPr>
              <w:t>Definitions and Abbreviations</w:t>
            </w:r>
            <w:r w:rsidR="008013BC">
              <w:rPr>
                <w:noProof/>
                <w:webHidden/>
              </w:rPr>
              <w:tab/>
            </w:r>
            <w:r w:rsidR="008013BC">
              <w:rPr>
                <w:noProof/>
                <w:webHidden/>
              </w:rPr>
              <w:fldChar w:fldCharType="begin"/>
            </w:r>
            <w:r w:rsidR="008013BC">
              <w:rPr>
                <w:noProof/>
                <w:webHidden/>
              </w:rPr>
              <w:instrText xml:space="preserve"> PAGEREF _Toc472177881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62192E1A" w14:textId="44184B47" w:rsidR="008013BC" w:rsidRDefault="00DF45CA">
          <w:pPr>
            <w:pStyle w:val="TOC2"/>
            <w:rPr>
              <w:rFonts w:asciiTheme="minorHAnsi" w:eastAsiaTheme="minorEastAsia" w:hAnsiTheme="minorHAnsi" w:cstheme="minorBidi"/>
              <w:noProof/>
              <w:color w:val="auto"/>
              <w:sz w:val="22"/>
            </w:rPr>
          </w:pPr>
          <w:hyperlink w:anchor="_Toc472177882" w:history="1">
            <w:r w:rsidR="008013BC" w:rsidRPr="00AE40E0">
              <w:rPr>
                <w:rStyle w:val="Hyperlink"/>
                <w:noProof/>
                <w:lang w:val="en-GB"/>
              </w:rPr>
              <w:t>1.4</w:t>
            </w:r>
            <w:r w:rsidR="008013BC">
              <w:rPr>
                <w:rFonts w:asciiTheme="minorHAnsi" w:eastAsiaTheme="minorEastAsia" w:hAnsiTheme="minorHAnsi" w:cstheme="minorBidi"/>
                <w:noProof/>
                <w:color w:val="auto"/>
                <w:sz w:val="22"/>
              </w:rPr>
              <w:tab/>
            </w:r>
            <w:r w:rsidR="008013BC" w:rsidRPr="00AE40E0">
              <w:rPr>
                <w:rStyle w:val="Hyperlink"/>
                <w:noProof/>
                <w:lang w:val="en-GB"/>
              </w:rPr>
              <w:t>Reference Documents</w:t>
            </w:r>
            <w:r w:rsidR="008013BC">
              <w:rPr>
                <w:noProof/>
                <w:webHidden/>
              </w:rPr>
              <w:tab/>
            </w:r>
            <w:r w:rsidR="008013BC">
              <w:rPr>
                <w:noProof/>
                <w:webHidden/>
              </w:rPr>
              <w:fldChar w:fldCharType="begin"/>
            </w:r>
            <w:r w:rsidR="008013BC">
              <w:rPr>
                <w:noProof/>
                <w:webHidden/>
              </w:rPr>
              <w:instrText xml:space="preserve"> PAGEREF _Toc472177882 \h </w:instrText>
            </w:r>
            <w:r w:rsidR="008013BC">
              <w:rPr>
                <w:noProof/>
                <w:webHidden/>
              </w:rPr>
            </w:r>
            <w:r w:rsidR="008013BC">
              <w:rPr>
                <w:noProof/>
                <w:webHidden/>
              </w:rPr>
              <w:fldChar w:fldCharType="separate"/>
            </w:r>
            <w:r w:rsidR="008013BC">
              <w:rPr>
                <w:noProof/>
                <w:webHidden/>
              </w:rPr>
              <w:t>4</w:t>
            </w:r>
            <w:r w:rsidR="008013BC">
              <w:rPr>
                <w:noProof/>
                <w:webHidden/>
              </w:rPr>
              <w:fldChar w:fldCharType="end"/>
            </w:r>
          </w:hyperlink>
        </w:p>
        <w:p w14:paraId="7B0A78CD" w14:textId="6FD7FFF7" w:rsidR="008013BC" w:rsidRDefault="00DF45CA">
          <w:pPr>
            <w:pStyle w:val="TOC1"/>
            <w:rPr>
              <w:rFonts w:asciiTheme="minorHAnsi" w:eastAsiaTheme="minorEastAsia" w:hAnsiTheme="minorHAnsi" w:cstheme="minorBidi"/>
              <w:noProof/>
              <w:color w:val="auto"/>
              <w:sz w:val="22"/>
            </w:rPr>
          </w:pPr>
          <w:hyperlink w:anchor="_Toc472177883" w:history="1">
            <w:r w:rsidR="008013BC" w:rsidRPr="00AE40E0">
              <w:rPr>
                <w:rStyle w:val="Hyperlink"/>
                <w:rFonts w:cstheme="minorHAnsi"/>
                <w:noProof/>
                <w:lang w:val="en-GB"/>
              </w:rPr>
              <w:t>2.</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Integration Strategy</w:t>
            </w:r>
            <w:r w:rsidR="008013BC">
              <w:rPr>
                <w:noProof/>
                <w:webHidden/>
              </w:rPr>
              <w:tab/>
            </w:r>
            <w:r w:rsidR="008013BC">
              <w:rPr>
                <w:noProof/>
                <w:webHidden/>
              </w:rPr>
              <w:fldChar w:fldCharType="begin"/>
            </w:r>
            <w:r w:rsidR="008013BC">
              <w:rPr>
                <w:noProof/>
                <w:webHidden/>
              </w:rPr>
              <w:instrText xml:space="preserve"> PAGEREF _Toc472177883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BC95D1D" w14:textId="15D7F638" w:rsidR="008013BC" w:rsidRDefault="00DF45CA">
          <w:pPr>
            <w:pStyle w:val="TOC2"/>
            <w:rPr>
              <w:rFonts w:asciiTheme="minorHAnsi" w:eastAsiaTheme="minorEastAsia" w:hAnsiTheme="minorHAnsi" w:cstheme="minorBidi"/>
              <w:noProof/>
              <w:color w:val="auto"/>
              <w:sz w:val="22"/>
            </w:rPr>
          </w:pPr>
          <w:hyperlink w:anchor="_Toc472177884" w:history="1">
            <w:r w:rsidR="008013BC" w:rsidRPr="00AE40E0">
              <w:rPr>
                <w:rStyle w:val="Hyperlink"/>
                <w:noProof/>
                <w:lang w:val="en-GB"/>
              </w:rPr>
              <w:t>2.1</w:t>
            </w:r>
            <w:r w:rsidR="008013BC">
              <w:rPr>
                <w:rFonts w:asciiTheme="minorHAnsi" w:eastAsiaTheme="minorEastAsia" w:hAnsiTheme="minorHAnsi" w:cstheme="minorBidi"/>
                <w:noProof/>
                <w:color w:val="auto"/>
                <w:sz w:val="22"/>
              </w:rPr>
              <w:tab/>
            </w:r>
            <w:r w:rsidR="008013BC" w:rsidRPr="00AE40E0">
              <w:rPr>
                <w:rStyle w:val="Hyperlink"/>
                <w:noProof/>
                <w:lang w:val="en-GB"/>
              </w:rPr>
              <w:t>Entry Criteria</w:t>
            </w:r>
            <w:r w:rsidR="008013BC">
              <w:rPr>
                <w:noProof/>
                <w:webHidden/>
              </w:rPr>
              <w:tab/>
            </w:r>
            <w:r w:rsidR="008013BC">
              <w:rPr>
                <w:noProof/>
                <w:webHidden/>
              </w:rPr>
              <w:fldChar w:fldCharType="begin"/>
            </w:r>
            <w:r w:rsidR="008013BC">
              <w:rPr>
                <w:noProof/>
                <w:webHidden/>
              </w:rPr>
              <w:instrText xml:space="preserve"> PAGEREF _Toc472177884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705F920" w14:textId="2CD8B557" w:rsidR="008013BC" w:rsidRDefault="00DF45CA">
          <w:pPr>
            <w:pStyle w:val="TOC2"/>
            <w:rPr>
              <w:rFonts w:asciiTheme="minorHAnsi" w:eastAsiaTheme="minorEastAsia" w:hAnsiTheme="minorHAnsi" w:cstheme="minorBidi"/>
              <w:noProof/>
              <w:color w:val="auto"/>
              <w:sz w:val="22"/>
            </w:rPr>
          </w:pPr>
          <w:hyperlink w:anchor="_Toc472177885" w:history="1">
            <w:r w:rsidR="008013BC" w:rsidRPr="00AE40E0">
              <w:rPr>
                <w:rStyle w:val="Hyperlink"/>
                <w:noProof/>
                <w:lang w:val="en-GB"/>
              </w:rPr>
              <w:t>2.2</w:t>
            </w:r>
            <w:r w:rsidR="008013BC">
              <w:rPr>
                <w:rFonts w:asciiTheme="minorHAnsi" w:eastAsiaTheme="minorEastAsia" w:hAnsiTheme="minorHAnsi" w:cstheme="minorBidi"/>
                <w:noProof/>
                <w:color w:val="auto"/>
                <w:sz w:val="22"/>
              </w:rPr>
              <w:tab/>
            </w:r>
            <w:r w:rsidR="008013BC" w:rsidRPr="00AE40E0">
              <w:rPr>
                <w:rStyle w:val="Hyperlink"/>
                <w:noProof/>
                <w:lang w:val="en-GB"/>
              </w:rPr>
              <w:t>Elements to be Integrated</w:t>
            </w:r>
            <w:r w:rsidR="008013BC">
              <w:rPr>
                <w:noProof/>
                <w:webHidden/>
              </w:rPr>
              <w:tab/>
            </w:r>
            <w:r w:rsidR="008013BC">
              <w:rPr>
                <w:noProof/>
                <w:webHidden/>
              </w:rPr>
              <w:fldChar w:fldCharType="begin"/>
            </w:r>
            <w:r w:rsidR="008013BC">
              <w:rPr>
                <w:noProof/>
                <w:webHidden/>
              </w:rPr>
              <w:instrText xml:space="preserve"> PAGEREF _Toc472177885 \h </w:instrText>
            </w:r>
            <w:r w:rsidR="008013BC">
              <w:rPr>
                <w:noProof/>
                <w:webHidden/>
              </w:rPr>
            </w:r>
            <w:r w:rsidR="008013BC">
              <w:rPr>
                <w:noProof/>
                <w:webHidden/>
              </w:rPr>
              <w:fldChar w:fldCharType="separate"/>
            </w:r>
            <w:r w:rsidR="008013BC">
              <w:rPr>
                <w:noProof/>
                <w:webHidden/>
              </w:rPr>
              <w:t>6</w:t>
            </w:r>
            <w:r w:rsidR="008013BC">
              <w:rPr>
                <w:noProof/>
                <w:webHidden/>
              </w:rPr>
              <w:fldChar w:fldCharType="end"/>
            </w:r>
          </w:hyperlink>
        </w:p>
        <w:p w14:paraId="1B33276E" w14:textId="7ECEB6CD" w:rsidR="008013BC" w:rsidRDefault="00DF45CA">
          <w:pPr>
            <w:pStyle w:val="TOC2"/>
            <w:rPr>
              <w:rFonts w:asciiTheme="minorHAnsi" w:eastAsiaTheme="minorEastAsia" w:hAnsiTheme="minorHAnsi" w:cstheme="minorBidi"/>
              <w:noProof/>
              <w:color w:val="auto"/>
              <w:sz w:val="22"/>
            </w:rPr>
          </w:pPr>
          <w:hyperlink w:anchor="_Toc472177886" w:history="1">
            <w:r w:rsidR="008013BC" w:rsidRPr="00AE40E0">
              <w:rPr>
                <w:rStyle w:val="Hyperlink"/>
                <w:noProof/>
                <w:lang w:val="en-GB"/>
              </w:rPr>
              <w:t>2.3</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Testing Strategy</w:t>
            </w:r>
            <w:r w:rsidR="008013BC">
              <w:rPr>
                <w:noProof/>
                <w:webHidden/>
              </w:rPr>
              <w:tab/>
            </w:r>
            <w:r w:rsidR="008013BC">
              <w:rPr>
                <w:noProof/>
                <w:webHidden/>
              </w:rPr>
              <w:fldChar w:fldCharType="begin"/>
            </w:r>
            <w:r w:rsidR="008013BC">
              <w:rPr>
                <w:noProof/>
                <w:webHidden/>
              </w:rPr>
              <w:instrText xml:space="preserve"> PAGEREF _Toc472177886 \h </w:instrText>
            </w:r>
            <w:r w:rsidR="008013BC">
              <w:rPr>
                <w:noProof/>
                <w:webHidden/>
              </w:rPr>
            </w:r>
            <w:r w:rsidR="008013BC">
              <w:rPr>
                <w:noProof/>
                <w:webHidden/>
              </w:rPr>
              <w:fldChar w:fldCharType="separate"/>
            </w:r>
            <w:r w:rsidR="008013BC">
              <w:rPr>
                <w:noProof/>
                <w:webHidden/>
              </w:rPr>
              <w:t>7</w:t>
            </w:r>
            <w:r w:rsidR="008013BC">
              <w:rPr>
                <w:noProof/>
                <w:webHidden/>
              </w:rPr>
              <w:fldChar w:fldCharType="end"/>
            </w:r>
          </w:hyperlink>
        </w:p>
        <w:p w14:paraId="147C6288" w14:textId="5208CF72" w:rsidR="008013BC" w:rsidRDefault="00DF45CA">
          <w:pPr>
            <w:pStyle w:val="TOC2"/>
            <w:rPr>
              <w:rFonts w:asciiTheme="minorHAnsi" w:eastAsiaTheme="minorEastAsia" w:hAnsiTheme="minorHAnsi" w:cstheme="minorBidi"/>
              <w:noProof/>
              <w:color w:val="auto"/>
              <w:sz w:val="22"/>
            </w:rPr>
          </w:pPr>
          <w:hyperlink w:anchor="_Toc472177887" w:history="1">
            <w:r w:rsidR="008013BC" w:rsidRPr="00AE40E0">
              <w:rPr>
                <w:rStyle w:val="Hyperlink"/>
                <w:noProof/>
                <w:lang w:val="en-GB"/>
              </w:rPr>
              <w:t>2.4</w:t>
            </w:r>
            <w:r w:rsidR="008013BC">
              <w:rPr>
                <w:rFonts w:asciiTheme="minorHAnsi" w:eastAsiaTheme="minorEastAsia" w:hAnsiTheme="minorHAnsi" w:cstheme="minorBidi"/>
                <w:noProof/>
                <w:color w:val="auto"/>
                <w:sz w:val="22"/>
              </w:rPr>
              <w:tab/>
            </w:r>
            <w:r w:rsidR="008013BC" w:rsidRPr="00AE40E0">
              <w:rPr>
                <w:rStyle w:val="Hyperlink"/>
                <w:noProof/>
                <w:lang w:val="en-GB"/>
              </w:rPr>
              <w:t>Sequence of Component/Function Integration</w:t>
            </w:r>
            <w:r w:rsidR="008013BC">
              <w:rPr>
                <w:noProof/>
                <w:webHidden/>
              </w:rPr>
              <w:tab/>
            </w:r>
            <w:r w:rsidR="008013BC">
              <w:rPr>
                <w:noProof/>
                <w:webHidden/>
              </w:rPr>
              <w:fldChar w:fldCharType="begin"/>
            </w:r>
            <w:r w:rsidR="008013BC">
              <w:rPr>
                <w:noProof/>
                <w:webHidden/>
              </w:rPr>
              <w:instrText xml:space="preserve"> PAGEREF _Toc472177887 \h </w:instrText>
            </w:r>
            <w:r w:rsidR="008013BC">
              <w:rPr>
                <w:noProof/>
                <w:webHidden/>
              </w:rPr>
            </w:r>
            <w:r w:rsidR="008013BC">
              <w:rPr>
                <w:noProof/>
                <w:webHidden/>
              </w:rPr>
              <w:fldChar w:fldCharType="separate"/>
            </w:r>
            <w:r w:rsidR="008013BC">
              <w:rPr>
                <w:noProof/>
                <w:webHidden/>
              </w:rPr>
              <w:t>8</w:t>
            </w:r>
            <w:r w:rsidR="008013BC">
              <w:rPr>
                <w:noProof/>
                <w:webHidden/>
              </w:rPr>
              <w:fldChar w:fldCharType="end"/>
            </w:r>
          </w:hyperlink>
        </w:p>
        <w:p w14:paraId="02DCBE65" w14:textId="4C2FC77C" w:rsidR="008013BC" w:rsidRDefault="00DF45CA">
          <w:pPr>
            <w:pStyle w:val="TOC1"/>
            <w:rPr>
              <w:rFonts w:asciiTheme="minorHAnsi" w:eastAsiaTheme="minorEastAsia" w:hAnsiTheme="minorHAnsi" w:cstheme="minorBidi"/>
              <w:noProof/>
              <w:color w:val="auto"/>
              <w:sz w:val="22"/>
            </w:rPr>
          </w:pPr>
          <w:hyperlink w:anchor="_Toc472177888" w:history="1">
            <w:r w:rsidR="008013BC" w:rsidRPr="00AE40E0">
              <w:rPr>
                <w:rStyle w:val="Hyperlink"/>
                <w:rFonts w:cstheme="minorHAnsi"/>
                <w:noProof/>
                <w:lang w:val="en-GB"/>
              </w:rPr>
              <w:t>3.</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Individual Steps and Test Description</w:t>
            </w:r>
            <w:r w:rsidR="008013BC">
              <w:rPr>
                <w:noProof/>
                <w:webHidden/>
              </w:rPr>
              <w:tab/>
            </w:r>
            <w:r w:rsidR="008013BC">
              <w:rPr>
                <w:noProof/>
                <w:webHidden/>
              </w:rPr>
              <w:fldChar w:fldCharType="begin"/>
            </w:r>
            <w:r w:rsidR="008013BC">
              <w:rPr>
                <w:noProof/>
                <w:webHidden/>
              </w:rPr>
              <w:instrText xml:space="preserve"> PAGEREF _Toc472177888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6980EB00" w14:textId="25A39F2E" w:rsidR="008013BC" w:rsidRDefault="00DF45CA">
          <w:pPr>
            <w:pStyle w:val="TOC2"/>
            <w:rPr>
              <w:rFonts w:asciiTheme="minorHAnsi" w:eastAsiaTheme="minorEastAsia" w:hAnsiTheme="minorHAnsi" w:cstheme="minorBidi"/>
              <w:noProof/>
              <w:color w:val="auto"/>
              <w:sz w:val="22"/>
            </w:rPr>
          </w:pPr>
          <w:hyperlink w:anchor="_Toc472177889" w:history="1">
            <w:r w:rsidR="008013BC" w:rsidRPr="00AE40E0">
              <w:rPr>
                <w:rStyle w:val="Hyperlink"/>
                <w:noProof/>
                <w:lang w:val="en-GB"/>
              </w:rPr>
              <w:t>3.1</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I1</w:t>
            </w:r>
            <w:r w:rsidR="008013BC">
              <w:rPr>
                <w:noProof/>
                <w:webHidden/>
              </w:rPr>
              <w:tab/>
            </w:r>
            <w:r w:rsidR="008013BC">
              <w:rPr>
                <w:noProof/>
                <w:webHidden/>
              </w:rPr>
              <w:fldChar w:fldCharType="begin"/>
            </w:r>
            <w:r w:rsidR="008013BC">
              <w:rPr>
                <w:noProof/>
                <w:webHidden/>
              </w:rPr>
              <w:instrText xml:space="preserve"> PAGEREF _Toc472177889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1C455B1" w14:textId="764546B7" w:rsidR="008013BC" w:rsidRDefault="00DF45CA">
          <w:pPr>
            <w:pStyle w:val="TOC2"/>
            <w:rPr>
              <w:rFonts w:asciiTheme="minorHAnsi" w:eastAsiaTheme="minorEastAsia" w:hAnsiTheme="minorHAnsi" w:cstheme="minorBidi"/>
              <w:noProof/>
              <w:color w:val="auto"/>
              <w:sz w:val="22"/>
            </w:rPr>
          </w:pPr>
          <w:hyperlink w:anchor="_Toc472177890" w:history="1">
            <w:r w:rsidR="008013BC" w:rsidRPr="00AE40E0">
              <w:rPr>
                <w:rStyle w:val="Hyperlink"/>
                <w:noProof/>
                <w:lang w:val="en-GB"/>
              </w:rPr>
              <w:t>3.2</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I2</w:t>
            </w:r>
            <w:r w:rsidR="008013BC">
              <w:rPr>
                <w:noProof/>
                <w:webHidden/>
              </w:rPr>
              <w:tab/>
            </w:r>
            <w:r w:rsidR="008013BC">
              <w:rPr>
                <w:noProof/>
                <w:webHidden/>
              </w:rPr>
              <w:fldChar w:fldCharType="begin"/>
            </w:r>
            <w:r w:rsidR="008013BC">
              <w:rPr>
                <w:noProof/>
                <w:webHidden/>
              </w:rPr>
              <w:instrText xml:space="preserve"> PAGEREF _Toc472177890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341826FE" w14:textId="1219F180" w:rsidR="008013BC" w:rsidRDefault="00DF45CA">
          <w:pPr>
            <w:pStyle w:val="TOC2"/>
            <w:rPr>
              <w:rFonts w:asciiTheme="minorHAnsi" w:eastAsiaTheme="minorEastAsia" w:hAnsiTheme="minorHAnsi" w:cstheme="minorBidi"/>
              <w:noProof/>
              <w:color w:val="auto"/>
              <w:sz w:val="22"/>
            </w:rPr>
          </w:pPr>
          <w:hyperlink w:anchor="_Toc472177891" w:history="1">
            <w:r w:rsidR="008013BC" w:rsidRPr="00AE40E0">
              <w:rPr>
                <w:rStyle w:val="Hyperlink"/>
                <w:noProof/>
                <w:lang w:val="en-GB"/>
              </w:rPr>
              <w:t>3.3</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I3</w:t>
            </w:r>
            <w:r w:rsidR="008013BC">
              <w:rPr>
                <w:noProof/>
                <w:webHidden/>
              </w:rPr>
              <w:tab/>
            </w:r>
            <w:r w:rsidR="008013BC">
              <w:rPr>
                <w:noProof/>
                <w:webHidden/>
              </w:rPr>
              <w:fldChar w:fldCharType="begin"/>
            </w:r>
            <w:r w:rsidR="008013BC">
              <w:rPr>
                <w:noProof/>
                <w:webHidden/>
              </w:rPr>
              <w:instrText xml:space="preserve"> PAGEREF _Toc472177891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D9CA0E3" w14:textId="7039F8F0" w:rsidR="008013BC" w:rsidRDefault="00DF45CA">
          <w:pPr>
            <w:pStyle w:val="TOC2"/>
            <w:rPr>
              <w:rFonts w:asciiTheme="minorHAnsi" w:eastAsiaTheme="minorEastAsia" w:hAnsiTheme="minorHAnsi" w:cstheme="minorBidi"/>
              <w:noProof/>
              <w:color w:val="auto"/>
              <w:sz w:val="22"/>
            </w:rPr>
          </w:pPr>
          <w:hyperlink w:anchor="_Toc472177892" w:history="1">
            <w:r w:rsidR="008013BC" w:rsidRPr="00AE40E0">
              <w:rPr>
                <w:rStyle w:val="Hyperlink"/>
                <w:noProof/>
                <w:lang w:val="en-GB"/>
              </w:rPr>
              <w:t>3.4</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I4</w:t>
            </w:r>
            <w:r w:rsidR="008013BC">
              <w:rPr>
                <w:noProof/>
                <w:webHidden/>
              </w:rPr>
              <w:tab/>
            </w:r>
            <w:r w:rsidR="008013BC">
              <w:rPr>
                <w:noProof/>
                <w:webHidden/>
              </w:rPr>
              <w:fldChar w:fldCharType="begin"/>
            </w:r>
            <w:r w:rsidR="008013BC">
              <w:rPr>
                <w:noProof/>
                <w:webHidden/>
              </w:rPr>
              <w:instrText xml:space="preserve"> PAGEREF _Toc472177892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1CD4EA4D" w14:textId="36E3EB91" w:rsidR="008013BC" w:rsidRDefault="00DF45CA">
          <w:pPr>
            <w:pStyle w:val="TOC2"/>
            <w:rPr>
              <w:rFonts w:asciiTheme="minorHAnsi" w:eastAsiaTheme="minorEastAsia" w:hAnsiTheme="minorHAnsi" w:cstheme="minorBidi"/>
              <w:noProof/>
              <w:color w:val="auto"/>
              <w:sz w:val="22"/>
            </w:rPr>
          </w:pPr>
          <w:hyperlink w:anchor="_Toc472177893" w:history="1">
            <w:r w:rsidR="008013BC" w:rsidRPr="00AE40E0">
              <w:rPr>
                <w:rStyle w:val="Hyperlink"/>
                <w:noProof/>
                <w:lang w:val="en-GB"/>
              </w:rPr>
              <w:t>3.5</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I5</w:t>
            </w:r>
            <w:r w:rsidR="008013BC">
              <w:rPr>
                <w:noProof/>
                <w:webHidden/>
              </w:rPr>
              <w:tab/>
            </w:r>
            <w:r w:rsidR="008013BC">
              <w:rPr>
                <w:noProof/>
                <w:webHidden/>
              </w:rPr>
              <w:fldChar w:fldCharType="begin"/>
            </w:r>
            <w:r w:rsidR="008013BC">
              <w:rPr>
                <w:noProof/>
                <w:webHidden/>
              </w:rPr>
              <w:instrText xml:space="preserve"> PAGEREF _Toc472177893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2F2D4A8A" w14:textId="18BF45ED" w:rsidR="008013BC" w:rsidRDefault="00DF45CA">
          <w:pPr>
            <w:pStyle w:val="TOC2"/>
            <w:rPr>
              <w:rFonts w:asciiTheme="minorHAnsi" w:eastAsiaTheme="minorEastAsia" w:hAnsiTheme="minorHAnsi" w:cstheme="minorBidi"/>
              <w:noProof/>
              <w:color w:val="auto"/>
              <w:sz w:val="22"/>
            </w:rPr>
          </w:pPr>
          <w:hyperlink w:anchor="_Toc472177894" w:history="1">
            <w:r w:rsidR="008013BC" w:rsidRPr="00AE40E0">
              <w:rPr>
                <w:rStyle w:val="Hyperlink"/>
                <w:noProof/>
                <w:lang w:val="en-GB"/>
              </w:rPr>
              <w:t>3.6</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I6</w:t>
            </w:r>
            <w:r w:rsidR="008013BC">
              <w:rPr>
                <w:noProof/>
                <w:webHidden/>
              </w:rPr>
              <w:tab/>
            </w:r>
            <w:r w:rsidR="008013BC">
              <w:rPr>
                <w:noProof/>
                <w:webHidden/>
              </w:rPr>
              <w:fldChar w:fldCharType="begin"/>
            </w:r>
            <w:r w:rsidR="008013BC">
              <w:rPr>
                <w:noProof/>
                <w:webHidden/>
              </w:rPr>
              <w:instrText xml:space="preserve"> PAGEREF _Toc472177894 \h </w:instrText>
            </w:r>
            <w:r w:rsidR="008013BC">
              <w:rPr>
                <w:noProof/>
                <w:webHidden/>
              </w:rPr>
            </w:r>
            <w:r w:rsidR="008013BC">
              <w:rPr>
                <w:noProof/>
                <w:webHidden/>
              </w:rPr>
              <w:fldChar w:fldCharType="separate"/>
            </w:r>
            <w:r w:rsidR="008013BC">
              <w:rPr>
                <w:noProof/>
                <w:webHidden/>
              </w:rPr>
              <w:t>12</w:t>
            </w:r>
            <w:r w:rsidR="008013BC">
              <w:rPr>
                <w:noProof/>
                <w:webHidden/>
              </w:rPr>
              <w:fldChar w:fldCharType="end"/>
            </w:r>
          </w:hyperlink>
        </w:p>
        <w:p w14:paraId="77915D4E" w14:textId="09328CB8" w:rsidR="008013BC" w:rsidRDefault="00DF45CA">
          <w:pPr>
            <w:pStyle w:val="TOC2"/>
            <w:rPr>
              <w:rFonts w:asciiTheme="minorHAnsi" w:eastAsiaTheme="minorEastAsia" w:hAnsiTheme="minorHAnsi" w:cstheme="minorBidi"/>
              <w:noProof/>
              <w:color w:val="auto"/>
              <w:sz w:val="22"/>
            </w:rPr>
          </w:pPr>
          <w:hyperlink w:anchor="_Toc472177895" w:history="1">
            <w:r w:rsidR="008013BC" w:rsidRPr="00AE40E0">
              <w:rPr>
                <w:rStyle w:val="Hyperlink"/>
                <w:noProof/>
                <w:lang w:val="en-GB"/>
              </w:rPr>
              <w:t>3.7</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I7</w:t>
            </w:r>
            <w:r w:rsidR="008013BC">
              <w:rPr>
                <w:noProof/>
                <w:webHidden/>
              </w:rPr>
              <w:tab/>
            </w:r>
            <w:r w:rsidR="008013BC">
              <w:rPr>
                <w:noProof/>
                <w:webHidden/>
              </w:rPr>
              <w:fldChar w:fldCharType="begin"/>
            </w:r>
            <w:r w:rsidR="008013BC">
              <w:rPr>
                <w:noProof/>
                <w:webHidden/>
              </w:rPr>
              <w:instrText xml:space="preserve"> PAGEREF _Toc472177895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1EB57CFD" w14:textId="09B91CC9" w:rsidR="008013BC" w:rsidRDefault="00DF45CA">
          <w:pPr>
            <w:pStyle w:val="TOC2"/>
            <w:rPr>
              <w:rFonts w:asciiTheme="minorHAnsi" w:eastAsiaTheme="minorEastAsia" w:hAnsiTheme="minorHAnsi" w:cstheme="minorBidi"/>
              <w:noProof/>
              <w:color w:val="auto"/>
              <w:sz w:val="22"/>
            </w:rPr>
          </w:pPr>
          <w:hyperlink w:anchor="_Toc472177896" w:history="1">
            <w:r w:rsidR="008013BC" w:rsidRPr="00AE40E0">
              <w:rPr>
                <w:rStyle w:val="Hyperlink"/>
                <w:noProof/>
                <w:lang w:val="en-GB"/>
              </w:rPr>
              <w:t>3.8</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I8</w:t>
            </w:r>
            <w:r w:rsidR="008013BC">
              <w:rPr>
                <w:noProof/>
                <w:webHidden/>
              </w:rPr>
              <w:tab/>
            </w:r>
            <w:r w:rsidR="008013BC">
              <w:rPr>
                <w:noProof/>
                <w:webHidden/>
              </w:rPr>
              <w:fldChar w:fldCharType="begin"/>
            </w:r>
            <w:r w:rsidR="008013BC">
              <w:rPr>
                <w:noProof/>
                <w:webHidden/>
              </w:rPr>
              <w:instrText xml:space="preserve"> PAGEREF _Toc472177896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3388AEEF" w14:textId="21F0D067" w:rsidR="008013BC" w:rsidRDefault="00DF45CA">
          <w:pPr>
            <w:pStyle w:val="TOC2"/>
            <w:rPr>
              <w:rFonts w:asciiTheme="minorHAnsi" w:eastAsiaTheme="minorEastAsia" w:hAnsiTheme="minorHAnsi" w:cstheme="minorBidi"/>
              <w:noProof/>
              <w:color w:val="auto"/>
              <w:sz w:val="22"/>
            </w:rPr>
          </w:pPr>
          <w:hyperlink w:anchor="_Toc472177897" w:history="1">
            <w:r w:rsidR="008013BC" w:rsidRPr="00AE40E0">
              <w:rPr>
                <w:rStyle w:val="Hyperlink"/>
                <w:noProof/>
                <w:lang w:val="en-GB"/>
              </w:rPr>
              <w:t>3.9</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I9</w:t>
            </w:r>
            <w:r w:rsidR="008013BC">
              <w:rPr>
                <w:noProof/>
                <w:webHidden/>
              </w:rPr>
              <w:tab/>
            </w:r>
            <w:r w:rsidR="008013BC">
              <w:rPr>
                <w:noProof/>
                <w:webHidden/>
              </w:rPr>
              <w:fldChar w:fldCharType="begin"/>
            </w:r>
            <w:r w:rsidR="008013BC">
              <w:rPr>
                <w:noProof/>
                <w:webHidden/>
              </w:rPr>
              <w:instrText xml:space="preserve"> PAGEREF _Toc472177897 \h </w:instrText>
            </w:r>
            <w:r w:rsidR="008013BC">
              <w:rPr>
                <w:noProof/>
                <w:webHidden/>
              </w:rPr>
            </w:r>
            <w:r w:rsidR="008013BC">
              <w:rPr>
                <w:noProof/>
                <w:webHidden/>
              </w:rPr>
              <w:fldChar w:fldCharType="separate"/>
            </w:r>
            <w:r w:rsidR="008013BC">
              <w:rPr>
                <w:noProof/>
                <w:webHidden/>
              </w:rPr>
              <w:t>15</w:t>
            </w:r>
            <w:r w:rsidR="008013BC">
              <w:rPr>
                <w:noProof/>
                <w:webHidden/>
              </w:rPr>
              <w:fldChar w:fldCharType="end"/>
            </w:r>
          </w:hyperlink>
        </w:p>
        <w:p w14:paraId="1DABC312" w14:textId="79F772AF" w:rsidR="008013BC" w:rsidRDefault="00DF45CA">
          <w:pPr>
            <w:pStyle w:val="TOC2"/>
            <w:rPr>
              <w:rFonts w:asciiTheme="minorHAnsi" w:eastAsiaTheme="minorEastAsia" w:hAnsiTheme="minorHAnsi" w:cstheme="minorBidi"/>
              <w:noProof/>
              <w:color w:val="auto"/>
              <w:sz w:val="22"/>
            </w:rPr>
          </w:pPr>
          <w:hyperlink w:anchor="_Toc472177898" w:history="1">
            <w:r w:rsidR="008013BC" w:rsidRPr="00AE40E0">
              <w:rPr>
                <w:rStyle w:val="Hyperlink"/>
                <w:noProof/>
                <w:lang w:val="en-GB"/>
              </w:rPr>
              <w:t>3.10</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I10</w:t>
            </w:r>
            <w:r w:rsidR="008013BC">
              <w:rPr>
                <w:noProof/>
                <w:webHidden/>
              </w:rPr>
              <w:tab/>
            </w:r>
            <w:r w:rsidR="008013BC">
              <w:rPr>
                <w:noProof/>
                <w:webHidden/>
              </w:rPr>
              <w:fldChar w:fldCharType="begin"/>
            </w:r>
            <w:r w:rsidR="008013BC">
              <w:rPr>
                <w:noProof/>
                <w:webHidden/>
              </w:rPr>
              <w:instrText xml:space="preserve"> PAGEREF _Toc472177898 \h </w:instrText>
            </w:r>
            <w:r w:rsidR="008013BC">
              <w:rPr>
                <w:noProof/>
                <w:webHidden/>
              </w:rPr>
            </w:r>
            <w:r w:rsidR="008013BC">
              <w:rPr>
                <w:noProof/>
                <w:webHidden/>
              </w:rPr>
              <w:fldChar w:fldCharType="separate"/>
            </w:r>
            <w:r w:rsidR="008013BC">
              <w:rPr>
                <w:noProof/>
                <w:webHidden/>
              </w:rPr>
              <w:t>16</w:t>
            </w:r>
            <w:r w:rsidR="008013BC">
              <w:rPr>
                <w:noProof/>
                <w:webHidden/>
              </w:rPr>
              <w:fldChar w:fldCharType="end"/>
            </w:r>
          </w:hyperlink>
        </w:p>
        <w:p w14:paraId="61673E83" w14:textId="489C7DDE" w:rsidR="008013BC" w:rsidRDefault="00DF45CA">
          <w:pPr>
            <w:pStyle w:val="TOC2"/>
            <w:rPr>
              <w:rFonts w:asciiTheme="minorHAnsi" w:eastAsiaTheme="minorEastAsia" w:hAnsiTheme="minorHAnsi" w:cstheme="minorBidi"/>
              <w:noProof/>
              <w:color w:val="auto"/>
              <w:sz w:val="22"/>
            </w:rPr>
          </w:pPr>
          <w:hyperlink w:anchor="_Toc472177899" w:history="1">
            <w:r w:rsidR="008013BC" w:rsidRPr="00AE40E0">
              <w:rPr>
                <w:rStyle w:val="Hyperlink"/>
                <w:noProof/>
                <w:lang w:val="en-GB"/>
              </w:rPr>
              <w:t>3.11</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I11</w:t>
            </w:r>
            <w:r w:rsidR="008013BC">
              <w:rPr>
                <w:noProof/>
                <w:webHidden/>
              </w:rPr>
              <w:tab/>
            </w:r>
            <w:r w:rsidR="008013BC">
              <w:rPr>
                <w:noProof/>
                <w:webHidden/>
              </w:rPr>
              <w:fldChar w:fldCharType="begin"/>
            </w:r>
            <w:r w:rsidR="008013BC">
              <w:rPr>
                <w:noProof/>
                <w:webHidden/>
              </w:rPr>
              <w:instrText xml:space="preserve"> PAGEREF _Toc472177899 \h </w:instrText>
            </w:r>
            <w:r w:rsidR="008013BC">
              <w:rPr>
                <w:noProof/>
                <w:webHidden/>
              </w:rPr>
            </w:r>
            <w:r w:rsidR="008013BC">
              <w:rPr>
                <w:noProof/>
                <w:webHidden/>
              </w:rPr>
              <w:fldChar w:fldCharType="separate"/>
            </w:r>
            <w:r w:rsidR="008013BC">
              <w:rPr>
                <w:noProof/>
                <w:webHidden/>
              </w:rPr>
              <w:t>17</w:t>
            </w:r>
            <w:r w:rsidR="008013BC">
              <w:rPr>
                <w:noProof/>
                <w:webHidden/>
              </w:rPr>
              <w:fldChar w:fldCharType="end"/>
            </w:r>
          </w:hyperlink>
        </w:p>
        <w:p w14:paraId="50D6118A" w14:textId="07C60AA1" w:rsidR="008013BC" w:rsidRDefault="00DF45CA">
          <w:pPr>
            <w:pStyle w:val="TOC1"/>
            <w:rPr>
              <w:rFonts w:asciiTheme="minorHAnsi" w:eastAsiaTheme="minorEastAsia" w:hAnsiTheme="minorHAnsi" w:cstheme="minorBidi"/>
              <w:noProof/>
              <w:color w:val="auto"/>
              <w:sz w:val="22"/>
            </w:rPr>
          </w:pPr>
          <w:hyperlink w:anchor="_Toc472177900" w:history="1">
            <w:r w:rsidR="008013BC" w:rsidRPr="00AE40E0">
              <w:rPr>
                <w:rStyle w:val="Hyperlink"/>
                <w:rFonts w:cstheme="minorHAnsi"/>
                <w:noProof/>
                <w:lang w:val="en-GB"/>
              </w:rPr>
              <w:t>4.</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Tools and Test Equipment Required</w:t>
            </w:r>
            <w:r w:rsidR="008013BC">
              <w:rPr>
                <w:noProof/>
                <w:webHidden/>
              </w:rPr>
              <w:tab/>
            </w:r>
            <w:r w:rsidR="008013BC">
              <w:rPr>
                <w:noProof/>
                <w:webHidden/>
              </w:rPr>
              <w:fldChar w:fldCharType="begin"/>
            </w:r>
            <w:r w:rsidR="008013BC">
              <w:rPr>
                <w:noProof/>
                <w:webHidden/>
              </w:rPr>
              <w:instrText xml:space="preserve"> PAGEREF _Toc472177900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F6BAED4" w14:textId="48EF9867" w:rsidR="008013BC" w:rsidRDefault="00DF45CA">
          <w:pPr>
            <w:pStyle w:val="TOC2"/>
            <w:rPr>
              <w:rFonts w:asciiTheme="minorHAnsi" w:eastAsiaTheme="minorEastAsia" w:hAnsiTheme="minorHAnsi" w:cstheme="minorBidi"/>
              <w:noProof/>
              <w:color w:val="auto"/>
              <w:sz w:val="22"/>
            </w:rPr>
          </w:pPr>
          <w:hyperlink w:anchor="_Toc472177901" w:history="1">
            <w:r w:rsidR="008013BC" w:rsidRPr="00AE40E0">
              <w:rPr>
                <w:rStyle w:val="Hyperlink"/>
                <w:rFonts w:cstheme="minorHAnsi"/>
                <w:noProof/>
                <w:lang w:val="en-GB"/>
              </w:rPr>
              <w:t>4.1</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Tools</w:t>
            </w:r>
            <w:r w:rsidR="008013BC">
              <w:rPr>
                <w:noProof/>
                <w:webHidden/>
              </w:rPr>
              <w:tab/>
            </w:r>
            <w:r w:rsidR="008013BC">
              <w:rPr>
                <w:noProof/>
                <w:webHidden/>
              </w:rPr>
              <w:fldChar w:fldCharType="begin"/>
            </w:r>
            <w:r w:rsidR="008013BC">
              <w:rPr>
                <w:noProof/>
                <w:webHidden/>
              </w:rPr>
              <w:instrText xml:space="preserve"> PAGEREF _Toc472177901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211ED0BC" w14:textId="198C1A9F" w:rsidR="008013BC" w:rsidRDefault="00DF45CA">
          <w:pPr>
            <w:pStyle w:val="TOC2"/>
            <w:rPr>
              <w:rFonts w:asciiTheme="minorHAnsi" w:eastAsiaTheme="minorEastAsia" w:hAnsiTheme="minorHAnsi" w:cstheme="minorBidi"/>
              <w:noProof/>
              <w:color w:val="auto"/>
              <w:sz w:val="22"/>
            </w:rPr>
          </w:pPr>
          <w:hyperlink w:anchor="_Toc472177902" w:history="1">
            <w:r w:rsidR="008013BC" w:rsidRPr="00AE40E0">
              <w:rPr>
                <w:rStyle w:val="Hyperlink"/>
                <w:rFonts w:cstheme="minorHAnsi"/>
                <w:noProof/>
                <w:lang w:val="en-GB"/>
              </w:rPr>
              <w:t>4.2</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Test Equipment</w:t>
            </w:r>
            <w:r w:rsidR="008013BC">
              <w:rPr>
                <w:noProof/>
                <w:webHidden/>
              </w:rPr>
              <w:tab/>
            </w:r>
            <w:r w:rsidR="008013BC">
              <w:rPr>
                <w:noProof/>
                <w:webHidden/>
              </w:rPr>
              <w:fldChar w:fldCharType="begin"/>
            </w:r>
            <w:r w:rsidR="008013BC">
              <w:rPr>
                <w:noProof/>
                <w:webHidden/>
              </w:rPr>
              <w:instrText xml:space="preserve"> PAGEREF _Toc472177902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63A8E58" w14:textId="27E575A6" w:rsidR="008013BC" w:rsidRDefault="00DF45CA">
          <w:pPr>
            <w:pStyle w:val="TOC1"/>
            <w:rPr>
              <w:rFonts w:asciiTheme="minorHAnsi" w:eastAsiaTheme="minorEastAsia" w:hAnsiTheme="minorHAnsi" w:cstheme="minorBidi"/>
              <w:noProof/>
              <w:color w:val="auto"/>
              <w:sz w:val="22"/>
            </w:rPr>
          </w:pPr>
          <w:hyperlink w:anchor="_Toc472177903" w:history="1">
            <w:r w:rsidR="008013BC" w:rsidRPr="00AE40E0">
              <w:rPr>
                <w:rStyle w:val="Hyperlink"/>
                <w:rFonts w:cstheme="minorHAnsi"/>
                <w:noProof/>
                <w:lang w:val="en-GB"/>
              </w:rPr>
              <w:t>5.</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Program Stubs and Test Data Required</w:t>
            </w:r>
            <w:r w:rsidR="008013BC">
              <w:rPr>
                <w:noProof/>
                <w:webHidden/>
              </w:rPr>
              <w:tab/>
            </w:r>
            <w:r w:rsidR="008013BC">
              <w:rPr>
                <w:noProof/>
                <w:webHidden/>
              </w:rPr>
              <w:fldChar w:fldCharType="begin"/>
            </w:r>
            <w:r w:rsidR="008013BC">
              <w:rPr>
                <w:noProof/>
                <w:webHidden/>
              </w:rPr>
              <w:instrText xml:space="preserve"> PAGEREF _Toc472177903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7F739BD5" w14:textId="2DB770F4" w:rsidR="008013BC" w:rsidRDefault="00DF45CA">
          <w:pPr>
            <w:pStyle w:val="TOC2"/>
            <w:rPr>
              <w:rFonts w:asciiTheme="minorHAnsi" w:eastAsiaTheme="minorEastAsia" w:hAnsiTheme="minorHAnsi" w:cstheme="minorBidi"/>
              <w:noProof/>
              <w:color w:val="auto"/>
              <w:sz w:val="22"/>
            </w:rPr>
          </w:pPr>
          <w:hyperlink w:anchor="_Toc472177904" w:history="1">
            <w:r w:rsidR="008013BC" w:rsidRPr="00AE40E0">
              <w:rPr>
                <w:rStyle w:val="Hyperlink"/>
                <w:rFonts w:cstheme="minorHAnsi"/>
                <w:noProof/>
                <w:lang w:val="en-GB"/>
              </w:rPr>
              <w:t>5.1</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Program Stubs and Drivers</w:t>
            </w:r>
            <w:r w:rsidR="008013BC">
              <w:rPr>
                <w:noProof/>
                <w:webHidden/>
              </w:rPr>
              <w:tab/>
            </w:r>
            <w:r w:rsidR="008013BC">
              <w:rPr>
                <w:noProof/>
                <w:webHidden/>
              </w:rPr>
              <w:fldChar w:fldCharType="begin"/>
            </w:r>
            <w:r w:rsidR="008013BC">
              <w:rPr>
                <w:noProof/>
                <w:webHidden/>
              </w:rPr>
              <w:instrText xml:space="preserve"> PAGEREF _Toc472177904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112E40BB" w14:textId="5C89FA61" w:rsidR="008013BC" w:rsidRDefault="00DF45CA">
          <w:pPr>
            <w:pStyle w:val="TOC2"/>
            <w:rPr>
              <w:rFonts w:asciiTheme="minorHAnsi" w:eastAsiaTheme="minorEastAsia" w:hAnsiTheme="minorHAnsi" w:cstheme="minorBidi"/>
              <w:noProof/>
              <w:color w:val="auto"/>
              <w:sz w:val="22"/>
            </w:rPr>
          </w:pPr>
          <w:hyperlink w:anchor="_Toc472177905" w:history="1">
            <w:r w:rsidR="008013BC" w:rsidRPr="00AE40E0">
              <w:rPr>
                <w:rStyle w:val="Hyperlink"/>
                <w:rFonts w:cstheme="minorHAnsi"/>
                <w:noProof/>
                <w:lang w:val="en-GB"/>
              </w:rPr>
              <w:t>5.2</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Test Data</w:t>
            </w:r>
            <w:r w:rsidR="008013BC">
              <w:rPr>
                <w:noProof/>
                <w:webHidden/>
              </w:rPr>
              <w:tab/>
            </w:r>
            <w:r w:rsidR="008013BC">
              <w:rPr>
                <w:noProof/>
                <w:webHidden/>
              </w:rPr>
              <w:fldChar w:fldCharType="begin"/>
            </w:r>
            <w:r w:rsidR="008013BC">
              <w:rPr>
                <w:noProof/>
                <w:webHidden/>
              </w:rPr>
              <w:instrText xml:space="preserve"> PAGEREF _Toc472177905 \h </w:instrText>
            </w:r>
            <w:r w:rsidR="008013BC">
              <w:rPr>
                <w:noProof/>
                <w:webHidden/>
              </w:rPr>
            </w:r>
            <w:r w:rsidR="008013BC">
              <w:rPr>
                <w:noProof/>
                <w:webHidden/>
              </w:rPr>
              <w:fldChar w:fldCharType="separate"/>
            </w:r>
            <w:r w:rsidR="008013BC">
              <w:rPr>
                <w:noProof/>
                <w:webHidden/>
              </w:rPr>
              <w:t>20</w:t>
            </w:r>
            <w:r w:rsidR="008013BC">
              <w:rPr>
                <w:noProof/>
                <w:webHidden/>
              </w:rPr>
              <w:fldChar w:fldCharType="end"/>
            </w:r>
          </w:hyperlink>
        </w:p>
        <w:p w14:paraId="3675ED46" w14:textId="7C75A10E" w:rsidR="008013BC" w:rsidRDefault="00DF45CA">
          <w:pPr>
            <w:pStyle w:val="TOC1"/>
            <w:rPr>
              <w:rFonts w:asciiTheme="minorHAnsi" w:eastAsiaTheme="minorEastAsia" w:hAnsiTheme="minorHAnsi" w:cstheme="minorBidi"/>
              <w:noProof/>
              <w:color w:val="auto"/>
              <w:sz w:val="22"/>
            </w:rPr>
          </w:pPr>
          <w:hyperlink w:anchor="_Toc472177906" w:history="1">
            <w:r w:rsidR="008013BC" w:rsidRPr="00AE40E0">
              <w:rPr>
                <w:rStyle w:val="Hyperlink"/>
                <w:rFonts w:cstheme="minorHAnsi"/>
                <w:noProof/>
                <w:lang w:val="en-GB"/>
              </w:rPr>
              <w:t>6.</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Effort Spent</w:t>
            </w:r>
            <w:r w:rsidR="008013BC">
              <w:rPr>
                <w:noProof/>
                <w:webHidden/>
              </w:rPr>
              <w:tab/>
            </w:r>
            <w:r w:rsidR="008013BC">
              <w:rPr>
                <w:noProof/>
                <w:webHidden/>
              </w:rPr>
              <w:fldChar w:fldCharType="begin"/>
            </w:r>
            <w:r w:rsidR="008013BC">
              <w:rPr>
                <w:noProof/>
                <w:webHidden/>
              </w:rPr>
              <w:instrText xml:space="preserve"> PAGEREF _Toc472177906 \h </w:instrText>
            </w:r>
            <w:r w:rsidR="008013BC">
              <w:rPr>
                <w:noProof/>
                <w:webHidden/>
              </w:rPr>
            </w:r>
            <w:r w:rsidR="008013BC">
              <w:rPr>
                <w:noProof/>
                <w:webHidden/>
              </w:rPr>
              <w:fldChar w:fldCharType="separate"/>
            </w:r>
            <w:r w:rsidR="008013BC">
              <w:rPr>
                <w:noProof/>
                <w:webHidden/>
              </w:rPr>
              <w:t>21</w:t>
            </w:r>
            <w:r w:rsidR="008013BC">
              <w:rPr>
                <w:noProof/>
                <w:webHidden/>
              </w:rPr>
              <w:fldChar w:fldCharType="end"/>
            </w:r>
          </w:hyperlink>
        </w:p>
        <w:p w14:paraId="251379AA" w14:textId="1B6B278B" w:rsidR="00A34801" w:rsidRDefault="009B688B" w:rsidP="006928DE">
          <w:pPr>
            <w:pStyle w:val="TOC1"/>
            <w:rPr>
              <w:b/>
              <w:bCs/>
            </w:rPr>
          </w:pPr>
          <w:r>
            <w:rPr>
              <w:b/>
              <w:bCs/>
            </w:rPr>
            <w:lastRenderedPageBreak/>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Heading1"/>
        <w:numPr>
          <w:ilvl w:val="0"/>
          <w:numId w:val="3"/>
        </w:numPr>
        <w:rPr>
          <w:sz w:val="32"/>
          <w:lang w:val="en-GB"/>
        </w:rPr>
      </w:pPr>
      <w:bookmarkStart w:id="0" w:name="_Toc472177878"/>
      <w:r w:rsidRPr="00CD3888">
        <w:rPr>
          <w:sz w:val="32"/>
          <w:lang w:val="en-GB"/>
        </w:rPr>
        <w:lastRenderedPageBreak/>
        <w:t>Introduction</w:t>
      </w:r>
      <w:bookmarkEnd w:id="0"/>
    </w:p>
    <w:p w14:paraId="4C9FC46F" w14:textId="77777777" w:rsidR="0039268F" w:rsidRPr="00CD3888" w:rsidRDefault="00CD3888" w:rsidP="00CE7435">
      <w:pPr>
        <w:pStyle w:val="Heading2"/>
        <w:numPr>
          <w:ilvl w:val="1"/>
          <w:numId w:val="4"/>
        </w:numPr>
        <w:rPr>
          <w:sz w:val="28"/>
          <w:lang w:val="en-GB"/>
        </w:rPr>
      </w:pPr>
      <w:r>
        <w:rPr>
          <w:sz w:val="28"/>
          <w:lang w:val="en-GB"/>
        </w:rPr>
        <w:t xml:space="preserve"> </w:t>
      </w:r>
      <w:bookmarkStart w:id="1" w:name="_Toc472177879"/>
      <w:r w:rsidR="00E631A7">
        <w:rPr>
          <w:sz w:val="28"/>
          <w:lang w:val="en-GB"/>
        </w:rPr>
        <w:t>Revision History</w:t>
      </w:r>
      <w:bookmarkEnd w:id="1"/>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Pr="00365E26" w:rsidRDefault="00551FB5" w:rsidP="00586629">
            <w:pPr>
              <w:spacing w:after="0" w:line="240" w:lineRule="auto"/>
              <w:ind w:left="0" w:right="0" w:firstLine="0"/>
              <w:jc w:val="left"/>
              <w:rPr>
                <w:sz w:val="22"/>
              </w:rPr>
            </w:pPr>
            <w:r w:rsidRPr="00365E26">
              <w:rPr>
                <w:sz w:val="22"/>
              </w:rPr>
              <w:t>S. Caprara</w:t>
            </w:r>
            <w:r w:rsidR="00586629" w:rsidRPr="00365E26">
              <w:rPr>
                <w:sz w:val="22"/>
              </w:rPr>
              <w:t xml:space="preserve">, </w:t>
            </w:r>
            <w:r w:rsidRPr="00365E26">
              <w:rPr>
                <w:sz w:val="22"/>
              </w:rPr>
              <w:t>S. Ghanbari</w:t>
            </w:r>
            <w:r w:rsidR="00586629" w:rsidRPr="00365E26">
              <w:rPr>
                <w:sz w:val="22"/>
              </w:rPr>
              <w:t xml:space="preserve">, </w:t>
            </w:r>
            <w:r w:rsidRPr="00365E26">
              <w:rPr>
                <w:sz w:val="22"/>
              </w:rPr>
              <w:t>E. Tinti</w:t>
            </w:r>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Heading2"/>
        <w:numPr>
          <w:ilvl w:val="1"/>
          <w:numId w:val="4"/>
        </w:numPr>
        <w:rPr>
          <w:sz w:val="28"/>
          <w:lang w:val="en-GB"/>
        </w:rPr>
      </w:pPr>
      <w:r>
        <w:rPr>
          <w:sz w:val="28"/>
          <w:lang w:val="en-GB"/>
        </w:rPr>
        <w:t xml:space="preserve"> </w:t>
      </w:r>
      <w:bookmarkStart w:id="2" w:name="_Toc472177880"/>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t>
      </w:r>
      <w:proofErr w:type="gramStart"/>
      <w:r>
        <w:rPr>
          <w:sz w:val="22"/>
          <w:lang w:val="en-GB"/>
        </w:rPr>
        <w:t>will be tested</w:t>
      </w:r>
      <w:proofErr w:type="gramEnd"/>
      <w:r>
        <w:rPr>
          <w:sz w:val="22"/>
          <w:lang w:val="en-GB"/>
        </w:rPr>
        <w:t xml:space="preserve">. To ensure that the interaction between them will give the expected results, we are choosing the method to follow and we are keeping in mind that Unit Test </w:t>
      </w:r>
      <w:proofErr w:type="gramStart"/>
      <w:r>
        <w:rPr>
          <w:sz w:val="22"/>
          <w:lang w:val="en-GB"/>
        </w:rPr>
        <w:t>will be done</w:t>
      </w:r>
      <w:proofErr w:type="gramEnd"/>
      <w:r>
        <w:rPr>
          <w:sz w:val="22"/>
          <w:lang w:val="en-GB"/>
        </w:rPr>
        <w:t xml:space="preserv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w:t>
      </w:r>
      <w:proofErr w:type="gramStart"/>
      <w:r>
        <w:rPr>
          <w:sz w:val="22"/>
          <w:lang w:val="en-GB"/>
        </w:rPr>
        <w:t>be used</w:t>
      </w:r>
      <w:proofErr w:type="gramEnd"/>
      <w:r>
        <w:rPr>
          <w:sz w:val="22"/>
          <w:lang w:val="en-GB"/>
        </w:rPr>
        <w:t>.</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Heading2"/>
        <w:numPr>
          <w:ilvl w:val="1"/>
          <w:numId w:val="4"/>
        </w:numPr>
        <w:rPr>
          <w:sz w:val="28"/>
          <w:lang w:val="en-GB"/>
        </w:rPr>
      </w:pPr>
      <w:r>
        <w:rPr>
          <w:sz w:val="28"/>
          <w:lang w:val="en-GB"/>
        </w:rPr>
        <w:t xml:space="preserve"> </w:t>
      </w:r>
      <w:bookmarkStart w:id="3" w:name="_Toc472177881"/>
      <w:r w:rsidR="00E631A7">
        <w:rPr>
          <w:sz w:val="28"/>
          <w:lang w:val="en-GB"/>
        </w:rPr>
        <w:t>Definitions and Abbreviations</w:t>
      </w:r>
      <w:bookmarkEnd w:id="3"/>
    </w:p>
    <w:p w14:paraId="657BE8B1"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w:t>
      </w:r>
      <w:proofErr w:type="gramStart"/>
      <w:r w:rsidRPr="00CD3888">
        <w:rPr>
          <w:rFonts w:asciiTheme="minorHAnsi" w:hAnsiTheme="minorHAnsi" w:cstheme="minorHAnsi"/>
          <w:sz w:val="22"/>
          <w:szCs w:val="20"/>
          <w:lang w:val="en-GB"/>
        </w:rPr>
        <w:t>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w:t>
      </w:r>
      <w:proofErr w:type="gramEnd"/>
      <w:r w:rsidRPr="00CD3888">
        <w:rPr>
          <w:rFonts w:asciiTheme="minorHAnsi" w:hAnsiTheme="minorHAnsi" w:cstheme="minorHAnsi"/>
          <w:sz w:val="22"/>
          <w:szCs w:val="20"/>
          <w:lang w:val="en-GB"/>
        </w:rPr>
        <w:t xml:space="preserve"> allows the user to start using the car. The reservation guarantees that no one else can reserve and use the reserved car </w:t>
      </w:r>
      <w:proofErr w:type="gramStart"/>
      <w:r w:rsidRPr="00CD3888">
        <w:rPr>
          <w:rFonts w:asciiTheme="minorHAnsi" w:hAnsiTheme="minorHAnsi" w:cstheme="minorHAnsi"/>
          <w:sz w:val="22"/>
          <w:szCs w:val="20"/>
          <w:lang w:val="en-GB"/>
        </w:rPr>
        <w:t>till</w:t>
      </w:r>
      <w:proofErr w:type="gramEnd"/>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Heading2"/>
        <w:numPr>
          <w:ilvl w:val="1"/>
          <w:numId w:val="4"/>
        </w:numPr>
        <w:rPr>
          <w:sz w:val="28"/>
          <w:lang w:val="en-GB"/>
        </w:rPr>
      </w:pPr>
      <w:bookmarkStart w:id="4" w:name="_Reference_Documents"/>
      <w:bookmarkEnd w:id="4"/>
      <w:r>
        <w:rPr>
          <w:sz w:val="28"/>
          <w:lang w:val="en-GB"/>
        </w:rPr>
        <w:t xml:space="preserve"> </w:t>
      </w:r>
      <w:bookmarkStart w:id="5" w:name="_Toc472177882"/>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ListParagraph"/>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ListParagraph"/>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Heading1"/>
        <w:numPr>
          <w:ilvl w:val="0"/>
          <w:numId w:val="3"/>
        </w:numPr>
        <w:rPr>
          <w:rFonts w:asciiTheme="minorHAnsi" w:hAnsiTheme="minorHAnsi" w:cstheme="minorHAnsi"/>
          <w:sz w:val="22"/>
          <w:szCs w:val="20"/>
          <w:lang w:val="en-GB"/>
        </w:rPr>
      </w:pPr>
      <w:bookmarkStart w:id="6" w:name="_Toc472177883"/>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Heading2"/>
        <w:numPr>
          <w:ilvl w:val="1"/>
          <w:numId w:val="5"/>
        </w:numPr>
        <w:rPr>
          <w:sz w:val="28"/>
          <w:lang w:val="en-GB"/>
        </w:rPr>
      </w:pPr>
      <w:r>
        <w:rPr>
          <w:sz w:val="28"/>
          <w:lang w:val="en-GB"/>
        </w:rPr>
        <w:t xml:space="preserve"> </w:t>
      </w:r>
      <w:bookmarkStart w:id="7" w:name="_Toc472177884"/>
      <w:r w:rsidR="00E631A7">
        <w:rPr>
          <w:sz w:val="28"/>
          <w:lang w:val="en-GB"/>
        </w:rPr>
        <w:t>Entry Criteria</w:t>
      </w:r>
      <w:bookmarkEnd w:id="7"/>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ListParagraph"/>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ListParagraph"/>
        <w:numPr>
          <w:ilvl w:val="0"/>
          <w:numId w:val="1"/>
        </w:numPr>
        <w:spacing w:after="120"/>
        <w:ind w:right="2183"/>
        <w:jc w:val="both"/>
        <w:rPr>
          <w:rFonts w:asciiTheme="minorHAnsi" w:hAnsiTheme="minorHAnsi" w:cstheme="minorHAnsi"/>
          <w:sz w:val="22"/>
          <w:szCs w:val="20"/>
          <w:lang w:val="en-GB"/>
        </w:rPr>
      </w:pPr>
      <w:proofErr w:type="gramStart"/>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w:t>
      </w:r>
      <w:proofErr w:type="gramEnd"/>
      <w:r w:rsidR="00437DD7" w:rsidRPr="00437DD7">
        <w:rPr>
          <w:rFonts w:asciiTheme="minorHAnsi" w:hAnsiTheme="minorHAnsi" w:cstheme="minorHAnsi"/>
          <w:sz w:val="22"/>
          <w:szCs w:val="20"/>
          <w:lang w:val="en-GB"/>
        </w:rPr>
        <w:t xml:space="preserve"> and methods involved in the integration tests must be completely developed and unit tested successfully.</w:t>
      </w:r>
    </w:p>
    <w:p w14:paraId="5700344E" w14:textId="660FBFD6" w:rsidR="009D0F2F" w:rsidRDefault="003A0A4D" w:rsidP="00AD2067">
      <w:pPr>
        <w:spacing w:after="120"/>
        <w:rPr>
          <w:sz w:val="22"/>
          <w:lang w:val="en-GB"/>
        </w:rPr>
      </w:pPr>
      <w:r>
        <w:rPr>
          <w:sz w:val="22"/>
          <w:lang w:val="en-GB"/>
        </w:rPr>
        <w:t xml:space="preserve">In </w:t>
      </w:r>
      <w:proofErr w:type="gramStart"/>
      <w:r>
        <w:rPr>
          <w:sz w:val="22"/>
          <w:lang w:val="en-GB"/>
        </w:rPr>
        <w:t>this</w:t>
      </w:r>
      <w:proofErr w:type="gramEnd"/>
      <w:r>
        <w:rPr>
          <w:sz w:val="22"/>
          <w:lang w:val="en-GB"/>
        </w:rPr>
        <w:t xml:space="preserve"> way we can </w:t>
      </w:r>
      <w:r w:rsidR="00437DD7">
        <w:rPr>
          <w:sz w:val="22"/>
          <w:lang w:val="en-GB"/>
        </w:rPr>
        <w:t>en</w:t>
      </w:r>
      <w:r>
        <w:rPr>
          <w:sz w:val="22"/>
          <w:lang w:val="en-GB"/>
        </w:rPr>
        <w:t xml:space="preserve">sure that </w:t>
      </w:r>
      <w:r w:rsidR="00183A36">
        <w:rPr>
          <w:sz w:val="22"/>
          <w:lang w:val="en-GB"/>
        </w:rPr>
        <w:t xml:space="preserve">the </w:t>
      </w:r>
      <w:r w:rsidR="00437DD7">
        <w:rPr>
          <w:sz w:val="22"/>
          <w:lang w:val="en-GB"/>
        </w:rPr>
        <w:t xml:space="preserve">produced </w:t>
      </w:r>
      <w:r>
        <w:rPr>
          <w:sz w:val="22"/>
          <w:lang w:val="en-GB"/>
        </w:rPr>
        <w:t xml:space="preserve">results are meaningful and in the meanwhile we can accelerate the process without waiting that each class and method of the component in testing are completed, but at least the minimum amount of functionality to allow the </w:t>
      </w:r>
      <w:r w:rsidR="00CE527F">
        <w:rPr>
          <w:sz w:val="22"/>
          <w:lang w:val="en-GB"/>
        </w:rPr>
        <w:t>integration</w:t>
      </w:r>
      <w:r>
        <w:rPr>
          <w:sz w:val="22"/>
          <w:lang w:val="en-GB"/>
        </w:rPr>
        <w:t xml:space="preserve"> work.</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Heading2"/>
        <w:numPr>
          <w:ilvl w:val="1"/>
          <w:numId w:val="5"/>
        </w:numPr>
        <w:rPr>
          <w:sz w:val="28"/>
          <w:lang w:val="en-GB"/>
        </w:rPr>
      </w:pPr>
      <w:bookmarkStart w:id="8" w:name="_High_level_components"/>
      <w:bookmarkEnd w:id="8"/>
      <w:r>
        <w:rPr>
          <w:sz w:val="28"/>
          <w:lang w:val="en-GB"/>
        </w:rPr>
        <w:lastRenderedPageBreak/>
        <w:t xml:space="preserve"> </w:t>
      </w:r>
      <w:bookmarkStart w:id="9" w:name="_Ref472113246"/>
      <w:bookmarkStart w:id="10" w:name="_Toc472177885"/>
      <w:r w:rsidR="00E631A7">
        <w:rPr>
          <w:sz w:val="28"/>
          <w:lang w:val="en-GB"/>
        </w:rPr>
        <w:t xml:space="preserve">Elements to be </w:t>
      </w:r>
      <w:proofErr w:type="gramStart"/>
      <w:r w:rsidR="00E631A7">
        <w:rPr>
          <w:sz w:val="28"/>
          <w:lang w:val="en-GB"/>
        </w:rPr>
        <w:t>Integrated</w:t>
      </w:r>
      <w:bookmarkEnd w:id="9"/>
      <w:bookmarkEnd w:id="10"/>
      <w:proofErr w:type="gramEnd"/>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 xml:space="preserve">to </w:t>
      </w:r>
      <w:proofErr w:type="gramStart"/>
      <w:r w:rsidR="00A25B49" w:rsidRPr="003F651C">
        <w:rPr>
          <w:sz w:val="22"/>
          <w:lang w:val="en-GB"/>
        </w:rPr>
        <w:t>be integrated</w:t>
      </w:r>
      <w:proofErr w:type="gramEnd"/>
      <w:r w:rsidR="00A25B49" w:rsidRPr="003F651C">
        <w:rPr>
          <w:sz w:val="22"/>
          <w:lang w:val="en-GB"/>
        </w:rPr>
        <w:t xml:space="preserve"> are</w:t>
      </w:r>
      <w:r w:rsidRPr="003F651C">
        <w:rPr>
          <w:sz w:val="22"/>
          <w:lang w:val="en-GB"/>
        </w:rPr>
        <w:t>:</w:t>
      </w:r>
    </w:p>
    <w:p w14:paraId="2F33ADB3" w14:textId="2879E586" w:rsidR="0065418C" w:rsidRPr="003F651C" w:rsidRDefault="0065418C" w:rsidP="0065418C">
      <w:pPr>
        <w:pStyle w:val="ListParagraph"/>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ListParagraph"/>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ListParagraph"/>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lastRenderedPageBreak/>
        <w:t>Model</w:t>
      </w:r>
    </w:p>
    <w:p w14:paraId="4EF71B00" w14:textId="1443CE24" w:rsidR="00A25B49" w:rsidRPr="003F651C" w:rsidRDefault="0065418C" w:rsidP="00A25B49">
      <w:pPr>
        <w:pStyle w:val="ListParagraph"/>
        <w:numPr>
          <w:ilvl w:val="0"/>
          <w:numId w:val="1"/>
        </w:numPr>
        <w:spacing w:after="120"/>
        <w:ind w:right="2183"/>
        <w:jc w:val="both"/>
        <w:rPr>
          <w:sz w:val="22"/>
          <w:lang w:val="en-GB"/>
        </w:rPr>
      </w:pPr>
      <w:r w:rsidRPr="003F651C">
        <w:rPr>
          <w:rFonts w:asciiTheme="minorHAnsi" w:hAnsiTheme="minorHAnsi" w:cstheme="minorHAnsi"/>
          <w:sz w:val="22"/>
          <w:szCs w:val="20"/>
          <w:lang w:val="en-GB"/>
        </w:rPr>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w:t>
      </w:r>
      <w:proofErr w:type="gramStart"/>
      <w:r w:rsidRPr="003F651C">
        <w:rPr>
          <w:sz w:val="22"/>
          <w:lang w:val="en-GB"/>
        </w:rPr>
        <w:t>components</w:t>
      </w:r>
      <w:r w:rsidR="003F651C">
        <w:rPr>
          <w:sz w:val="22"/>
          <w:lang w:val="en-GB"/>
        </w:rPr>
        <w:t>,</w:t>
      </w:r>
      <w:r w:rsidRPr="003F651C">
        <w:rPr>
          <w:sz w:val="22"/>
          <w:lang w:val="en-GB"/>
        </w:rPr>
        <w:t xml:space="preserve"> that</w:t>
      </w:r>
      <w:proofErr w:type="gramEnd"/>
      <w:r w:rsidRPr="003F651C">
        <w:rPr>
          <w:sz w:val="22"/>
          <w:lang w:val="en-GB"/>
        </w:rPr>
        <w:t xml:space="preserve">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proofErr w:type="spellStart"/>
      <w:r>
        <w:rPr>
          <w:sz w:val="22"/>
          <w:lang w:val="en-GB"/>
        </w:rPr>
        <w:t>WebService</w:t>
      </w:r>
      <w:proofErr w:type="spellEnd"/>
      <w:r>
        <w:rPr>
          <w:sz w:val="22"/>
          <w:lang w:val="en-GB"/>
        </w:rPr>
        <w:t xml:space="preserv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w:t>
      </w:r>
      <w:proofErr w:type="gramStart"/>
      <w:r>
        <w:rPr>
          <w:sz w:val="22"/>
          <w:lang w:val="en-GB"/>
        </w:rPr>
        <w:t>Calculation</w:t>
      </w:r>
      <w:proofErr w:type="gramEnd"/>
      <w:r>
        <w:rPr>
          <w:sz w:val="22"/>
          <w:lang w:val="en-GB"/>
        </w:rPr>
        <w:t xml:space="preserve">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 xml:space="preserve">ponents and some </w:t>
      </w:r>
      <w:proofErr w:type="spellStart"/>
      <w:r>
        <w:rPr>
          <w:sz w:val="22"/>
          <w:lang w:val="en-GB"/>
        </w:rPr>
        <w:t>Pojo</w:t>
      </w:r>
      <w:proofErr w:type="spellEnd"/>
      <w:r>
        <w:rPr>
          <w:sz w:val="22"/>
          <w:lang w:val="en-GB"/>
        </w:rPr>
        <w:t xml:space="preserve"> component</w:t>
      </w:r>
      <w:r w:rsidR="00E718A1" w:rsidRPr="003F651C">
        <w:rPr>
          <w:sz w:val="22"/>
          <w:lang w:val="en-GB"/>
        </w:rPr>
        <w:t xml:space="preserve">. The last </w:t>
      </w:r>
      <w:r>
        <w:rPr>
          <w:sz w:val="22"/>
          <w:lang w:val="en-GB"/>
        </w:rPr>
        <w:t xml:space="preserve">one </w:t>
      </w:r>
      <w:proofErr w:type="gramStart"/>
      <w:r w:rsidR="00E718A1" w:rsidRPr="003F651C">
        <w:rPr>
          <w:sz w:val="22"/>
          <w:lang w:val="en-GB"/>
        </w:rPr>
        <w:t>does</w:t>
      </w:r>
      <w:r>
        <w:rPr>
          <w:sz w:val="22"/>
          <w:lang w:val="en-GB"/>
        </w:rPr>
        <w:t>n’</w:t>
      </w:r>
      <w:r w:rsidR="00E718A1" w:rsidRPr="003F651C">
        <w:rPr>
          <w:sz w:val="22"/>
          <w:lang w:val="en-GB"/>
        </w:rPr>
        <w:t>t</w:t>
      </w:r>
      <w:proofErr w:type="gramEnd"/>
      <w:r w:rsidR="00E718A1" w:rsidRPr="003F651C">
        <w:rPr>
          <w:sz w:val="22"/>
          <w:lang w:val="en-GB"/>
        </w:rPr>
        <w:t xml:space="preserve">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t>
      </w:r>
      <w:proofErr w:type="gramStart"/>
      <w:r w:rsidR="0071685B">
        <w:rPr>
          <w:sz w:val="22"/>
          <w:lang w:val="en-GB"/>
        </w:rPr>
        <w:t>won’t</w:t>
      </w:r>
      <w:proofErr w:type="gramEnd"/>
      <w:r w:rsidR="0071685B">
        <w:rPr>
          <w:sz w:val="22"/>
          <w:lang w:val="en-GB"/>
        </w:rPr>
        <w:t xml:space="preserve">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proofErr w:type="gramStart"/>
      <w:r w:rsidR="0071685B">
        <w:rPr>
          <w:sz w:val="22"/>
          <w:lang w:val="en-GB"/>
        </w:rPr>
        <w:t>low level</w:t>
      </w:r>
      <w:proofErr w:type="gramEnd"/>
      <w:r w:rsidR="0071685B">
        <w:rPr>
          <w:sz w:val="22"/>
          <w:lang w:val="en-GB"/>
        </w:rPr>
        <w:t xml:space="preserve"> </w:t>
      </w:r>
      <w:r w:rsidRPr="003F651C">
        <w:rPr>
          <w:sz w:val="22"/>
          <w:lang w:val="en-GB"/>
        </w:rPr>
        <w:t xml:space="preserve">components </w:t>
      </w:r>
      <w:r w:rsidR="003F651C">
        <w:rPr>
          <w:sz w:val="22"/>
          <w:lang w:val="en-GB"/>
        </w:rPr>
        <w:t>are the</w:t>
      </w:r>
      <w:r w:rsidRPr="003F651C">
        <w:rPr>
          <w:sz w:val="22"/>
          <w:lang w:val="en-GB"/>
        </w:rPr>
        <w:t xml:space="preserve"> </w:t>
      </w:r>
      <w:proofErr w:type="spellStart"/>
      <w:r w:rsidRPr="003F651C">
        <w:rPr>
          <w:sz w:val="22"/>
          <w:lang w:val="en-GB"/>
        </w:rPr>
        <w:t>DataService</w:t>
      </w:r>
      <w:proofErr w:type="spellEnd"/>
      <w:r w:rsidRPr="003F651C">
        <w:rPr>
          <w:sz w:val="22"/>
          <w:lang w:val="en-GB"/>
        </w:rPr>
        <w:t xml:space="preserv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Heading2"/>
        <w:numPr>
          <w:ilvl w:val="1"/>
          <w:numId w:val="5"/>
        </w:numPr>
        <w:rPr>
          <w:sz w:val="28"/>
          <w:lang w:val="en-GB"/>
        </w:rPr>
      </w:pPr>
      <w:bookmarkStart w:id="11" w:name="_Integration_Testing_Strategy"/>
      <w:bookmarkEnd w:id="11"/>
      <w:r>
        <w:rPr>
          <w:sz w:val="28"/>
          <w:lang w:val="en-GB"/>
        </w:rPr>
        <w:t xml:space="preserve"> </w:t>
      </w:r>
      <w:bookmarkStart w:id="12" w:name="_Toc472177886"/>
      <w:r w:rsidR="00E631A7">
        <w:rPr>
          <w:sz w:val="28"/>
          <w:lang w:val="en-GB"/>
        </w:rPr>
        <w:t>Integration Testing Strategy</w:t>
      </w:r>
      <w:bookmarkEnd w:id="12"/>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Hyperlink"/>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 xml:space="preserve">The bottom-up approach </w:t>
      </w:r>
      <w:proofErr w:type="gramStart"/>
      <w:r>
        <w:rPr>
          <w:sz w:val="22"/>
          <w:lang w:val="en-GB"/>
        </w:rPr>
        <w:t>has been chosen</w:t>
      </w:r>
      <w:proofErr w:type="gramEnd"/>
      <w:r>
        <w:rPr>
          <w:sz w:val="22"/>
          <w:lang w:val="en-GB"/>
        </w:rPr>
        <w:t xml:space="preserve">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Hyperlink"/>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proofErr w:type="gramStart"/>
      <w:r w:rsidR="00244C03">
        <w:rPr>
          <w:sz w:val="22"/>
          <w:lang w:val="en-GB"/>
        </w:rPr>
        <w:t>is not completely written</w:t>
      </w:r>
      <w:proofErr w:type="gramEnd"/>
      <w:r w:rsidR="00244C03">
        <w:rPr>
          <w:sz w:val="22"/>
          <w:lang w:val="en-GB"/>
        </w:rPr>
        <w:t xml:space="preserve"> yet</w:t>
      </w:r>
      <w:r w:rsidR="000063BF">
        <w:rPr>
          <w:sz w:val="22"/>
          <w:lang w:val="en-GB"/>
        </w:rPr>
        <w:t>.</w:t>
      </w:r>
    </w:p>
    <w:p w14:paraId="2CCBD1DB" w14:textId="77777777" w:rsidR="003B41A0" w:rsidRDefault="00E631A7" w:rsidP="003B41A0">
      <w:pPr>
        <w:pStyle w:val="Heading2"/>
        <w:numPr>
          <w:ilvl w:val="1"/>
          <w:numId w:val="5"/>
        </w:numPr>
        <w:rPr>
          <w:sz w:val="28"/>
          <w:lang w:val="en-GB"/>
        </w:rPr>
      </w:pPr>
      <w:bookmarkStart w:id="13" w:name="_Sequence_of_Component/Function"/>
      <w:bookmarkEnd w:id="13"/>
      <w:r>
        <w:rPr>
          <w:sz w:val="28"/>
          <w:lang w:val="en-GB"/>
        </w:rPr>
        <w:lastRenderedPageBreak/>
        <w:t xml:space="preserve"> </w:t>
      </w:r>
      <w:bookmarkStart w:id="14" w:name="_Toc472177887"/>
      <w:r>
        <w:rPr>
          <w:sz w:val="28"/>
          <w:lang w:val="en-GB"/>
        </w:rPr>
        <w:t>Sequence of Component/Function Integration</w:t>
      </w:r>
      <w:bookmarkEnd w:id="14"/>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 xml:space="preserve">In the following </w:t>
      </w:r>
      <w:proofErr w:type="gramStart"/>
      <w:r>
        <w:rPr>
          <w:sz w:val="22"/>
          <w:lang w:val="en-GB"/>
        </w:rPr>
        <w:t>table</w:t>
      </w:r>
      <w:proofErr w:type="gramEnd"/>
      <w:r>
        <w:rPr>
          <w:sz w:val="22"/>
          <w:lang w:val="en-GB"/>
        </w:rPr>
        <w:t xml:space="preserve"> we provide the list of integration tests required.</w:t>
      </w:r>
    </w:p>
    <w:tbl>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Heading1"/>
        <w:numPr>
          <w:ilvl w:val="0"/>
          <w:numId w:val="5"/>
        </w:numPr>
        <w:rPr>
          <w:rFonts w:asciiTheme="minorHAnsi" w:hAnsiTheme="minorHAnsi" w:cstheme="minorHAnsi"/>
          <w:sz w:val="32"/>
          <w:szCs w:val="20"/>
          <w:lang w:val="en-GB"/>
        </w:rPr>
      </w:pPr>
      <w:bookmarkStart w:id="15" w:name="_Toc472177888"/>
      <w:r>
        <w:rPr>
          <w:rFonts w:asciiTheme="minorHAnsi" w:hAnsiTheme="minorHAnsi" w:cstheme="minorHAnsi"/>
          <w:sz w:val="32"/>
          <w:szCs w:val="20"/>
          <w:lang w:val="en-GB"/>
        </w:rPr>
        <w:lastRenderedPageBreak/>
        <w:t>Individual Steps and Test Description</w:t>
      </w:r>
      <w:bookmarkEnd w:id="15"/>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Heading2"/>
        <w:numPr>
          <w:ilvl w:val="1"/>
          <w:numId w:val="5"/>
        </w:numPr>
        <w:rPr>
          <w:sz w:val="28"/>
          <w:lang w:val="en-GB"/>
        </w:rPr>
      </w:pPr>
      <w:r w:rsidRPr="00117554">
        <w:rPr>
          <w:b w:val="0"/>
          <w:sz w:val="28"/>
          <w:lang w:val="en-GB"/>
        </w:rPr>
        <w:t xml:space="preserve"> </w:t>
      </w:r>
      <w:bookmarkStart w:id="16" w:name="_Toc472177889"/>
      <w:r w:rsidR="001B2D6F" w:rsidRPr="00141BDD">
        <w:rPr>
          <w:sz w:val="28"/>
          <w:lang w:val="en-GB"/>
        </w:rPr>
        <w:t>Integration test case I1</w:t>
      </w:r>
      <w:bookmarkEnd w:id="16"/>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194D43"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194D43"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Heading2"/>
        <w:numPr>
          <w:ilvl w:val="1"/>
          <w:numId w:val="5"/>
        </w:numPr>
        <w:rPr>
          <w:sz w:val="28"/>
          <w:lang w:val="en-GB"/>
        </w:rPr>
      </w:pPr>
      <w:r>
        <w:rPr>
          <w:sz w:val="28"/>
          <w:lang w:val="en-GB"/>
        </w:rPr>
        <w:t xml:space="preserve"> </w:t>
      </w:r>
      <w:bookmarkStart w:id="17" w:name="_Toc472177890"/>
      <w:r>
        <w:rPr>
          <w:sz w:val="28"/>
          <w:lang w:val="en-GB"/>
        </w:rPr>
        <w:t>Integration test case I2</w:t>
      </w:r>
      <w:bookmarkEnd w:id="17"/>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194D43"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Heading2"/>
        <w:numPr>
          <w:ilvl w:val="1"/>
          <w:numId w:val="5"/>
        </w:numPr>
        <w:rPr>
          <w:sz w:val="28"/>
          <w:lang w:val="en-GB"/>
        </w:rPr>
      </w:pPr>
      <w:r>
        <w:rPr>
          <w:sz w:val="28"/>
          <w:lang w:val="en-GB"/>
        </w:rPr>
        <w:lastRenderedPageBreak/>
        <w:t xml:space="preserve"> </w:t>
      </w:r>
      <w:bookmarkStart w:id="18" w:name="_Toc472177891"/>
      <w:r>
        <w:rPr>
          <w:sz w:val="28"/>
          <w:lang w:val="en-GB"/>
        </w:rPr>
        <w:t>Integration test case I3</w:t>
      </w:r>
      <w:bookmarkEnd w:id="18"/>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194D43"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Heading2"/>
        <w:numPr>
          <w:ilvl w:val="1"/>
          <w:numId w:val="5"/>
        </w:numPr>
        <w:rPr>
          <w:sz w:val="28"/>
          <w:lang w:val="en-GB"/>
        </w:rPr>
      </w:pPr>
      <w:r>
        <w:rPr>
          <w:sz w:val="28"/>
          <w:lang w:val="en-GB"/>
        </w:rPr>
        <w:t xml:space="preserve"> </w:t>
      </w:r>
      <w:bookmarkStart w:id="19" w:name="_Toc472177892"/>
      <w:r>
        <w:rPr>
          <w:sz w:val="28"/>
          <w:lang w:val="en-GB"/>
        </w:rPr>
        <w:t>Integration test case I4</w:t>
      </w:r>
      <w:bookmarkEnd w:id="19"/>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194D43"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 xml:space="preserve">The information of the required car </w:t>
            </w:r>
            <w:proofErr w:type="gramStart"/>
            <w:r>
              <w:rPr>
                <w:sz w:val="22"/>
                <w:lang w:val="en-GB"/>
              </w:rPr>
              <w:t>is provided</w:t>
            </w:r>
            <w:proofErr w:type="gramEnd"/>
            <w:r>
              <w:rPr>
                <w:sz w:val="22"/>
                <w:lang w:val="en-GB"/>
              </w:rPr>
              <w:t>.</w:t>
            </w:r>
          </w:p>
        </w:tc>
      </w:tr>
      <w:tr w:rsidR="0059493A" w:rsidRPr="00194D43"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Heading2"/>
        <w:numPr>
          <w:ilvl w:val="1"/>
          <w:numId w:val="5"/>
        </w:numPr>
        <w:rPr>
          <w:sz w:val="28"/>
          <w:lang w:val="en-GB"/>
        </w:rPr>
      </w:pPr>
      <w:r>
        <w:rPr>
          <w:sz w:val="28"/>
          <w:lang w:val="en-GB"/>
        </w:rPr>
        <w:t xml:space="preserve"> </w:t>
      </w:r>
      <w:bookmarkStart w:id="20" w:name="_Toc472177893"/>
      <w:r>
        <w:rPr>
          <w:sz w:val="28"/>
          <w:lang w:val="en-GB"/>
        </w:rPr>
        <w:t>Integration test case I5</w:t>
      </w:r>
      <w:bookmarkEnd w:id="20"/>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194D43"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194D43"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194D43"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194D43"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Heading2"/>
        <w:numPr>
          <w:ilvl w:val="1"/>
          <w:numId w:val="5"/>
        </w:numPr>
        <w:rPr>
          <w:sz w:val="28"/>
          <w:lang w:val="en-GB"/>
        </w:rPr>
      </w:pPr>
      <w:r>
        <w:rPr>
          <w:sz w:val="28"/>
          <w:lang w:val="en-GB"/>
        </w:rPr>
        <w:t xml:space="preserve"> </w:t>
      </w:r>
      <w:bookmarkStart w:id="21" w:name="_Toc472177894"/>
      <w:r>
        <w:rPr>
          <w:sz w:val="28"/>
          <w:lang w:val="en-GB"/>
        </w:rPr>
        <w:t>Integration test case I6</w:t>
      </w:r>
      <w:bookmarkEnd w:id="21"/>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194D43"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194D43"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Heading2"/>
        <w:numPr>
          <w:ilvl w:val="1"/>
          <w:numId w:val="5"/>
        </w:numPr>
        <w:rPr>
          <w:sz w:val="28"/>
          <w:lang w:val="en-GB"/>
        </w:rPr>
      </w:pPr>
      <w:r>
        <w:rPr>
          <w:sz w:val="28"/>
          <w:lang w:val="en-GB"/>
        </w:rPr>
        <w:t xml:space="preserve"> </w:t>
      </w:r>
      <w:bookmarkStart w:id="22" w:name="_Toc472177895"/>
      <w:r>
        <w:rPr>
          <w:sz w:val="28"/>
          <w:lang w:val="en-GB"/>
        </w:rPr>
        <w:t>Integration test case I7</w:t>
      </w:r>
      <w:bookmarkEnd w:id="22"/>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194D43"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ListParagraph"/>
              <w:numPr>
                <w:ilvl w:val="0"/>
                <w:numId w:val="26"/>
              </w:numPr>
              <w:spacing w:after="0" w:line="240" w:lineRule="auto"/>
              <w:ind w:right="0"/>
              <w:rPr>
                <w:sz w:val="22"/>
                <w:lang w:val="en-GB"/>
              </w:rPr>
            </w:pPr>
            <w:proofErr w:type="gramStart"/>
            <w:r w:rsidRPr="00141BDD">
              <w:rPr>
                <w:rFonts w:asciiTheme="minorHAnsi" w:hAnsiTheme="minorHAnsi" w:cstheme="minorHAnsi"/>
                <w:sz w:val="22"/>
                <w:lang w:val="en-GB"/>
              </w:rPr>
              <w:t>perform</w:t>
            </w:r>
            <w:proofErr w:type="gramEnd"/>
            <w:r w:rsidRPr="00141BDD">
              <w:rPr>
                <w:rFonts w:asciiTheme="minorHAnsi" w:hAnsiTheme="minorHAnsi" w:cstheme="minorHAnsi"/>
                <w:sz w:val="22"/>
                <w:lang w:val="en-GB"/>
              </w:rPr>
              <w:t xml:space="preserve">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Heading2"/>
        <w:numPr>
          <w:ilvl w:val="1"/>
          <w:numId w:val="5"/>
        </w:numPr>
        <w:rPr>
          <w:sz w:val="28"/>
          <w:lang w:val="en-GB"/>
        </w:rPr>
      </w:pPr>
      <w:r>
        <w:rPr>
          <w:sz w:val="28"/>
          <w:lang w:val="en-GB"/>
        </w:rPr>
        <w:lastRenderedPageBreak/>
        <w:t xml:space="preserve"> </w:t>
      </w:r>
      <w:bookmarkStart w:id="23" w:name="_Toc472177896"/>
      <w:r>
        <w:rPr>
          <w:sz w:val="28"/>
          <w:lang w:val="en-GB"/>
        </w:rPr>
        <w:t>Integration test case I8</w:t>
      </w:r>
      <w:bookmarkEnd w:id="23"/>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194D43"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ListParagraph"/>
              <w:numPr>
                <w:ilvl w:val="0"/>
                <w:numId w:val="26"/>
              </w:numPr>
              <w:spacing w:after="0" w:line="240" w:lineRule="auto"/>
              <w:ind w:right="0"/>
              <w:rPr>
                <w:sz w:val="22"/>
                <w:lang w:val="en-GB"/>
              </w:rPr>
            </w:pPr>
            <w:proofErr w:type="gramStart"/>
            <w:r>
              <w:rPr>
                <w:rFonts w:asciiTheme="minorHAnsi" w:hAnsiTheme="minorHAnsi" w:cstheme="minorHAnsi"/>
                <w:sz w:val="22"/>
                <w:lang w:val="en-GB"/>
              </w:rPr>
              <w:t>set</w:t>
            </w:r>
            <w:proofErr w:type="gramEnd"/>
            <w:r>
              <w:rPr>
                <w:rFonts w:asciiTheme="minorHAnsi" w:hAnsiTheme="minorHAnsi" w:cstheme="minorHAnsi"/>
                <w:sz w:val="22"/>
                <w:lang w:val="en-GB"/>
              </w:rPr>
              <w:t xml:space="preserve">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194D43"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194D43"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ListParagraph"/>
              <w:numPr>
                <w:ilvl w:val="0"/>
                <w:numId w:val="26"/>
              </w:numPr>
              <w:spacing w:after="0" w:line="240" w:lineRule="auto"/>
              <w:ind w:right="0"/>
              <w:rPr>
                <w:sz w:val="22"/>
                <w:lang w:val="en-GB"/>
              </w:rPr>
            </w:pPr>
            <w:proofErr w:type="gramStart"/>
            <w:r w:rsidRPr="00312651">
              <w:rPr>
                <w:rFonts w:asciiTheme="minorHAnsi" w:hAnsiTheme="minorHAnsi" w:cstheme="minorHAnsi"/>
                <w:sz w:val="22"/>
                <w:lang w:val="en-GB"/>
              </w:rPr>
              <w:t>set</w:t>
            </w:r>
            <w:proofErr w:type="gramEnd"/>
            <w:r w:rsidRPr="00312651">
              <w:rPr>
                <w:rFonts w:asciiTheme="minorHAnsi" w:hAnsiTheme="minorHAnsi" w:cstheme="minorHAnsi"/>
                <w:sz w:val="22"/>
                <w:lang w:val="en-GB"/>
              </w:rPr>
              <w:t xml:space="preserve">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194D43"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194D43"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Heading2"/>
        <w:numPr>
          <w:ilvl w:val="1"/>
          <w:numId w:val="5"/>
        </w:numPr>
        <w:rPr>
          <w:sz w:val="28"/>
          <w:lang w:val="en-GB"/>
        </w:rPr>
      </w:pPr>
      <w:r>
        <w:rPr>
          <w:sz w:val="28"/>
          <w:lang w:val="en-GB"/>
        </w:rPr>
        <w:t xml:space="preserve"> </w:t>
      </w:r>
      <w:bookmarkStart w:id="24" w:name="_Toc472177897"/>
      <w:r>
        <w:rPr>
          <w:sz w:val="28"/>
          <w:lang w:val="en-GB"/>
        </w:rPr>
        <w:t>Integration test case I9</w:t>
      </w:r>
      <w:bookmarkEnd w:id="24"/>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194D43"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194D43"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194D43"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194D43"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194D43"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94D43"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ListParagraph"/>
              <w:numPr>
                <w:ilvl w:val="0"/>
                <w:numId w:val="26"/>
              </w:numPr>
              <w:spacing w:after="0" w:line="240" w:lineRule="auto"/>
              <w:ind w:right="0"/>
              <w:rPr>
                <w:sz w:val="22"/>
                <w:lang w:val="en-GB"/>
              </w:rPr>
            </w:pPr>
            <w:proofErr w:type="gramStart"/>
            <w:r>
              <w:rPr>
                <w:rFonts w:asciiTheme="minorHAnsi" w:eastAsia="Calibri" w:hAnsiTheme="minorHAnsi" w:cstheme="minorHAnsi"/>
                <w:sz w:val="22"/>
                <w:lang w:val="en-GB"/>
              </w:rPr>
              <w:t>set</w:t>
            </w:r>
            <w:proofErr w:type="gramEnd"/>
            <w:r>
              <w:rPr>
                <w:rFonts w:asciiTheme="minorHAnsi" w:eastAsia="Calibri" w:hAnsiTheme="minorHAnsi" w:cstheme="minorHAnsi"/>
                <w:sz w:val="22"/>
                <w:lang w:val="en-GB"/>
              </w:rPr>
              <w:t xml:space="preserve">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194D43"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proofErr w:type="gramStart"/>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w:t>
            </w:r>
            <w:proofErr w:type="gramEnd"/>
            <w:r w:rsidRPr="00141BDD">
              <w:rPr>
                <w:rFonts w:asciiTheme="minorHAnsi" w:eastAsia="Calibri" w:hAnsiTheme="minorHAnsi" w:cstheme="minorHAnsi"/>
                <w:sz w:val="22"/>
                <w:lang w:val="en-GB"/>
              </w:rPr>
              <w:t xml:space="preserv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Heading2"/>
        <w:numPr>
          <w:ilvl w:val="1"/>
          <w:numId w:val="5"/>
        </w:numPr>
        <w:rPr>
          <w:sz w:val="28"/>
          <w:lang w:val="en-GB"/>
        </w:rPr>
      </w:pPr>
      <w:bookmarkStart w:id="25" w:name="_Toc472177898"/>
      <w:r w:rsidRPr="00141BDD">
        <w:rPr>
          <w:sz w:val="28"/>
          <w:lang w:val="en-GB"/>
        </w:rPr>
        <w:t>Integration test case I1</w:t>
      </w:r>
      <w:r>
        <w:rPr>
          <w:sz w:val="28"/>
          <w:lang w:val="en-GB"/>
        </w:rPr>
        <w:t>0</w:t>
      </w:r>
      <w:bookmarkEnd w:id="25"/>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194D43"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194D43"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proofErr w:type="gramStart"/>
            <w:r w:rsidRPr="00141BDD">
              <w:rPr>
                <w:rFonts w:asciiTheme="minorHAnsi" w:eastAsia="Calibri" w:hAnsiTheme="minorHAnsi" w:cstheme="minorHAnsi"/>
                <w:sz w:val="22"/>
                <w:lang w:val="en-GB"/>
              </w:rPr>
              <w:t>end</w:t>
            </w:r>
            <w:proofErr w:type="gramEnd"/>
            <w:r w:rsidRPr="00141BDD">
              <w:rPr>
                <w:rFonts w:asciiTheme="minorHAnsi" w:eastAsia="Calibri" w:hAnsiTheme="minorHAnsi" w:cstheme="minorHAnsi"/>
                <w:sz w:val="22"/>
                <w:lang w:val="en-GB"/>
              </w:rPr>
              <w:t xml:space="preserve">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Heading2"/>
        <w:numPr>
          <w:ilvl w:val="1"/>
          <w:numId w:val="5"/>
        </w:numPr>
        <w:rPr>
          <w:sz w:val="28"/>
          <w:lang w:val="en-GB"/>
        </w:rPr>
      </w:pPr>
      <w:bookmarkStart w:id="26" w:name="_Toc472177899"/>
      <w:r w:rsidRPr="00141BDD">
        <w:rPr>
          <w:sz w:val="28"/>
          <w:lang w:val="en-GB"/>
        </w:rPr>
        <w:t>Integration test case I1</w:t>
      </w:r>
      <w:r>
        <w:rPr>
          <w:sz w:val="28"/>
          <w:lang w:val="en-GB"/>
        </w:rPr>
        <w:t>1</w:t>
      </w:r>
      <w:bookmarkEnd w:id="26"/>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194D43"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194D43"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ListParagraph"/>
              <w:numPr>
                <w:ilvl w:val="0"/>
                <w:numId w:val="26"/>
              </w:numPr>
              <w:spacing w:after="0" w:line="240" w:lineRule="auto"/>
              <w:ind w:right="0"/>
              <w:rPr>
                <w:sz w:val="22"/>
                <w:lang w:val="en-GB"/>
              </w:rPr>
            </w:pPr>
            <w:proofErr w:type="gramStart"/>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w:t>
            </w:r>
            <w:proofErr w:type="gramEnd"/>
            <w:r w:rsidRPr="00141BDD">
              <w:rPr>
                <w:rFonts w:asciiTheme="minorHAnsi" w:eastAsia="Calibri" w:hAnsiTheme="minorHAnsi" w:cstheme="minorHAnsi"/>
                <w:sz w:val="22"/>
                <w:lang w:val="en-GB"/>
              </w:rPr>
              <w:t xml:space="preserve">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Heading1"/>
        <w:numPr>
          <w:ilvl w:val="0"/>
          <w:numId w:val="5"/>
        </w:numPr>
        <w:rPr>
          <w:rFonts w:asciiTheme="minorHAnsi" w:hAnsiTheme="minorHAnsi" w:cstheme="minorHAnsi"/>
          <w:sz w:val="32"/>
          <w:szCs w:val="20"/>
          <w:lang w:val="en-GB"/>
        </w:rPr>
      </w:pPr>
      <w:bookmarkStart w:id="27" w:name="_Toc472177900"/>
      <w:r>
        <w:rPr>
          <w:rFonts w:asciiTheme="minorHAnsi" w:hAnsiTheme="minorHAnsi" w:cstheme="minorHAnsi"/>
          <w:sz w:val="32"/>
          <w:szCs w:val="20"/>
          <w:lang w:val="en-GB"/>
        </w:rPr>
        <w:lastRenderedPageBreak/>
        <w:t>Tools and Test Equipment Required</w:t>
      </w:r>
      <w:bookmarkEnd w:id="27"/>
    </w:p>
    <w:p w14:paraId="3CB2A511" w14:textId="2C6A5736" w:rsidR="00974C31" w:rsidRDefault="00974C31" w:rsidP="00747866">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8" w:name="_Toc472177901"/>
      <w:r w:rsidR="008013BC">
        <w:rPr>
          <w:rFonts w:asciiTheme="minorHAnsi" w:hAnsiTheme="minorHAnsi" w:cstheme="minorHAnsi"/>
          <w:sz w:val="28"/>
          <w:szCs w:val="20"/>
          <w:lang w:val="en-GB"/>
        </w:rPr>
        <w:t>Tools</w:t>
      </w:r>
      <w:bookmarkEnd w:id="28"/>
    </w:p>
    <w:p w14:paraId="28EB4C6C" w14:textId="7039F53F" w:rsidR="00FC38F7" w:rsidRPr="0072225D" w:rsidRDefault="00365E26" w:rsidP="0072225D">
      <w:pPr>
        <w:spacing w:after="120"/>
        <w:rPr>
          <w:sz w:val="22"/>
          <w:lang w:val="en-GB"/>
        </w:rPr>
      </w:pPr>
      <w:r w:rsidRPr="0072225D">
        <w:rPr>
          <w:sz w:val="22"/>
          <w:lang w:val="en-GB"/>
        </w:rPr>
        <w:t xml:space="preserve">For supporting </w:t>
      </w:r>
      <w:r w:rsidR="00C83828" w:rsidRPr="0072225D">
        <w:rPr>
          <w:sz w:val="22"/>
          <w:lang w:val="en-GB"/>
        </w:rPr>
        <w:t xml:space="preserve">and automatize </w:t>
      </w:r>
      <w:r w:rsidRPr="0072225D">
        <w:rPr>
          <w:sz w:val="22"/>
          <w:lang w:val="en-GB"/>
        </w:rPr>
        <w:t>Integration Test</w:t>
      </w:r>
      <w:r w:rsidR="00C83828" w:rsidRPr="0072225D">
        <w:rPr>
          <w:sz w:val="22"/>
          <w:lang w:val="en-GB"/>
        </w:rPr>
        <w:t>s</w:t>
      </w:r>
      <w:r w:rsidRPr="0072225D">
        <w:rPr>
          <w:sz w:val="22"/>
          <w:lang w:val="en-GB"/>
        </w:rPr>
        <w:t xml:space="preserve"> we will use </w:t>
      </w:r>
      <w:proofErr w:type="gramStart"/>
      <w:r w:rsidR="00C83828" w:rsidRPr="0072225D">
        <w:rPr>
          <w:sz w:val="22"/>
          <w:lang w:val="en-GB"/>
        </w:rPr>
        <w:t>2</w:t>
      </w:r>
      <w:proofErr w:type="gramEnd"/>
      <w:r w:rsidR="00C83828" w:rsidRPr="0072225D">
        <w:rPr>
          <w:sz w:val="22"/>
          <w:lang w:val="en-GB"/>
        </w:rPr>
        <w:t xml:space="preserve"> testing tools:</w:t>
      </w:r>
      <w:r w:rsidR="00DF45CA" w:rsidRPr="0072225D">
        <w:rPr>
          <w:sz w:val="22"/>
          <w:lang w:val="en-GB"/>
        </w:rPr>
        <w:t xml:space="preserve"> </w:t>
      </w:r>
      <w:r w:rsidR="00FC38F7" w:rsidRPr="0072225D">
        <w:rPr>
          <w:sz w:val="22"/>
          <w:lang w:val="en-GB"/>
        </w:rPr>
        <w:t>JU</w:t>
      </w:r>
      <w:r w:rsidR="00DF45CA" w:rsidRPr="0072225D">
        <w:rPr>
          <w:sz w:val="22"/>
          <w:lang w:val="en-GB"/>
        </w:rPr>
        <w:t xml:space="preserve">nit and </w:t>
      </w:r>
      <w:proofErr w:type="spellStart"/>
      <w:r w:rsidR="00DF45CA" w:rsidRPr="0072225D">
        <w:rPr>
          <w:sz w:val="22"/>
          <w:lang w:val="en-GB"/>
        </w:rPr>
        <w:t>Arquillian</w:t>
      </w:r>
      <w:proofErr w:type="spellEnd"/>
      <w:r w:rsidR="00DF45CA" w:rsidRPr="0072225D">
        <w:rPr>
          <w:sz w:val="22"/>
          <w:lang w:val="en-GB"/>
        </w:rPr>
        <w:t>.</w:t>
      </w:r>
      <w:r w:rsidR="00FC38F7" w:rsidRPr="0072225D">
        <w:rPr>
          <w:sz w:val="22"/>
          <w:lang w:val="en-GB"/>
        </w:rPr>
        <w:t xml:space="preserve"> </w:t>
      </w:r>
    </w:p>
    <w:p w14:paraId="2BE8AD24" w14:textId="4C88D4F3" w:rsidR="00327A44" w:rsidRPr="0072225D" w:rsidRDefault="00FC38F7" w:rsidP="0072225D">
      <w:pPr>
        <w:spacing w:after="120"/>
        <w:rPr>
          <w:sz w:val="22"/>
          <w:lang w:val="en-GB"/>
        </w:rPr>
      </w:pPr>
      <w:r w:rsidRPr="0072225D">
        <w:rPr>
          <w:sz w:val="22"/>
          <w:lang w:val="en-GB"/>
        </w:rPr>
        <w:t>Junit is a famous Java framework for performing unit</w:t>
      </w:r>
      <w:r w:rsidR="00327A44" w:rsidRPr="0072225D">
        <w:rPr>
          <w:sz w:val="22"/>
          <w:lang w:val="en-GB"/>
        </w:rPr>
        <w:t xml:space="preserve"> tests but it also </w:t>
      </w:r>
      <w:proofErr w:type="gramStart"/>
      <w:r w:rsidR="00327A44" w:rsidRPr="0072225D">
        <w:rPr>
          <w:sz w:val="22"/>
          <w:lang w:val="en-GB"/>
        </w:rPr>
        <w:t>can be used</w:t>
      </w:r>
      <w:proofErr w:type="gramEnd"/>
      <w:r w:rsidR="00327A44" w:rsidRPr="0072225D">
        <w:rPr>
          <w:sz w:val="22"/>
          <w:lang w:val="en-GB"/>
        </w:rPr>
        <w:t xml:space="preserve"> </w:t>
      </w:r>
      <w:r w:rsidR="007677BB" w:rsidRPr="0072225D">
        <w:rPr>
          <w:sz w:val="22"/>
          <w:lang w:val="en-GB"/>
        </w:rPr>
        <w:t>for performing integration test. I</w:t>
      </w:r>
      <w:r w:rsidR="00327A44" w:rsidRPr="0072225D">
        <w:rPr>
          <w:sz w:val="22"/>
          <w:lang w:val="en-GB"/>
        </w:rPr>
        <w:t>n particular, it is useful to easily check the result returned by methods</w:t>
      </w:r>
      <w:r w:rsidR="007677BB" w:rsidRPr="0072225D">
        <w:rPr>
          <w:sz w:val="22"/>
          <w:lang w:val="en-GB"/>
        </w:rPr>
        <w:t xml:space="preserve"> and </w:t>
      </w:r>
      <w:commentRangeStart w:id="29"/>
      <w:proofErr w:type="gramStart"/>
      <w:r w:rsidR="007677BB" w:rsidRPr="0072225D">
        <w:rPr>
          <w:sz w:val="22"/>
          <w:lang w:val="en-GB"/>
        </w:rPr>
        <w:t>it will be used by us</w:t>
      </w:r>
      <w:proofErr w:type="gramEnd"/>
      <w:r w:rsidR="007677BB" w:rsidRPr="0072225D">
        <w:rPr>
          <w:sz w:val="22"/>
          <w:lang w:val="en-GB"/>
        </w:rPr>
        <w:t xml:space="preserve"> for writing drivers.</w:t>
      </w:r>
      <w:commentRangeEnd w:id="29"/>
      <w:r w:rsidR="007677BB" w:rsidRPr="0072225D">
        <w:rPr>
          <w:sz w:val="22"/>
          <w:lang w:val="en-GB"/>
        </w:rPr>
        <w:commentReference w:id="29"/>
      </w:r>
      <w:r w:rsidR="00327A44" w:rsidRPr="0072225D">
        <w:rPr>
          <w:sz w:val="22"/>
          <w:lang w:val="en-GB"/>
        </w:rPr>
        <w:t>.</w:t>
      </w:r>
      <w:r w:rsidRPr="0072225D">
        <w:rPr>
          <w:sz w:val="22"/>
          <w:lang w:val="en-GB"/>
        </w:rPr>
        <w:t xml:space="preserve"> </w:t>
      </w:r>
    </w:p>
    <w:p w14:paraId="0E1250FA" w14:textId="00247742" w:rsidR="008E0AF5" w:rsidRPr="0072225D" w:rsidRDefault="00327A44" w:rsidP="0072225D">
      <w:pPr>
        <w:spacing w:after="120"/>
        <w:rPr>
          <w:sz w:val="22"/>
          <w:lang w:val="en-GB"/>
        </w:rPr>
      </w:pPr>
      <w:proofErr w:type="spellStart"/>
      <w:r w:rsidRPr="0072225D">
        <w:rPr>
          <w:sz w:val="22"/>
          <w:lang w:val="en-GB"/>
        </w:rPr>
        <w:t>Arquillian</w:t>
      </w:r>
      <w:proofErr w:type="spellEnd"/>
      <w:r w:rsidRPr="0072225D">
        <w:rPr>
          <w:sz w:val="22"/>
          <w:lang w:val="en-GB"/>
        </w:rPr>
        <w:t xml:space="preserve"> </w:t>
      </w:r>
      <w:r w:rsidRPr="0072225D">
        <w:rPr>
          <w:sz w:val="22"/>
          <w:lang w:val="en-GB"/>
        </w:rPr>
        <w:t xml:space="preserve">is an </w:t>
      </w:r>
      <w:proofErr w:type="gramStart"/>
      <w:r w:rsidRPr="0072225D">
        <w:rPr>
          <w:sz w:val="22"/>
          <w:lang w:val="en-GB"/>
        </w:rPr>
        <w:t>integration testing</w:t>
      </w:r>
      <w:proofErr w:type="gramEnd"/>
      <w:r w:rsidRPr="0072225D">
        <w:rPr>
          <w:sz w:val="22"/>
          <w:lang w:val="en-GB"/>
        </w:rPr>
        <w:t xml:space="preserve"> framework, available for JVM, that</w:t>
      </w:r>
      <w:r w:rsidR="007677BB" w:rsidRPr="0072225D">
        <w:rPr>
          <w:sz w:val="22"/>
          <w:lang w:val="en-GB"/>
        </w:rPr>
        <w:t xml:space="preserve"> seamlessly integrates with Junit, that we also use for unit test. </w:t>
      </w:r>
      <w:r w:rsidR="00EC78DB" w:rsidRPr="0072225D">
        <w:rPr>
          <w:sz w:val="22"/>
          <w:lang w:val="en-GB"/>
        </w:rPr>
        <w:t>This framework</w:t>
      </w:r>
      <w:r w:rsidR="007677BB" w:rsidRPr="0072225D">
        <w:rPr>
          <w:sz w:val="22"/>
          <w:lang w:val="en-GB"/>
        </w:rPr>
        <w:t xml:space="preserve"> </w:t>
      </w:r>
      <w:r w:rsidR="007677BB" w:rsidRPr="0072225D">
        <w:rPr>
          <w:sz w:val="22"/>
          <w:lang w:val="en-GB"/>
        </w:rPr>
        <w:t>give the</w:t>
      </w:r>
      <w:r w:rsidR="007677BB" w:rsidRPr="0072225D">
        <w:rPr>
          <w:sz w:val="22"/>
          <w:lang w:val="en-GB"/>
        </w:rPr>
        <w:t xml:space="preserve"> p</w:t>
      </w:r>
      <w:r w:rsidR="007677BB" w:rsidRPr="0072225D">
        <w:rPr>
          <w:sz w:val="22"/>
          <w:lang w:val="en-GB"/>
        </w:rPr>
        <w:t xml:space="preserve">ossibility </w:t>
      </w:r>
      <w:r w:rsidR="007677BB" w:rsidRPr="0072225D">
        <w:rPr>
          <w:sz w:val="22"/>
          <w:lang w:val="en-GB"/>
        </w:rPr>
        <w:t>to run test direct</w:t>
      </w:r>
      <w:bookmarkStart w:id="30" w:name="_GoBack"/>
      <w:bookmarkEnd w:id="30"/>
      <w:r w:rsidR="007677BB" w:rsidRPr="0072225D">
        <w:rPr>
          <w:sz w:val="22"/>
          <w:lang w:val="en-GB"/>
        </w:rPr>
        <w:t xml:space="preserve">ly in the container, and this </w:t>
      </w:r>
      <w:r w:rsidR="007677BB" w:rsidRPr="0072225D">
        <w:rPr>
          <w:sz w:val="22"/>
          <w:lang w:val="en-GB"/>
        </w:rPr>
        <w:t>guarantees</w:t>
      </w:r>
      <w:r w:rsidR="007677BB" w:rsidRPr="0072225D">
        <w:rPr>
          <w:sz w:val="22"/>
          <w:lang w:val="en-GB"/>
        </w:rPr>
        <w:t xml:space="preserve"> us to </w:t>
      </w:r>
      <w:commentRangeStart w:id="31"/>
      <w:r w:rsidR="007677BB" w:rsidRPr="0072225D">
        <w:rPr>
          <w:sz w:val="22"/>
          <w:lang w:val="en-GB"/>
        </w:rPr>
        <w:t>perform</w:t>
      </w:r>
      <w:r w:rsidR="007677BB" w:rsidRPr="0072225D">
        <w:rPr>
          <w:sz w:val="22"/>
          <w:lang w:val="en-GB"/>
        </w:rPr>
        <w:t xml:space="preserve"> a more realistic test</w:t>
      </w:r>
      <w:commentRangeEnd w:id="31"/>
      <w:r w:rsidR="008E0AF5" w:rsidRPr="0072225D">
        <w:rPr>
          <w:sz w:val="22"/>
          <w:lang w:val="en-GB"/>
        </w:rPr>
        <w:commentReference w:id="31"/>
      </w:r>
      <w:r w:rsidR="007677BB" w:rsidRPr="0072225D">
        <w:rPr>
          <w:sz w:val="22"/>
          <w:lang w:val="en-GB"/>
        </w:rPr>
        <w:t>.</w:t>
      </w:r>
      <w:r w:rsidR="000B4F0B" w:rsidRPr="0072225D">
        <w:rPr>
          <w:sz w:val="22"/>
          <w:lang w:val="en-GB"/>
        </w:rPr>
        <w:t xml:space="preserve"> H</w:t>
      </w:r>
      <w:r w:rsidR="00EC78DB" w:rsidRPr="0072225D">
        <w:rPr>
          <w:sz w:val="22"/>
          <w:lang w:val="en-GB"/>
        </w:rPr>
        <w:t>andling all aspects of test execution</w:t>
      </w:r>
      <w:r w:rsidR="00EC78DB" w:rsidRPr="0072225D">
        <w:rPr>
          <w:sz w:val="22"/>
          <w:lang w:val="en-GB"/>
        </w:rPr>
        <w:t xml:space="preserve">, </w:t>
      </w:r>
      <w:proofErr w:type="spellStart"/>
      <w:r w:rsidR="000B4F0B" w:rsidRPr="0072225D">
        <w:rPr>
          <w:sz w:val="22"/>
          <w:lang w:val="en-GB"/>
        </w:rPr>
        <w:t>Arquillian</w:t>
      </w:r>
      <w:proofErr w:type="spellEnd"/>
      <w:r w:rsidR="000B4F0B" w:rsidRPr="0072225D">
        <w:rPr>
          <w:sz w:val="22"/>
          <w:lang w:val="en-GB"/>
        </w:rPr>
        <w:t xml:space="preserve"> </w:t>
      </w:r>
      <w:r w:rsidR="00EC78DB" w:rsidRPr="0072225D">
        <w:rPr>
          <w:sz w:val="22"/>
          <w:lang w:val="en-GB"/>
        </w:rPr>
        <w:t>make</w:t>
      </w:r>
      <w:r w:rsidR="000B4F0B" w:rsidRPr="0072225D">
        <w:rPr>
          <w:sz w:val="22"/>
          <w:lang w:val="en-GB"/>
        </w:rPr>
        <w:t>s</w:t>
      </w:r>
      <w:r w:rsidRPr="0072225D">
        <w:rPr>
          <w:sz w:val="22"/>
          <w:lang w:val="en-GB"/>
        </w:rPr>
        <w:t xml:space="preserve"> the </w:t>
      </w:r>
      <w:proofErr w:type="gramStart"/>
      <w:r w:rsidR="007677BB" w:rsidRPr="0072225D">
        <w:rPr>
          <w:sz w:val="22"/>
          <w:lang w:val="en-GB"/>
        </w:rPr>
        <w:t>i</w:t>
      </w:r>
      <w:r w:rsidR="00EC78DB" w:rsidRPr="0072225D">
        <w:rPr>
          <w:sz w:val="22"/>
          <w:lang w:val="en-GB"/>
        </w:rPr>
        <w:t>ntegration testing</w:t>
      </w:r>
      <w:proofErr w:type="gramEnd"/>
      <w:r w:rsidR="00EC78DB" w:rsidRPr="0072225D">
        <w:rPr>
          <w:sz w:val="22"/>
          <w:lang w:val="en-GB"/>
        </w:rPr>
        <w:t xml:space="preserve"> phase simpler for example making easier</w:t>
      </w:r>
      <w:r w:rsidR="007677BB" w:rsidRPr="0072225D">
        <w:rPr>
          <w:sz w:val="22"/>
          <w:lang w:val="en-GB"/>
        </w:rPr>
        <w:t xml:space="preserve"> to manage the </w:t>
      </w:r>
      <w:r w:rsidR="00EC78DB" w:rsidRPr="0072225D">
        <w:rPr>
          <w:sz w:val="22"/>
          <w:lang w:val="en-GB"/>
        </w:rPr>
        <w:t xml:space="preserve">container lifecycle, </w:t>
      </w:r>
      <w:r w:rsidR="000B4F0B" w:rsidRPr="0072225D">
        <w:rPr>
          <w:sz w:val="22"/>
          <w:lang w:val="en-GB"/>
        </w:rPr>
        <w:t>deploying the archive to test</w:t>
      </w:r>
      <w:r w:rsidR="000B4F0B" w:rsidRPr="0072225D">
        <w:rPr>
          <w:sz w:val="22"/>
          <w:lang w:val="en-GB"/>
        </w:rPr>
        <w:t xml:space="preserve"> and </w:t>
      </w:r>
      <w:r w:rsidR="000B4F0B" w:rsidRPr="0072225D">
        <w:rPr>
          <w:sz w:val="22"/>
          <w:lang w:val="en-GB"/>
        </w:rPr>
        <w:t>capturing results and failures.</w:t>
      </w:r>
    </w:p>
    <w:p w14:paraId="3BEBCDDC" w14:textId="60E780E5" w:rsidR="008E0AF5" w:rsidRPr="0072225D" w:rsidRDefault="008E0AF5" w:rsidP="0072225D">
      <w:pPr>
        <w:spacing w:after="120"/>
        <w:rPr>
          <w:sz w:val="22"/>
          <w:lang w:val="en-GB"/>
        </w:rPr>
      </w:pPr>
      <w:r w:rsidRPr="0072225D">
        <w:rPr>
          <w:sz w:val="22"/>
          <w:lang w:val="en-GB"/>
        </w:rPr>
        <w:t xml:space="preserve">Even if we are using some </w:t>
      </w:r>
      <w:proofErr w:type="spellStart"/>
      <w:proofErr w:type="gramStart"/>
      <w:r w:rsidRPr="0072225D">
        <w:rPr>
          <w:sz w:val="22"/>
          <w:lang w:val="en-GB"/>
        </w:rPr>
        <w:t>automathed</w:t>
      </w:r>
      <w:proofErr w:type="spellEnd"/>
      <w:r w:rsidRPr="0072225D">
        <w:rPr>
          <w:sz w:val="22"/>
          <w:lang w:val="en-GB"/>
        </w:rPr>
        <w:t xml:space="preserve"> testing</w:t>
      </w:r>
      <w:proofErr w:type="gramEnd"/>
      <w:r w:rsidRPr="0072225D">
        <w:rPr>
          <w:sz w:val="22"/>
          <w:lang w:val="en-GB"/>
        </w:rPr>
        <w:t xml:space="preserve"> tool, we </w:t>
      </w:r>
      <w:proofErr w:type="spellStart"/>
      <w:r w:rsidRPr="0072225D">
        <w:rPr>
          <w:sz w:val="22"/>
          <w:lang w:val="en-GB"/>
        </w:rPr>
        <w:t>can not</w:t>
      </w:r>
      <w:proofErr w:type="spellEnd"/>
      <w:r w:rsidRPr="0072225D">
        <w:rPr>
          <w:sz w:val="22"/>
          <w:lang w:val="en-GB"/>
        </w:rPr>
        <w:t xml:space="preserve"> avoid to perform manual test too. In particular, manual test is useful to evaluate usability and reactivity of the system by the mobile application, and the interaction </w:t>
      </w:r>
      <w:commentRangeStart w:id="32"/>
      <w:r w:rsidRPr="0072225D">
        <w:rPr>
          <w:sz w:val="22"/>
          <w:lang w:val="en-GB"/>
        </w:rPr>
        <w:t>with user interface</w:t>
      </w:r>
      <w:commentRangeEnd w:id="32"/>
      <w:r w:rsidRPr="0072225D">
        <w:rPr>
          <w:sz w:val="22"/>
          <w:lang w:val="en-GB"/>
        </w:rPr>
        <w:commentReference w:id="32"/>
      </w:r>
      <w:r w:rsidRPr="0072225D">
        <w:rPr>
          <w:sz w:val="22"/>
          <w:lang w:val="en-GB"/>
        </w:rPr>
        <w:t>.</w:t>
      </w:r>
    </w:p>
    <w:p w14:paraId="43ACB8B4" w14:textId="77777777" w:rsidR="008E0AF5" w:rsidRPr="00FC38F7" w:rsidRDefault="008E0AF5" w:rsidP="000B4F0B">
      <w:pPr>
        <w:rPr>
          <w:lang w:val="en-GB"/>
        </w:rPr>
      </w:pPr>
    </w:p>
    <w:p w14:paraId="289D4764" w14:textId="2617F84E" w:rsidR="00D55596" w:rsidRDefault="008013BC" w:rsidP="00747866">
      <w:pPr>
        <w:pStyle w:val="Heading2"/>
        <w:numPr>
          <w:ilvl w:val="1"/>
          <w:numId w:val="5"/>
        </w:numPr>
        <w:rPr>
          <w:rFonts w:asciiTheme="minorHAnsi" w:hAnsiTheme="minorHAnsi" w:cstheme="minorHAnsi"/>
          <w:sz w:val="28"/>
          <w:szCs w:val="20"/>
          <w:lang w:val="en-GB"/>
        </w:rPr>
      </w:pPr>
      <w:r w:rsidRPr="00DF45CA">
        <w:rPr>
          <w:rFonts w:asciiTheme="minorHAnsi" w:hAnsiTheme="minorHAnsi" w:cstheme="minorHAnsi"/>
          <w:sz w:val="28"/>
          <w:szCs w:val="20"/>
          <w:lang w:val="en-US"/>
        </w:rPr>
        <w:t xml:space="preserve"> </w:t>
      </w:r>
      <w:bookmarkStart w:id="33" w:name="_Toc472177902"/>
      <w:r>
        <w:rPr>
          <w:rFonts w:asciiTheme="minorHAnsi" w:hAnsiTheme="minorHAnsi" w:cstheme="minorHAnsi"/>
          <w:sz w:val="28"/>
          <w:szCs w:val="20"/>
          <w:lang w:val="en-GB"/>
        </w:rPr>
        <w:t>Test Equipment</w:t>
      </w:r>
      <w:bookmarkEnd w:id="33"/>
    </w:p>
    <w:p w14:paraId="2802277D" w14:textId="77777777" w:rsidR="00194D43" w:rsidRPr="00194D43" w:rsidRDefault="00194D43" w:rsidP="00194D43">
      <w:pPr>
        <w:spacing w:after="120"/>
        <w:rPr>
          <w:sz w:val="22"/>
          <w:lang w:val="en-GB"/>
        </w:rPr>
      </w:pPr>
      <w:r w:rsidRPr="00194D43">
        <w:rPr>
          <w:sz w:val="22"/>
          <w:lang w:val="en-GB"/>
        </w:rPr>
        <w:t xml:space="preserve">We have already discussed the fact that our system </w:t>
      </w:r>
      <w:proofErr w:type="gramStart"/>
      <w:r w:rsidRPr="00194D43">
        <w:rPr>
          <w:sz w:val="22"/>
          <w:lang w:val="en-GB"/>
        </w:rPr>
        <w:t>is based</w:t>
      </w:r>
      <w:proofErr w:type="gramEnd"/>
      <w:r w:rsidRPr="00194D43">
        <w:rPr>
          <w:sz w:val="22"/>
          <w:lang w:val="en-GB"/>
        </w:rPr>
        <w:t xml:space="preserve"> on a client-server architecture.</w:t>
      </w:r>
    </w:p>
    <w:p w14:paraId="75B1BDD9" w14:textId="61118D8D" w:rsidR="00194D43" w:rsidRPr="00194D43" w:rsidRDefault="00194D43" w:rsidP="00194D43">
      <w:pPr>
        <w:spacing w:after="120"/>
        <w:rPr>
          <w:sz w:val="22"/>
          <w:lang w:val="en-GB"/>
        </w:rPr>
      </w:pPr>
      <w:r w:rsidRPr="00194D43">
        <w:rPr>
          <w:sz w:val="22"/>
          <w:lang w:val="en-GB"/>
        </w:rPr>
        <w:t xml:space="preserve">For testing the central application (consisting in the server side of the </w:t>
      </w:r>
      <w:proofErr w:type="gramStart"/>
      <w:r w:rsidRPr="00194D43">
        <w:rPr>
          <w:sz w:val="22"/>
          <w:lang w:val="en-GB"/>
        </w:rPr>
        <w:t>system)</w:t>
      </w:r>
      <w:proofErr w:type="gramEnd"/>
      <w:r w:rsidRPr="00194D43">
        <w:rPr>
          <w:sz w:val="22"/>
          <w:lang w:val="en-GB"/>
        </w:rPr>
        <w:t xml:space="preserve"> we will deploy it on a </w:t>
      </w:r>
      <w:commentRangeStart w:id="34"/>
      <w:del w:id="35" w:author="Tinti Erica" w:date="2017-01-15T16:46:00Z">
        <w:r w:rsidRPr="00194D43" w:rsidDel="00DF45CA">
          <w:rPr>
            <w:sz w:val="22"/>
            <w:lang w:val="en-GB"/>
          </w:rPr>
          <w:delText xml:space="preserve">local </w:delText>
        </w:r>
      </w:del>
      <w:commentRangeEnd w:id="34"/>
      <w:r w:rsidR="00DF45CA" w:rsidRPr="0072225D">
        <w:rPr>
          <w:sz w:val="22"/>
          <w:lang w:val="en-GB"/>
        </w:rPr>
        <w:commentReference w:id="34"/>
      </w:r>
      <w:r w:rsidRPr="00194D43">
        <w:rPr>
          <w:sz w:val="22"/>
          <w:lang w:val="en-GB"/>
        </w:rPr>
        <w:t>machine explicitly made for working on integration tests and that we define as Testing Server.</w:t>
      </w:r>
    </w:p>
    <w:p w14:paraId="3ECD2D10" w14:textId="77777777" w:rsidR="00194D43" w:rsidRPr="00194D43" w:rsidRDefault="00194D43" w:rsidP="00194D43">
      <w:pPr>
        <w:spacing w:after="120"/>
        <w:rPr>
          <w:sz w:val="22"/>
          <w:lang w:val="en-GB"/>
        </w:rPr>
      </w:pPr>
      <w:r w:rsidRPr="00194D43">
        <w:rPr>
          <w:sz w:val="22"/>
          <w:lang w:val="en-GB"/>
        </w:rPr>
        <w:t xml:space="preserve">The client side consists of the two mobile applications developed for users and operators. The tests </w:t>
      </w:r>
      <w:proofErr w:type="gramStart"/>
      <w:r w:rsidRPr="00194D43">
        <w:rPr>
          <w:sz w:val="22"/>
          <w:lang w:val="en-GB"/>
        </w:rPr>
        <w:t>will be made</w:t>
      </w:r>
      <w:proofErr w:type="gramEnd"/>
      <w:r w:rsidRPr="00194D43">
        <w:rPr>
          <w:sz w:val="22"/>
          <w:lang w:val="en-GB"/>
        </w:rPr>
        <w:t xml:space="preserve"> using a set of different smartphones, based on the Android and iOS operating systems.</w:t>
      </w:r>
    </w:p>
    <w:p w14:paraId="604682C5" w14:textId="77777777" w:rsidR="00194D43" w:rsidRPr="00194D43" w:rsidRDefault="00194D43" w:rsidP="00194D43">
      <w:pPr>
        <w:spacing w:after="120"/>
        <w:rPr>
          <w:sz w:val="22"/>
          <w:lang w:val="en-GB"/>
        </w:rPr>
      </w:pPr>
      <w:r w:rsidRPr="00194D43">
        <w:rPr>
          <w:sz w:val="22"/>
          <w:lang w:val="en-GB"/>
        </w:rPr>
        <w:t xml:space="preserve">On those devices, we will deploy the mobile applications and the set of tests </w:t>
      </w:r>
      <w:proofErr w:type="gramStart"/>
      <w:r w:rsidRPr="00194D43">
        <w:rPr>
          <w:sz w:val="22"/>
          <w:lang w:val="en-GB"/>
        </w:rPr>
        <w:t>will be completely run</w:t>
      </w:r>
      <w:proofErr w:type="gramEnd"/>
      <w:r w:rsidRPr="00194D43">
        <w:rPr>
          <w:sz w:val="22"/>
          <w:lang w:val="en-GB"/>
        </w:rPr>
        <w:t xml:space="preserve"> on all of them, by interacting with the Testing Server.</w:t>
      </w:r>
    </w:p>
    <w:p w14:paraId="0BDF4E35" w14:textId="0C13B61B" w:rsidR="00D542B2" w:rsidRDefault="00194D43" w:rsidP="00194D43">
      <w:pPr>
        <w:spacing w:after="120"/>
        <w:rPr>
          <w:sz w:val="22"/>
          <w:lang w:val="en-GB"/>
        </w:rPr>
      </w:pPr>
      <w:r w:rsidRPr="00194D43">
        <w:rPr>
          <w:sz w:val="22"/>
          <w:lang w:val="en-GB"/>
        </w:rPr>
        <w:t>We may consider devices with different versions of the operating system installed, to make sure that the application correctly runs on all of them.</w:t>
      </w: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Heading1"/>
        <w:numPr>
          <w:ilvl w:val="0"/>
          <w:numId w:val="5"/>
        </w:numPr>
        <w:rPr>
          <w:rFonts w:asciiTheme="minorHAnsi" w:hAnsiTheme="minorHAnsi" w:cstheme="minorHAnsi"/>
          <w:sz w:val="32"/>
          <w:szCs w:val="20"/>
          <w:lang w:val="en-GB"/>
        </w:rPr>
      </w:pPr>
      <w:bookmarkStart w:id="36" w:name="_Toc472177903"/>
      <w:r>
        <w:rPr>
          <w:rFonts w:asciiTheme="minorHAnsi" w:hAnsiTheme="minorHAnsi" w:cstheme="minorHAnsi"/>
          <w:sz w:val="32"/>
          <w:szCs w:val="20"/>
          <w:lang w:val="en-GB"/>
        </w:rPr>
        <w:lastRenderedPageBreak/>
        <w:t>Program Stubs and Test Data Required</w:t>
      </w:r>
      <w:bookmarkEnd w:id="36"/>
    </w:p>
    <w:p w14:paraId="5BC62431" w14:textId="08BB82B1" w:rsidR="00223BA4" w:rsidRPr="0015763C" w:rsidRDefault="00223BA4" w:rsidP="0015763C">
      <w:pPr>
        <w:pStyle w:val="Heading2"/>
        <w:numPr>
          <w:ilvl w:val="1"/>
          <w:numId w:val="5"/>
        </w:numPr>
        <w:rPr>
          <w:rFonts w:asciiTheme="minorHAnsi" w:hAnsiTheme="minorHAnsi" w:cstheme="minorHAnsi"/>
          <w:sz w:val="28"/>
          <w:szCs w:val="20"/>
          <w:lang w:val="en-GB"/>
        </w:rPr>
      </w:pPr>
      <w:bookmarkStart w:id="37" w:name="_Program_Stubs_and"/>
      <w:bookmarkEnd w:id="37"/>
      <w:r>
        <w:rPr>
          <w:rFonts w:asciiTheme="minorHAnsi" w:hAnsiTheme="minorHAnsi" w:cstheme="minorHAnsi"/>
          <w:sz w:val="28"/>
          <w:szCs w:val="20"/>
          <w:lang w:val="en-GB"/>
        </w:rPr>
        <w:t xml:space="preserve"> </w:t>
      </w:r>
      <w:bookmarkStart w:id="38" w:name="_Toc472177904"/>
      <w:r w:rsidRPr="0015763C">
        <w:rPr>
          <w:rFonts w:asciiTheme="minorHAnsi" w:hAnsiTheme="minorHAnsi" w:cstheme="minorHAnsi"/>
          <w:sz w:val="28"/>
          <w:szCs w:val="20"/>
          <w:lang w:val="en-GB"/>
        </w:rPr>
        <w:t>Program Stubs and Drivers</w:t>
      </w:r>
      <w:bookmarkEnd w:id="38"/>
    </w:p>
    <w:p w14:paraId="5ACE0820" w14:textId="5CF688A5" w:rsidR="00223BA4" w:rsidRDefault="00B27AAB" w:rsidP="006E398A">
      <w:pPr>
        <w:spacing w:after="120"/>
        <w:rPr>
          <w:sz w:val="22"/>
          <w:lang w:val="en-GB"/>
        </w:rPr>
      </w:pPr>
      <w:r w:rsidRPr="0015763C">
        <w:rPr>
          <w:sz w:val="22"/>
          <w:lang w:val="en-GB"/>
        </w:rPr>
        <w:t xml:space="preserve">For the integration testing of our </w:t>
      </w:r>
      <w:proofErr w:type="gramStart"/>
      <w:r w:rsidRPr="0015763C">
        <w:rPr>
          <w:sz w:val="22"/>
          <w:lang w:val="en-GB"/>
        </w:rPr>
        <w:t>system</w:t>
      </w:r>
      <w:proofErr w:type="gramEnd"/>
      <w:r w:rsidRPr="0015763C">
        <w:rPr>
          <w:sz w:val="22"/>
          <w:lang w:val="en-GB"/>
        </w:rPr>
        <w:t xml:space="preserve"> we decided to adopt a bottom-up approach. Because of this, we </w:t>
      </w:r>
      <w:proofErr w:type="gramStart"/>
      <w:r w:rsidRPr="0015763C">
        <w:rPr>
          <w:sz w:val="22"/>
          <w:lang w:val="en-GB"/>
        </w:rPr>
        <w:t>won’t</w:t>
      </w:r>
      <w:proofErr w:type="gramEnd"/>
      <w:r w:rsidRPr="0015763C">
        <w:rPr>
          <w:sz w:val="22"/>
          <w:lang w:val="en-GB"/>
        </w:rPr>
        <w:t xml:space="preserve">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UserDAO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ParkingAreaDAO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w:t>
      </w:r>
      <w:proofErr w:type="spellEnd"/>
      <w:r w:rsidR="00C90D07">
        <w:rPr>
          <w:rFonts w:asciiTheme="minorHAnsi" w:hAnsiTheme="minorHAnsi" w:cstheme="minorHAnsi"/>
          <w:b/>
          <w:sz w:val="22"/>
          <w:szCs w:val="20"/>
          <w:lang w:val="en-GB"/>
        </w:rPr>
        <w:t xml:space="preserve"> Driver</w:t>
      </w:r>
      <w:r w:rsidR="00C90D07">
        <w:rPr>
          <w:rFonts w:asciiTheme="minorHAnsi" w:hAnsiTheme="minorHAnsi" w:cstheme="minorHAnsi"/>
          <w:sz w:val="22"/>
          <w:szCs w:val="20"/>
          <w:lang w:val="en-GB"/>
        </w:rPr>
        <w:t xml:space="preserve">: the modules will make calls to the methods of the </w:t>
      </w:r>
      <w:proofErr w:type="spellStart"/>
      <w:r w:rsidR="00C90D07" w:rsidRPr="0015763C">
        <w:rPr>
          <w:rFonts w:asciiTheme="minorHAnsi" w:hAnsiTheme="minorHAnsi" w:cstheme="minorHAnsi"/>
          <w:b/>
          <w:sz w:val="22"/>
          <w:szCs w:val="20"/>
          <w:lang w:val="en-GB"/>
        </w:rPr>
        <w:t>UserDAO</w:t>
      </w:r>
      <w:proofErr w:type="spellEnd"/>
      <w:r w:rsidR="00C90D07">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ParkingAreaDAO</w:t>
      </w:r>
      <w:proofErr w:type="spellEnd"/>
      <w:r w:rsidR="00C90D07">
        <w:rPr>
          <w:rFonts w:asciiTheme="minorHAnsi" w:hAnsiTheme="minorHAnsi" w:cstheme="minorHAnsi"/>
          <w:sz w:val="22"/>
          <w:szCs w:val="20"/>
          <w:lang w:val="en-GB"/>
        </w:rPr>
        <w:t xml:space="preserve"> and </w:t>
      </w:r>
      <w:proofErr w:type="spellStart"/>
      <w:r w:rsidR="00C90D07" w:rsidRPr="0015763C">
        <w:rPr>
          <w:rFonts w:asciiTheme="minorHAnsi" w:hAnsiTheme="minorHAnsi" w:cstheme="minorHAnsi"/>
          <w:b/>
          <w:sz w:val="22"/>
          <w:szCs w:val="20"/>
          <w:lang w:val="en-GB"/>
        </w:rPr>
        <w:t>OperatorDAO</w:t>
      </w:r>
      <w:proofErr w:type="spellEnd"/>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6EF9FFC5" w:rsidR="001B1CE0" w:rsidRDefault="001B1CE0" w:rsidP="0015763C">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CarDAO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SParkingAreaDAO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proofErr w:type="spellStart"/>
      <w:r w:rsidR="007061E9" w:rsidRPr="0015763C">
        <w:rPr>
          <w:rFonts w:asciiTheme="minorHAnsi" w:hAnsiTheme="minorHAnsi" w:cstheme="minorHAnsi"/>
          <w:b/>
          <w:sz w:val="22"/>
          <w:szCs w:val="20"/>
          <w:lang w:val="en-GB"/>
        </w:rPr>
        <w:t>CarDAO</w:t>
      </w:r>
      <w:proofErr w:type="spellEnd"/>
      <w:r w:rsidR="007061E9">
        <w:rPr>
          <w:rFonts w:asciiTheme="minorHAnsi" w:hAnsiTheme="minorHAnsi" w:cstheme="minorHAnsi"/>
          <w:sz w:val="22"/>
          <w:szCs w:val="20"/>
          <w:lang w:val="en-GB"/>
        </w:rPr>
        <w:t xml:space="preserve"> and </w:t>
      </w:r>
      <w:proofErr w:type="spellStart"/>
      <w:r w:rsidR="007061E9" w:rsidRPr="0015763C">
        <w:rPr>
          <w:rFonts w:asciiTheme="minorHAnsi" w:hAnsiTheme="minorHAnsi" w:cstheme="minorHAnsi"/>
          <w:b/>
          <w:sz w:val="22"/>
          <w:szCs w:val="20"/>
          <w:lang w:val="en-GB"/>
        </w:rPr>
        <w:t>SParkingAreaDAO</w:t>
      </w:r>
      <w:proofErr w:type="spellEnd"/>
      <w:r w:rsidR="007061E9">
        <w:rPr>
          <w:rFonts w:asciiTheme="minorHAnsi" w:hAnsiTheme="minorHAnsi" w:cstheme="minorHAnsi"/>
          <w:sz w:val="22"/>
          <w:szCs w:val="20"/>
          <w:lang w:val="en-GB"/>
        </w:rPr>
        <w:t xml:space="preserve"> components, for the interaction with the </w:t>
      </w:r>
      <w:proofErr w:type="spellStart"/>
      <w:r w:rsidR="007061E9" w:rsidRPr="0015763C">
        <w:rPr>
          <w:rFonts w:asciiTheme="minorHAnsi" w:hAnsiTheme="minorHAnsi" w:cstheme="minorHAnsi"/>
          <w:b/>
          <w:sz w:val="22"/>
          <w:szCs w:val="20"/>
          <w:lang w:val="en-GB"/>
        </w:rPr>
        <w:t>DataService</w:t>
      </w:r>
      <w:proofErr w:type="spellEnd"/>
      <w:r w:rsidR="007061E9">
        <w:rPr>
          <w:rFonts w:asciiTheme="minorHAnsi" w:hAnsiTheme="minorHAnsi" w:cstheme="minorHAnsi"/>
          <w:sz w:val="22"/>
          <w:szCs w:val="20"/>
          <w:lang w:val="en-GB"/>
        </w:rPr>
        <w:t xml:space="preserve">. As a recall, the </w:t>
      </w:r>
      <w:proofErr w:type="spellStart"/>
      <w:r w:rsidR="007061E9">
        <w:rPr>
          <w:rFonts w:asciiTheme="minorHAnsi" w:hAnsiTheme="minorHAnsi" w:cstheme="minorHAnsi"/>
          <w:sz w:val="22"/>
          <w:szCs w:val="20"/>
          <w:lang w:val="en-GB"/>
        </w:rPr>
        <w:t>DataService</w:t>
      </w:r>
      <w:proofErr w:type="spellEnd"/>
      <w:r w:rsidR="007061E9">
        <w:rPr>
          <w:rFonts w:asciiTheme="minorHAnsi" w:hAnsiTheme="minorHAnsi" w:cstheme="minorHAnsi"/>
          <w:sz w:val="22"/>
          <w:szCs w:val="20"/>
          <w:lang w:val="en-GB"/>
        </w:rPr>
        <w:t xml:space="preserve"> provides a way to make possible the interaction between our system and the system installed on cars and power plugs.</w:t>
      </w:r>
    </w:p>
    <w:p w14:paraId="0F00816D" w14:textId="37326FC3" w:rsidR="007061E9" w:rsidRPr="003B2921"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proofErr w:type="spellStart"/>
      <w:r w:rsidR="005814CF" w:rsidRPr="0015763C">
        <w:rPr>
          <w:rFonts w:asciiTheme="minorHAnsi" w:hAnsiTheme="minorHAnsi" w:cstheme="minorHAnsi"/>
          <w:b/>
          <w:sz w:val="22"/>
          <w:szCs w:val="20"/>
          <w:lang w:val="en-GB"/>
        </w:rPr>
        <w:t>UserDAO</w:t>
      </w:r>
      <w:proofErr w:type="spellEnd"/>
      <w:r w:rsidR="005814CF">
        <w:rPr>
          <w:rFonts w:asciiTheme="minorHAnsi" w:hAnsiTheme="minorHAnsi" w:cstheme="minorHAnsi"/>
          <w:sz w:val="22"/>
          <w:szCs w:val="20"/>
          <w:lang w:val="en-GB"/>
        </w:rPr>
        <w:t xml:space="preserve"> and the </w:t>
      </w:r>
      <w:proofErr w:type="spellStart"/>
      <w:r w:rsidR="005814CF" w:rsidRPr="0015763C">
        <w:rPr>
          <w:rFonts w:asciiTheme="minorHAnsi" w:hAnsiTheme="minorHAnsi" w:cstheme="minorHAnsi"/>
          <w:b/>
          <w:sz w:val="22"/>
          <w:szCs w:val="20"/>
          <w:lang w:val="en-GB"/>
        </w:rPr>
        <w:t>OperatorDAO</w:t>
      </w:r>
      <w:proofErr w:type="spellEnd"/>
      <w:r w:rsidR="005814CF">
        <w:rPr>
          <w:rFonts w:asciiTheme="minorHAnsi" w:hAnsiTheme="minorHAnsi" w:cstheme="minorHAnsi"/>
          <w:sz w:val="22"/>
          <w:szCs w:val="20"/>
          <w:lang w:val="en-GB"/>
        </w:rPr>
        <w:t>.</w:t>
      </w:r>
    </w:p>
    <w:p w14:paraId="48616DB3" w14:textId="5FAE9A8D" w:rsidR="007061E9" w:rsidRPr="008E1BC6"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8E1BC6">
        <w:rPr>
          <w:rFonts w:asciiTheme="minorHAnsi" w:hAnsiTheme="minorHAnsi" w:cstheme="minorHAnsi"/>
          <w:b/>
          <w:sz w:val="22"/>
          <w:szCs w:val="20"/>
          <w:lang w:val="en-GB"/>
        </w:rPr>
        <w:t>MaintenanceController</w:t>
      </w:r>
      <w:proofErr w:type="spellEnd"/>
      <w:r w:rsidRPr="008E1BC6">
        <w:rPr>
          <w:rFonts w:asciiTheme="minorHAnsi" w:hAnsiTheme="minorHAnsi" w:cstheme="minorHAnsi"/>
          <w:b/>
          <w:sz w:val="22"/>
          <w:szCs w:val="20"/>
          <w:lang w:val="en-GB"/>
        </w:rPr>
        <w:t xml:space="preserve">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proofErr w:type="spellStart"/>
      <w:r w:rsidR="00793B97" w:rsidRPr="0015763C">
        <w:rPr>
          <w:rFonts w:asciiTheme="minorHAnsi" w:hAnsiTheme="minorHAnsi" w:cstheme="minorHAnsi"/>
          <w:b/>
          <w:sz w:val="22"/>
          <w:szCs w:val="20"/>
          <w:lang w:val="en-GB"/>
        </w:rPr>
        <w:t>MaintenanceController</w:t>
      </w:r>
      <w:proofErr w:type="spellEnd"/>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proofErr w:type="spellStart"/>
      <w:r w:rsidR="00486936" w:rsidRPr="0015763C">
        <w:rPr>
          <w:rFonts w:asciiTheme="minorHAnsi" w:hAnsiTheme="minorHAnsi" w:cstheme="minorHAnsi"/>
          <w:b/>
          <w:sz w:val="22"/>
          <w:szCs w:val="20"/>
          <w:lang w:val="en-GB"/>
        </w:rPr>
        <w:t>CarDAO</w:t>
      </w:r>
      <w:proofErr w:type="spellEnd"/>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6B72E5">
        <w:rPr>
          <w:rFonts w:asciiTheme="minorHAnsi" w:hAnsiTheme="minorHAnsi" w:cstheme="minorHAnsi"/>
          <w:b/>
          <w:sz w:val="22"/>
          <w:szCs w:val="20"/>
          <w:lang w:val="en-GB"/>
        </w:rPr>
        <w:t>ReservationController</w:t>
      </w:r>
      <w:proofErr w:type="spellEnd"/>
      <w:r w:rsidRPr="006B72E5">
        <w:rPr>
          <w:rFonts w:asciiTheme="minorHAnsi" w:hAnsiTheme="minorHAnsi" w:cstheme="minorHAnsi"/>
          <w:b/>
          <w:sz w:val="22"/>
          <w:szCs w:val="20"/>
          <w:lang w:val="en-GB"/>
        </w:rPr>
        <w:t xml:space="preserve">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 for the interaction with the </w:t>
      </w:r>
      <w:proofErr w:type="spellStart"/>
      <w:r w:rsidR="00F3647A" w:rsidRPr="0015763C">
        <w:rPr>
          <w:rFonts w:asciiTheme="minorHAnsi" w:hAnsiTheme="minorHAnsi" w:cstheme="minorHAnsi"/>
          <w:b/>
          <w:sz w:val="22"/>
          <w:szCs w:val="20"/>
          <w:lang w:val="en-GB"/>
        </w:rPr>
        <w:t>CarDAO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SParkingAreaDAO</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CalculationController</w:t>
      </w:r>
      <w:proofErr w:type="spellEnd"/>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F3647A">
        <w:rPr>
          <w:rFonts w:asciiTheme="minorHAnsi" w:hAnsiTheme="minorHAnsi" w:cstheme="minorHAnsi"/>
          <w:b/>
          <w:sz w:val="22"/>
          <w:szCs w:val="20"/>
          <w:lang w:val="en-GB"/>
        </w:rPr>
        <w:t>WebService</w:t>
      </w:r>
      <w:proofErr w:type="spellEnd"/>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ParkingAreaDAO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MaintenanceController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F351D0">
        <w:rPr>
          <w:rFonts w:asciiTheme="minorHAnsi" w:hAnsiTheme="minorHAnsi" w:cstheme="minorHAnsi"/>
          <w:b/>
          <w:sz w:val="22"/>
          <w:szCs w:val="20"/>
          <w:lang w:val="en-GB"/>
        </w:rPr>
        <w:t>UserAppController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 xml:space="preserve">, </w:t>
      </w:r>
      <w:proofErr w:type="spellStart"/>
      <w:r w:rsidRPr="00F351D0">
        <w:rPr>
          <w:rFonts w:asciiTheme="minorHAnsi" w:hAnsiTheme="minorHAnsi" w:cstheme="minorHAnsi"/>
          <w:b/>
          <w:sz w:val="22"/>
          <w:szCs w:val="20"/>
          <w:lang w:val="en-GB"/>
        </w:rPr>
        <w:t>OperatorAppController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proofErr w:type="spellStart"/>
      <w:r w:rsidR="00F3647A" w:rsidRPr="0015763C">
        <w:rPr>
          <w:rFonts w:asciiTheme="minorHAnsi" w:hAnsiTheme="minorHAnsi" w:cstheme="minorHAnsi"/>
          <w:b/>
          <w:sz w:val="22"/>
          <w:szCs w:val="20"/>
          <w:lang w:val="en-GB"/>
        </w:rPr>
        <w:t>UserAppController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OperatorAppController</w:t>
      </w:r>
      <w:proofErr w:type="spellEnd"/>
      <w:r w:rsidR="00F3647A">
        <w:rPr>
          <w:rFonts w:asciiTheme="minorHAnsi" w:hAnsiTheme="minorHAnsi" w:cstheme="minorHAnsi"/>
          <w:sz w:val="22"/>
          <w:szCs w:val="20"/>
          <w:lang w:val="en-GB"/>
        </w:rPr>
        <w:t xml:space="preserve"> for their interaction with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component.</w:t>
      </w:r>
    </w:p>
    <w:p w14:paraId="21DFF607" w14:textId="2AF880BB" w:rsidR="006E398A" w:rsidRPr="006E398A" w:rsidRDefault="00CC1337" w:rsidP="0015763C">
      <w:pPr>
        <w:spacing w:after="120"/>
        <w:ind w:left="0" w:firstLine="0"/>
        <w:rPr>
          <w:sz w:val="22"/>
          <w:lang w:val="en-GB"/>
        </w:rPr>
      </w:pPr>
      <w:r w:rsidRPr="00CC1337">
        <w:rPr>
          <w:sz w:val="22"/>
          <w:lang w:val="en-GB"/>
        </w:rPr>
        <w:t xml:space="preserve">Drivers are not </w:t>
      </w:r>
      <w:r w:rsidR="004B4555">
        <w:rPr>
          <w:sz w:val="22"/>
          <w:lang w:val="en-GB"/>
        </w:rPr>
        <w:t xml:space="preserve">to be used for testing the integration between </w:t>
      </w:r>
      <w:r w:rsidR="004B4555">
        <w:rPr>
          <w:b/>
          <w:sz w:val="22"/>
          <w:lang w:val="en-GB"/>
        </w:rPr>
        <w:t xml:space="preserve">DAO components </w:t>
      </w:r>
      <w:r w:rsidR="004B4555">
        <w:rPr>
          <w:sz w:val="22"/>
          <w:lang w:val="en-GB"/>
        </w:rPr>
        <w:t xml:space="preserve">and the </w:t>
      </w:r>
      <w:r w:rsidR="004B4555" w:rsidRPr="004B4555">
        <w:rPr>
          <w:b/>
          <w:sz w:val="22"/>
          <w:lang w:val="en-GB"/>
        </w:rPr>
        <w:t>Database</w:t>
      </w:r>
      <w:r w:rsidR="004B4555">
        <w:rPr>
          <w:sz w:val="22"/>
          <w:lang w:val="en-GB"/>
        </w:rPr>
        <w:t>.</w:t>
      </w:r>
    </w:p>
    <w:p w14:paraId="27EE3E9E" w14:textId="09CB70C6" w:rsidR="007C582B" w:rsidRPr="0015763C" w:rsidRDefault="00B27AAB" w:rsidP="0015763C">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9" w:name="_Toc472177905"/>
      <w:r w:rsidRPr="0015763C">
        <w:rPr>
          <w:rFonts w:asciiTheme="minorHAnsi" w:hAnsiTheme="minorHAnsi" w:cstheme="minorHAnsi"/>
          <w:sz w:val="28"/>
          <w:szCs w:val="20"/>
          <w:lang w:val="en-GB"/>
        </w:rPr>
        <w:t>Test Data</w:t>
      </w:r>
      <w:bookmarkEnd w:id="39"/>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ListParagraph"/>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424E26E8" w:rsidR="003B41A0" w:rsidRPr="003B41A0" w:rsidRDefault="00AD2067" w:rsidP="00747866">
      <w:pPr>
        <w:pStyle w:val="Heading1"/>
        <w:numPr>
          <w:ilvl w:val="0"/>
          <w:numId w:val="5"/>
        </w:numPr>
        <w:rPr>
          <w:rFonts w:asciiTheme="minorHAnsi" w:hAnsiTheme="minorHAnsi" w:cstheme="minorHAnsi"/>
          <w:sz w:val="32"/>
          <w:szCs w:val="20"/>
          <w:lang w:val="en-GB"/>
        </w:rPr>
      </w:pPr>
      <w:bookmarkStart w:id="40" w:name="_Toc472177906"/>
      <w:r>
        <w:rPr>
          <w:rFonts w:asciiTheme="minorHAnsi" w:hAnsiTheme="minorHAnsi" w:cstheme="minorHAnsi"/>
          <w:sz w:val="32"/>
          <w:szCs w:val="20"/>
          <w:lang w:val="en-GB"/>
        </w:rPr>
        <w:lastRenderedPageBreak/>
        <w:t>Effort Spent</w:t>
      </w:r>
      <w:bookmarkEnd w:id="40"/>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ListParagraph"/>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FF6DB9">
        <w:rPr>
          <w:rFonts w:asciiTheme="minorHAnsi" w:hAnsiTheme="minorHAnsi" w:cstheme="minorHAnsi"/>
          <w:sz w:val="22"/>
          <w:szCs w:val="20"/>
          <w:lang w:val="en-GB"/>
        </w:rPr>
        <w:t>Soheil</w:t>
      </w:r>
      <w:proofErr w:type="spellEnd"/>
      <w:r w:rsidRPr="00FF6DB9">
        <w:rPr>
          <w:rFonts w:asciiTheme="minorHAnsi" w:hAnsiTheme="minorHAnsi" w:cstheme="minorHAnsi"/>
          <w:sz w:val="22"/>
          <w:szCs w:val="20"/>
          <w:lang w:val="en-GB"/>
        </w:rPr>
        <w:t xml:space="preserve"> </w:t>
      </w:r>
      <w:proofErr w:type="spellStart"/>
      <w:r w:rsidRPr="00FF6DB9">
        <w:rPr>
          <w:rFonts w:asciiTheme="minorHAnsi" w:hAnsiTheme="minorHAnsi" w:cstheme="minorHAnsi"/>
          <w:sz w:val="22"/>
          <w:szCs w:val="20"/>
          <w:lang w:val="en-GB"/>
        </w:rPr>
        <w:t>Ghanbari</w:t>
      </w:r>
      <w:proofErr w:type="spellEnd"/>
      <w:r w:rsidRPr="00FF6DB9">
        <w:rPr>
          <w:rFonts w:asciiTheme="minorHAnsi" w:hAnsiTheme="minorHAnsi" w:cstheme="minorHAnsi"/>
          <w:sz w:val="22"/>
          <w:szCs w:val="20"/>
          <w:lang w:val="en-GB"/>
        </w:rPr>
        <w:t>, 5 hours</w:t>
      </w:r>
    </w:p>
    <w:p w14:paraId="23895104" w14:textId="47F541F5" w:rsidR="00586629" w:rsidRPr="00FF6DB9" w:rsidRDefault="00586629" w:rsidP="00FF6DB9">
      <w:pPr>
        <w:pStyle w:val="ListParagraph"/>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Erica Tinti,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Tinti Erica" w:date="2017-01-15T18:01:00Z" w:initials="TE">
    <w:p w14:paraId="7ADE178B" w14:textId="4DA54232" w:rsidR="007677BB" w:rsidRPr="008E0AF5" w:rsidRDefault="007677BB">
      <w:pPr>
        <w:pStyle w:val="CommentText"/>
        <w:rPr>
          <w:lang w:val="en-US"/>
        </w:rPr>
      </w:pPr>
      <w:r>
        <w:rPr>
          <w:rStyle w:val="CommentReference"/>
        </w:rPr>
        <w:annotationRef/>
      </w:r>
      <w:proofErr w:type="spellStart"/>
      <w:r w:rsidRPr="008E0AF5">
        <w:rPr>
          <w:lang w:val="en-US"/>
        </w:rPr>
        <w:t>Siamo</w:t>
      </w:r>
      <w:proofErr w:type="spellEnd"/>
      <w:r w:rsidRPr="008E0AF5">
        <w:rPr>
          <w:lang w:val="en-US"/>
        </w:rPr>
        <w:t xml:space="preserve"> </w:t>
      </w:r>
      <w:proofErr w:type="spellStart"/>
      <w:r w:rsidRPr="008E0AF5">
        <w:rPr>
          <w:lang w:val="en-US"/>
        </w:rPr>
        <w:t>sicuri</w:t>
      </w:r>
      <w:proofErr w:type="spellEnd"/>
      <w:r w:rsidRPr="008E0AF5">
        <w:rPr>
          <w:lang w:val="en-US"/>
        </w:rPr>
        <w:t>?</w:t>
      </w:r>
    </w:p>
  </w:comment>
  <w:comment w:id="31" w:author="Tinti Erica" w:date="2017-01-15T18:17:00Z" w:initials="TE">
    <w:p w14:paraId="4D918C68" w14:textId="0C55DA20" w:rsidR="008E0AF5" w:rsidRDefault="008E0AF5">
      <w:pPr>
        <w:pStyle w:val="CommentText"/>
        <w:rPr>
          <w:lang w:val="en-GB"/>
        </w:rPr>
      </w:pPr>
      <w:r>
        <w:rPr>
          <w:rStyle w:val="CommentReference"/>
        </w:rPr>
        <w:annotationRef/>
      </w:r>
      <w:proofErr w:type="gramStart"/>
      <w:r>
        <w:rPr>
          <w:lang w:val="en-GB"/>
        </w:rPr>
        <w:t>performing</w:t>
      </w:r>
      <w:proofErr w:type="gramEnd"/>
      <w:r>
        <w:rPr>
          <w:lang w:val="en-GB"/>
        </w:rPr>
        <w:t xml:space="preserve"> test in a more efficient way</w:t>
      </w:r>
    </w:p>
    <w:p w14:paraId="549DAD94" w14:textId="346BBBFB" w:rsidR="008E0AF5" w:rsidRPr="008E0AF5" w:rsidRDefault="008E0AF5">
      <w:pPr>
        <w:pStyle w:val="CommentText"/>
        <w:rPr>
          <w:lang w:val="en-US"/>
        </w:rPr>
      </w:pPr>
      <w:r>
        <w:rPr>
          <w:lang w:val="en-GB"/>
        </w:rPr>
        <w:t>Realistic environment</w:t>
      </w:r>
    </w:p>
  </w:comment>
  <w:comment w:id="32" w:author="Tinti Erica" w:date="2017-01-15T18:25:00Z" w:initials="TE">
    <w:p w14:paraId="36C7C7E8" w14:textId="3A0AACCF" w:rsidR="008E0AF5" w:rsidRDefault="008E0AF5">
      <w:pPr>
        <w:pStyle w:val="CommentText"/>
      </w:pPr>
      <w:r>
        <w:rPr>
          <w:rStyle w:val="CommentReference"/>
        </w:rPr>
        <w:annotationRef/>
      </w:r>
      <w:r>
        <w:t>mmmmm</w:t>
      </w:r>
    </w:p>
  </w:comment>
  <w:comment w:id="34" w:author="Tinti Erica" w:date="2017-01-15T16:46:00Z" w:initials="TE">
    <w:p w14:paraId="08AC0F4F" w14:textId="6BA74355" w:rsidR="00DF45CA" w:rsidRPr="00DF45CA" w:rsidRDefault="00DF45CA" w:rsidP="00DF45CA">
      <w:pPr>
        <w:pStyle w:val="CommentText"/>
        <w:rPr>
          <w:lang w:val="en-US"/>
        </w:rPr>
      </w:pPr>
      <w:r>
        <w:rPr>
          <w:rStyle w:val="CommentReference"/>
        </w:rPr>
        <w:annotationRef/>
      </w:r>
      <w:r w:rsidRPr="00DF45CA">
        <w:rPr>
          <w:lang w:val="en-US"/>
        </w:rPr>
        <w:t xml:space="preserve">Local refers more to “local host” I think. </w:t>
      </w:r>
      <w:r>
        <w:rPr>
          <w:lang w:val="en-US"/>
        </w:rPr>
        <w:t>It’s better without say “local” I think. It’s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E178B" w15:done="0"/>
  <w15:commentEx w15:paraId="549DAD94" w15:done="0"/>
  <w15:commentEx w15:paraId="36C7C7E8" w15:done="0"/>
  <w15:commentEx w15:paraId="08AC0F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1B7A4" w14:textId="77777777" w:rsidR="00BA6CA9" w:rsidRDefault="00BA6CA9">
      <w:pPr>
        <w:spacing w:after="0" w:line="240" w:lineRule="auto"/>
      </w:pPr>
      <w:r>
        <w:separator/>
      </w:r>
    </w:p>
    <w:p w14:paraId="113ED05E" w14:textId="77777777" w:rsidR="00BA6CA9" w:rsidRDefault="00BA6CA9"/>
  </w:endnote>
  <w:endnote w:type="continuationSeparator" w:id="0">
    <w:p w14:paraId="0A5A40FC" w14:textId="77777777" w:rsidR="00BA6CA9" w:rsidRDefault="00BA6CA9">
      <w:pPr>
        <w:spacing w:after="0" w:line="240" w:lineRule="auto"/>
      </w:pPr>
      <w:r>
        <w:continuationSeparator/>
      </w:r>
    </w:p>
    <w:p w14:paraId="437BCC9A" w14:textId="77777777" w:rsidR="00BA6CA9" w:rsidRDefault="00BA6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DF45CA" w:rsidRDefault="00DF45CA">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DF45CA" w:rsidRDefault="00DF45C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0F79D606" w:rsidR="00DF45CA" w:rsidRDefault="00DF45CA">
    <w:pPr>
      <w:spacing w:after="0" w:line="259" w:lineRule="auto"/>
      <w:ind w:left="0" w:firstLine="0"/>
      <w:jc w:val="center"/>
    </w:pPr>
    <w:r>
      <w:fldChar w:fldCharType="begin"/>
    </w:r>
    <w:r>
      <w:instrText xml:space="preserve"> PAGE   \* MERGEFORMAT </w:instrText>
    </w:r>
    <w:r>
      <w:fldChar w:fldCharType="separate"/>
    </w:r>
    <w:r w:rsidR="0072225D">
      <w:rPr>
        <w:noProof/>
      </w:rPr>
      <w:t>20</w:t>
    </w:r>
    <w:r>
      <w:fldChar w:fldCharType="end"/>
    </w:r>
  </w:p>
  <w:p w14:paraId="58C9F290" w14:textId="77777777" w:rsidR="00DF45CA" w:rsidRDefault="00DF45C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2E70B1A0" w:rsidR="00DF45CA" w:rsidRDefault="00DF45CA">
    <w:pPr>
      <w:spacing w:after="0" w:line="259" w:lineRule="auto"/>
      <w:ind w:left="0" w:firstLine="0"/>
      <w:jc w:val="center"/>
    </w:pPr>
    <w:r>
      <w:fldChar w:fldCharType="begin"/>
    </w:r>
    <w:r>
      <w:instrText xml:space="preserve"> PAGE   \* MERGEFORMAT </w:instrText>
    </w:r>
    <w:r>
      <w:fldChar w:fldCharType="separate"/>
    </w:r>
    <w:r w:rsidR="0072225D">
      <w:rPr>
        <w:noProof/>
      </w:rPr>
      <w:t>1</w:t>
    </w:r>
    <w:r>
      <w:fldChar w:fldCharType="end"/>
    </w:r>
  </w:p>
  <w:p w14:paraId="09A10AD3" w14:textId="77777777" w:rsidR="00DF45CA" w:rsidRDefault="00DF45C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B103C" w14:textId="77777777" w:rsidR="00BA6CA9" w:rsidRDefault="00BA6CA9">
      <w:pPr>
        <w:spacing w:after="0" w:line="240" w:lineRule="auto"/>
      </w:pPr>
      <w:r>
        <w:separator/>
      </w:r>
    </w:p>
    <w:p w14:paraId="46BAB3ED" w14:textId="77777777" w:rsidR="00BA6CA9" w:rsidRDefault="00BA6CA9"/>
  </w:footnote>
  <w:footnote w:type="continuationSeparator" w:id="0">
    <w:p w14:paraId="12DE58ED" w14:textId="77777777" w:rsidR="00BA6CA9" w:rsidRDefault="00BA6CA9">
      <w:pPr>
        <w:spacing w:after="0" w:line="240" w:lineRule="auto"/>
      </w:pPr>
      <w:r>
        <w:continuationSeparator/>
      </w:r>
    </w:p>
    <w:p w14:paraId="77063B09" w14:textId="77777777" w:rsidR="00BA6CA9" w:rsidRDefault="00BA6CA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B4F0B"/>
    <w:rsid w:val="000C1C34"/>
    <w:rsid w:val="000D04AF"/>
    <w:rsid w:val="000D2C0A"/>
    <w:rsid w:val="000D3D0D"/>
    <w:rsid w:val="000E02F4"/>
    <w:rsid w:val="000E17C5"/>
    <w:rsid w:val="000E252B"/>
    <w:rsid w:val="000E682D"/>
    <w:rsid w:val="001036DF"/>
    <w:rsid w:val="001103F7"/>
    <w:rsid w:val="00112F98"/>
    <w:rsid w:val="00117554"/>
    <w:rsid w:val="00126AE1"/>
    <w:rsid w:val="00134F2B"/>
    <w:rsid w:val="00141BDD"/>
    <w:rsid w:val="00142260"/>
    <w:rsid w:val="00153767"/>
    <w:rsid w:val="0015763C"/>
    <w:rsid w:val="00165D49"/>
    <w:rsid w:val="00170AE4"/>
    <w:rsid w:val="00172076"/>
    <w:rsid w:val="00172981"/>
    <w:rsid w:val="00176B89"/>
    <w:rsid w:val="00181D42"/>
    <w:rsid w:val="00182B85"/>
    <w:rsid w:val="00183A36"/>
    <w:rsid w:val="001946BC"/>
    <w:rsid w:val="00194D43"/>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114F"/>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77BB"/>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CA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114F"/>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45CA"/>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7FE2"/>
    <w:rsid w:val="00E844A2"/>
    <w:rsid w:val="00E9117A"/>
    <w:rsid w:val="00E935F6"/>
    <w:rsid w:val="00E93A19"/>
    <w:rsid w:val="00E9796F"/>
    <w:rsid w:val="00EA68AD"/>
    <w:rsid w:val="00EB5547"/>
    <w:rsid w:val="00EC2159"/>
    <w:rsid w:val="00EC2891"/>
    <w:rsid w:val="00EC78DB"/>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38F7"/>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014BD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BE954-DB83-41E9-B37C-EABE44D5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3083</Words>
  <Characters>17577</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5</cp:revision>
  <cp:lastPrinted>2016-12-11T19:05:00Z</cp:lastPrinted>
  <dcterms:created xsi:type="dcterms:W3CDTF">2017-01-15T16:57:00Z</dcterms:created>
  <dcterms:modified xsi:type="dcterms:W3CDTF">2017-01-15T17:27:00Z</dcterms:modified>
</cp:coreProperties>
</file>