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“PowerEnJoy”</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r w:rsidRPr="00141BDD">
        <w:rPr>
          <w:color w:val="000000" w:themeColor="text1"/>
          <w:sz w:val="28"/>
        </w:rPr>
        <w:t>Authors:</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Soheil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2E73305F" w14:textId="77777777" w:rsidR="004A6BED" w:rsidRPr="00141BDD" w:rsidRDefault="004A6BED" w:rsidP="0003330E">
      <w:pPr>
        <w:spacing w:after="0" w:line="259" w:lineRule="auto"/>
        <w:ind w:left="-2552" w:right="-465" w:firstLine="0"/>
        <w:jc w:val="center"/>
        <w:rPr>
          <w:color w:val="000000" w:themeColor="text1"/>
          <w:sz w:val="28"/>
        </w:rPr>
      </w:pPr>
    </w:p>
    <w:p w14:paraId="14137A71" w14:textId="77777777" w:rsidR="004A6BED" w:rsidRPr="00141BDD" w:rsidRDefault="004A6BED" w:rsidP="0003330E">
      <w:pPr>
        <w:spacing w:after="0" w:line="259" w:lineRule="auto"/>
        <w:ind w:left="-2552" w:right="-465" w:firstLine="0"/>
        <w:jc w:val="center"/>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itolosommario"/>
            <w:tabs>
              <w:tab w:val="left" w:pos="7230"/>
            </w:tabs>
            <w:ind w:right="1897"/>
            <w:rPr>
              <w:b/>
              <w:color w:val="000000" w:themeColor="text1"/>
            </w:rPr>
          </w:pPr>
          <w:r>
            <w:rPr>
              <w:b/>
              <w:color w:val="000000" w:themeColor="text1"/>
            </w:rPr>
            <w:t>Table of contents</w:t>
          </w:r>
        </w:p>
        <w:p w14:paraId="78D8B6DD" w14:textId="5AEB4D05" w:rsidR="008013BC" w:rsidRDefault="009B688B">
          <w:pPr>
            <w:pStyle w:val="Sommario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2177878" w:history="1">
            <w:r w:rsidR="008013BC" w:rsidRPr="00AE40E0">
              <w:rPr>
                <w:rStyle w:val="Collegamentoipertestuale"/>
                <w:noProof/>
                <w:lang w:val="en-GB"/>
              </w:rPr>
              <w:t>1.</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Introduction</w:t>
            </w:r>
            <w:r w:rsidR="008013BC">
              <w:rPr>
                <w:noProof/>
                <w:webHidden/>
              </w:rPr>
              <w:tab/>
            </w:r>
            <w:r w:rsidR="008013BC">
              <w:rPr>
                <w:noProof/>
                <w:webHidden/>
              </w:rPr>
              <w:fldChar w:fldCharType="begin"/>
            </w:r>
            <w:r w:rsidR="008013BC">
              <w:rPr>
                <w:noProof/>
                <w:webHidden/>
              </w:rPr>
              <w:instrText xml:space="preserve"> PAGEREF _Toc472177878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2CEC4568" w14:textId="6ED99078" w:rsidR="008013BC" w:rsidRDefault="00437DD7">
          <w:pPr>
            <w:pStyle w:val="Sommario2"/>
            <w:rPr>
              <w:rFonts w:asciiTheme="minorHAnsi" w:eastAsiaTheme="minorEastAsia" w:hAnsiTheme="minorHAnsi" w:cstheme="minorBidi"/>
              <w:noProof/>
              <w:color w:val="auto"/>
              <w:sz w:val="22"/>
            </w:rPr>
          </w:pPr>
          <w:hyperlink w:anchor="_Toc472177879" w:history="1">
            <w:r w:rsidR="008013BC" w:rsidRPr="00AE40E0">
              <w:rPr>
                <w:rStyle w:val="Collegamentoipertestuale"/>
                <w:noProof/>
                <w:lang w:val="en-GB"/>
              </w:rPr>
              <w:t>1.1</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Revision History</w:t>
            </w:r>
            <w:r w:rsidR="008013BC">
              <w:rPr>
                <w:noProof/>
                <w:webHidden/>
              </w:rPr>
              <w:tab/>
            </w:r>
            <w:r w:rsidR="008013BC">
              <w:rPr>
                <w:noProof/>
                <w:webHidden/>
              </w:rPr>
              <w:fldChar w:fldCharType="begin"/>
            </w:r>
            <w:r w:rsidR="008013BC">
              <w:rPr>
                <w:noProof/>
                <w:webHidden/>
              </w:rPr>
              <w:instrText xml:space="preserve"> PAGEREF _Toc472177879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7F2F69D7" w14:textId="60B15B9D" w:rsidR="008013BC" w:rsidRDefault="00437DD7">
          <w:pPr>
            <w:pStyle w:val="Sommario2"/>
            <w:rPr>
              <w:rFonts w:asciiTheme="minorHAnsi" w:eastAsiaTheme="minorEastAsia" w:hAnsiTheme="minorHAnsi" w:cstheme="minorBidi"/>
              <w:noProof/>
              <w:color w:val="auto"/>
              <w:sz w:val="22"/>
            </w:rPr>
          </w:pPr>
          <w:hyperlink w:anchor="_Toc472177880" w:history="1">
            <w:r w:rsidR="008013BC" w:rsidRPr="00AE40E0">
              <w:rPr>
                <w:rStyle w:val="Collegamentoipertestuale"/>
                <w:noProof/>
                <w:lang w:val="en-GB"/>
              </w:rPr>
              <w:t>1.2</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Purpose and Scope</w:t>
            </w:r>
            <w:r w:rsidR="008013BC">
              <w:rPr>
                <w:noProof/>
                <w:webHidden/>
              </w:rPr>
              <w:tab/>
            </w:r>
            <w:r w:rsidR="008013BC">
              <w:rPr>
                <w:noProof/>
                <w:webHidden/>
              </w:rPr>
              <w:fldChar w:fldCharType="begin"/>
            </w:r>
            <w:r w:rsidR="008013BC">
              <w:rPr>
                <w:noProof/>
                <w:webHidden/>
              </w:rPr>
              <w:instrText xml:space="preserve"> PAGEREF _Toc472177880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58FC4CBF" w14:textId="71D28BBC" w:rsidR="008013BC" w:rsidRDefault="00437DD7">
          <w:pPr>
            <w:pStyle w:val="Sommario2"/>
            <w:rPr>
              <w:rFonts w:asciiTheme="minorHAnsi" w:eastAsiaTheme="minorEastAsia" w:hAnsiTheme="minorHAnsi" w:cstheme="minorBidi"/>
              <w:noProof/>
              <w:color w:val="auto"/>
              <w:sz w:val="22"/>
            </w:rPr>
          </w:pPr>
          <w:hyperlink w:anchor="_Toc472177881" w:history="1">
            <w:r w:rsidR="008013BC" w:rsidRPr="00AE40E0">
              <w:rPr>
                <w:rStyle w:val="Collegamentoipertestuale"/>
                <w:noProof/>
                <w:lang w:val="en-GB"/>
              </w:rPr>
              <w:t>1.3</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Definitions and Abbreviations</w:t>
            </w:r>
            <w:r w:rsidR="008013BC">
              <w:rPr>
                <w:noProof/>
                <w:webHidden/>
              </w:rPr>
              <w:tab/>
            </w:r>
            <w:r w:rsidR="008013BC">
              <w:rPr>
                <w:noProof/>
                <w:webHidden/>
              </w:rPr>
              <w:fldChar w:fldCharType="begin"/>
            </w:r>
            <w:r w:rsidR="008013BC">
              <w:rPr>
                <w:noProof/>
                <w:webHidden/>
              </w:rPr>
              <w:instrText xml:space="preserve"> PAGEREF _Toc472177881 \h </w:instrText>
            </w:r>
            <w:r w:rsidR="008013BC">
              <w:rPr>
                <w:noProof/>
                <w:webHidden/>
              </w:rPr>
            </w:r>
            <w:r w:rsidR="008013BC">
              <w:rPr>
                <w:noProof/>
                <w:webHidden/>
              </w:rPr>
              <w:fldChar w:fldCharType="separate"/>
            </w:r>
            <w:r w:rsidR="008013BC">
              <w:rPr>
                <w:noProof/>
                <w:webHidden/>
              </w:rPr>
              <w:t>3</w:t>
            </w:r>
            <w:r w:rsidR="008013BC">
              <w:rPr>
                <w:noProof/>
                <w:webHidden/>
              </w:rPr>
              <w:fldChar w:fldCharType="end"/>
            </w:r>
          </w:hyperlink>
        </w:p>
        <w:p w14:paraId="62192E1A" w14:textId="44184B47" w:rsidR="008013BC" w:rsidRDefault="00437DD7">
          <w:pPr>
            <w:pStyle w:val="Sommario2"/>
            <w:rPr>
              <w:rFonts w:asciiTheme="minorHAnsi" w:eastAsiaTheme="minorEastAsia" w:hAnsiTheme="minorHAnsi" w:cstheme="minorBidi"/>
              <w:noProof/>
              <w:color w:val="auto"/>
              <w:sz w:val="22"/>
            </w:rPr>
          </w:pPr>
          <w:hyperlink w:anchor="_Toc472177882" w:history="1">
            <w:r w:rsidR="008013BC" w:rsidRPr="00AE40E0">
              <w:rPr>
                <w:rStyle w:val="Collegamentoipertestuale"/>
                <w:noProof/>
                <w:lang w:val="en-GB"/>
              </w:rPr>
              <w:t>1.4</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Reference Documents</w:t>
            </w:r>
            <w:r w:rsidR="008013BC">
              <w:rPr>
                <w:noProof/>
                <w:webHidden/>
              </w:rPr>
              <w:tab/>
            </w:r>
            <w:r w:rsidR="008013BC">
              <w:rPr>
                <w:noProof/>
                <w:webHidden/>
              </w:rPr>
              <w:fldChar w:fldCharType="begin"/>
            </w:r>
            <w:r w:rsidR="008013BC">
              <w:rPr>
                <w:noProof/>
                <w:webHidden/>
              </w:rPr>
              <w:instrText xml:space="preserve"> PAGEREF _Toc472177882 \h </w:instrText>
            </w:r>
            <w:r w:rsidR="008013BC">
              <w:rPr>
                <w:noProof/>
                <w:webHidden/>
              </w:rPr>
            </w:r>
            <w:r w:rsidR="008013BC">
              <w:rPr>
                <w:noProof/>
                <w:webHidden/>
              </w:rPr>
              <w:fldChar w:fldCharType="separate"/>
            </w:r>
            <w:r w:rsidR="008013BC">
              <w:rPr>
                <w:noProof/>
                <w:webHidden/>
              </w:rPr>
              <w:t>4</w:t>
            </w:r>
            <w:r w:rsidR="008013BC">
              <w:rPr>
                <w:noProof/>
                <w:webHidden/>
              </w:rPr>
              <w:fldChar w:fldCharType="end"/>
            </w:r>
          </w:hyperlink>
        </w:p>
        <w:p w14:paraId="7B0A78CD" w14:textId="6FD7FFF7" w:rsidR="008013BC" w:rsidRDefault="00437DD7">
          <w:pPr>
            <w:pStyle w:val="Sommario1"/>
            <w:rPr>
              <w:rFonts w:asciiTheme="minorHAnsi" w:eastAsiaTheme="minorEastAsia" w:hAnsiTheme="minorHAnsi" w:cstheme="minorBidi"/>
              <w:noProof/>
              <w:color w:val="auto"/>
              <w:sz w:val="22"/>
            </w:rPr>
          </w:pPr>
          <w:hyperlink w:anchor="_Toc472177883" w:history="1">
            <w:r w:rsidR="008013BC" w:rsidRPr="00AE40E0">
              <w:rPr>
                <w:rStyle w:val="Collegamentoipertestuale"/>
                <w:rFonts w:cstheme="minorHAnsi"/>
                <w:noProof/>
                <w:lang w:val="en-GB"/>
              </w:rPr>
              <w:t>2.</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Integration Strategy</w:t>
            </w:r>
            <w:r w:rsidR="008013BC">
              <w:rPr>
                <w:noProof/>
                <w:webHidden/>
              </w:rPr>
              <w:tab/>
            </w:r>
            <w:r w:rsidR="008013BC">
              <w:rPr>
                <w:noProof/>
                <w:webHidden/>
              </w:rPr>
              <w:fldChar w:fldCharType="begin"/>
            </w:r>
            <w:r w:rsidR="008013BC">
              <w:rPr>
                <w:noProof/>
                <w:webHidden/>
              </w:rPr>
              <w:instrText xml:space="preserve"> PAGEREF _Toc472177883 \h </w:instrText>
            </w:r>
            <w:r w:rsidR="008013BC">
              <w:rPr>
                <w:noProof/>
                <w:webHidden/>
              </w:rPr>
            </w:r>
            <w:r w:rsidR="008013BC">
              <w:rPr>
                <w:noProof/>
                <w:webHidden/>
              </w:rPr>
              <w:fldChar w:fldCharType="separate"/>
            </w:r>
            <w:r w:rsidR="008013BC">
              <w:rPr>
                <w:noProof/>
                <w:webHidden/>
              </w:rPr>
              <w:t>5</w:t>
            </w:r>
            <w:r w:rsidR="008013BC">
              <w:rPr>
                <w:noProof/>
                <w:webHidden/>
              </w:rPr>
              <w:fldChar w:fldCharType="end"/>
            </w:r>
          </w:hyperlink>
        </w:p>
        <w:p w14:paraId="5BC95D1D" w14:textId="15D7F638" w:rsidR="008013BC" w:rsidRDefault="00437DD7">
          <w:pPr>
            <w:pStyle w:val="Sommario2"/>
            <w:rPr>
              <w:rFonts w:asciiTheme="minorHAnsi" w:eastAsiaTheme="minorEastAsia" w:hAnsiTheme="minorHAnsi" w:cstheme="minorBidi"/>
              <w:noProof/>
              <w:color w:val="auto"/>
              <w:sz w:val="22"/>
            </w:rPr>
          </w:pPr>
          <w:hyperlink w:anchor="_Toc472177884" w:history="1">
            <w:r w:rsidR="008013BC" w:rsidRPr="00AE40E0">
              <w:rPr>
                <w:rStyle w:val="Collegamentoipertestuale"/>
                <w:noProof/>
                <w:lang w:val="en-GB"/>
              </w:rPr>
              <w:t>2.1</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Entry Criteria</w:t>
            </w:r>
            <w:r w:rsidR="008013BC">
              <w:rPr>
                <w:noProof/>
                <w:webHidden/>
              </w:rPr>
              <w:tab/>
            </w:r>
            <w:r w:rsidR="008013BC">
              <w:rPr>
                <w:noProof/>
                <w:webHidden/>
              </w:rPr>
              <w:fldChar w:fldCharType="begin"/>
            </w:r>
            <w:r w:rsidR="008013BC">
              <w:rPr>
                <w:noProof/>
                <w:webHidden/>
              </w:rPr>
              <w:instrText xml:space="preserve"> PAGEREF _Toc472177884 \h </w:instrText>
            </w:r>
            <w:r w:rsidR="008013BC">
              <w:rPr>
                <w:noProof/>
                <w:webHidden/>
              </w:rPr>
            </w:r>
            <w:r w:rsidR="008013BC">
              <w:rPr>
                <w:noProof/>
                <w:webHidden/>
              </w:rPr>
              <w:fldChar w:fldCharType="separate"/>
            </w:r>
            <w:r w:rsidR="008013BC">
              <w:rPr>
                <w:noProof/>
                <w:webHidden/>
              </w:rPr>
              <w:t>5</w:t>
            </w:r>
            <w:r w:rsidR="008013BC">
              <w:rPr>
                <w:noProof/>
                <w:webHidden/>
              </w:rPr>
              <w:fldChar w:fldCharType="end"/>
            </w:r>
          </w:hyperlink>
        </w:p>
        <w:p w14:paraId="5705F920" w14:textId="2CD8B557" w:rsidR="008013BC" w:rsidRDefault="00437DD7">
          <w:pPr>
            <w:pStyle w:val="Sommario2"/>
            <w:rPr>
              <w:rFonts w:asciiTheme="minorHAnsi" w:eastAsiaTheme="minorEastAsia" w:hAnsiTheme="minorHAnsi" w:cstheme="minorBidi"/>
              <w:noProof/>
              <w:color w:val="auto"/>
              <w:sz w:val="22"/>
            </w:rPr>
          </w:pPr>
          <w:hyperlink w:anchor="_Toc472177885" w:history="1">
            <w:r w:rsidR="008013BC" w:rsidRPr="00AE40E0">
              <w:rPr>
                <w:rStyle w:val="Collegamentoipertestuale"/>
                <w:noProof/>
                <w:lang w:val="en-GB"/>
              </w:rPr>
              <w:t>2.2</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Elements to be Integrated</w:t>
            </w:r>
            <w:r w:rsidR="008013BC">
              <w:rPr>
                <w:noProof/>
                <w:webHidden/>
              </w:rPr>
              <w:tab/>
            </w:r>
            <w:r w:rsidR="008013BC">
              <w:rPr>
                <w:noProof/>
                <w:webHidden/>
              </w:rPr>
              <w:fldChar w:fldCharType="begin"/>
            </w:r>
            <w:r w:rsidR="008013BC">
              <w:rPr>
                <w:noProof/>
                <w:webHidden/>
              </w:rPr>
              <w:instrText xml:space="preserve"> PAGEREF _Toc472177885 \h </w:instrText>
            </w:r>
            <w:r w:rsidR="008013BC">
              <w:rPr>
                <w:noProof/>
                <w:webHidden/>
              </w:rPr>
            </w:r>
            <w:r w:rsidR="008013BC">
              <w:rPr>
                <w:noProof/>
                <w:webHidden/>
              </w:rPr>
              <w:fldChar w:fldCharType="separate"/>
            </w:r>
            <w:r w:rsidR="008013BC">
              <w:rPr>
                <w:noProof/>
                <w:webHidden/>
              </w:rPr>
              <w:t>6</w:t>
            </w:r>
            <w:r w:rsidR="008013BC">
              <w:rPr>
                <w:noProof/>
                <w:webHidden/>
              </w:rPr>
              <w:fldChar w:fldCharType="end"/>
            </w:r>
          </w:hyperlink>
        </w:p>
        <w:p w14:paraId="1B33276E" w14:textId="7ECEB6CD" w:rsidR="008013BC" w:rsidRDefault="00437DD7">
          <w:pPr>
            <w:pStyle w:val="Sommario2"/>
            <w:rPr>
              <w:rFonts w:asciiTheme="minorHAnsi" w:eastAsiaTheme="minorEastAsia" w:hAnsiTheme="minorHAnsi" w:cstheme="minorBidi"/>
              <w:noProof/>
              <w:color w:val="auto"/>
              <w:sz w:val="22"/>
            </w:rPr>
          </w:pPr>
          <w:hyperlink w:anchor="_Toc472177886" w:history="1">
            <w:r w:rsidR="008013BC" w:rsidRPr="00AE40E0">
              <w:rPr>
                <w:rStyle w:val="Collegamentoipertestuale"/>
                <w:noProof/>
                <w:lang w:val="en-GB"/>
              </w:rPr>
              <w:t>2.3</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Testing Strategy</w:t>
            </w:r>
            <w:r w:rsidR="008013BC">
              <w:rPr>
                <w:noProof/>
                <w:webHidden/>
              </w:rPr>
              <w:tab/>
            </w:r>
            <w:r w:rsidR="008013BC">
              <w:rPr>
                <w:noProof/>
                <w:webHidden/>
              </w:rPr>
              <w:fldChar w:fldCharType="begin"/>
            </w:r>
            <w:r w:rsidR="008013BC">
              <w:rPr>
                <w:noProof/>
                <w:webHidden/>
              </w:rPr>
              <w:instrText xml:space="preserve"> PAGEREF _Toc472177886 \h </w:instrText>
            </w:r>
            <w:r w:rsidR="008013BC">
              <w:rPr>
                <w:noProof/>
                <w:webHidden/>
              </w:rPr>
            </w:r>
            <w:r w:rsidR="008013BC">
              <w:rPr>
                <w:noProof/>
                <w:webHidden/>
              </w:rPr>
              <w:fldChar w:fldCharType="separate"/>
            </w:r>
            <w:r w:rsidR="008013BC">
              <w:rPr>
                <w:noProof/>
                <w:webHidden/>
              </w:rPr>
              <w:t>7</w:t>
            </w:r>
            <w:r w:rsidR="008013BC">
              <w:rPr>
                <w:noProof/>
                <w:webHidden/>
              </w:rPr>
              <w:fldChar w:fldCharType="end"/>
            </w:r>
          </w:hyperlink>
        </w:p>
        <w:p w14:paraId="147C6288" w14:textId="5208CF72" w:rsidR="008013BC" w:rsidRDefault="00437DD7">
          <w:pPr>
            <w:pStyle w:val="Sommario2"/>
            <w:rPr>
              <w:rFonts w:asciiTheme="minorHAnsi" w:eastAsiaTheme="minorEastAsia" w:hAnsiTheme="minorHAnsi" w:cstheme="minorBidi"/>
              <w:noProof/>
              <w:color w:val="auto"/>
              <w:sz w:val="22"/>
            </w:rPr>
          </w:pPr>
          <w:hyperlink w:anchor="_Toc472177887" w:history="1">
            <w:r w:rsidR="008013BC" w:rsidRPr="00AE40E0">
              <w:rPr>
                <w:rStyle w:val="Collegamentoipertestuale"/>
                <w:noProof/>
                <w:lang w:val="en-GB"/>
              </w:rPr>
              <w:t>2.4</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Sequence of Component/Function Integration</w:t>
            </w:r>
            <w:r w:rsidR="008013BC">
              <w:rPr>
                <w:noProof/>
                <w:webHidden/>
              </w:rPr>
              <w:tab/>
            </w:r>
            <w:r w:rsidR="008013BC">
              <w:rPr>
                <w:noProof/>
                <w:webHidden/>
              </w:rPr>
              <w:fldChar w:fldCharType="begin"/>
            </w:r>
            <w:r w:rsidR="008013BC">
              <w:rPr>
                <w:noProof/>
                <w:webHidden/>
              </w:rPr>
              <w:instrText xml:space="preserve"> PAGEREF _Toc472177887 \h </w:instrText>
            </w:r>
            <w:r w:rsidR="008013BC">
              <w:rPr>
                <w:noProof/>
                <w:webHidden/>
              </w:rPr>
            </w:r>
            <w:r w:rsidR="008013BC">
              <w:rPr>
                <w:noProof/>
                <w:webHidden/>
              </w:rPr>
              <w:fldChar w:fldCharType="separate"/>
            </w:r>
            <w:r w:rsidR="008013BC">
              <w:rPr>
                <w:noProof/>
                <w:webHidden/>
              </w:rPr>
              <w:t>8</w:t>
            </w:r>
            <w:r w:rsidR="008013BC">
              <w:rPr>
                <w:noProof/>
                <w:webHidden/>
              </w:rPr>
              <w:fldChar w:fldCharType="end"/>
            </w:r>
          </w:hyperlink>
        </w:p>
        <w:p w14:paraId="02DCBE65" w14:textId="4C2FC77C" w:rsidR="008013BC" w:rsidRDefault="00437DD7">
          <w:pPr>
            <w:pStyle w:val="Sommario1"/>
            <w:rPr>
              <w:rFonts w:asciiTheme="minorHAnsi" w:eastAsiaTheme="minorEastAsia" w:hAnsiTheme="minorHAnsi" w:cstheme="minorBidi"/>
              <w:noProof/>
              <w:color w:val="auto"/>
              <w:sz w:val="22"/>
            </w:rPr>
          </w:pPr>
          <w:hyperlink w:anchor="_Toc472177888" w:history="1">
            <w:r w:rsidR="008013BC" w:rsidRPr="00AE40E0">
              <w:rPr>
                <w:rStyle w:val="Collegamentoipertestuale"/>
                <w:rFonts w:cstheme="minorHAnsi"/>
                <w:noProof/>
                <w:lang w:val="en-GB"/>
              </w:rPr>
              <w:t>3.</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Individual Steps and Test Description</w:t>
            </w:r>
            <w:r w:rsidR="008013BC">
              <w:rPr>
                <w:noProof/>
                <w:webHidden/>
              </w:rPr>
              <w:tab/>
            </w:r>
            <w:r w:rsidR="008013BC">
              <w:rPr>
                <w:noProof/>
                <w:webHidden/>
              </w:rPr>
              <w:fldChar w:fldCharType="begin"/>
            </w:r>
            <w:r w:rsidR="008013BC">
              <w:rPr>
                <w:noProof/>
                <w:webHidden/>
              </w:rPr>
              <w:instrText xml:space="preserve"> PAGEREF _Toc472177888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6980EB00" w14:textId="25A39F2E" w:rsidR="008013BC" w:rsidRDefault="00437DD7">
          <w:pPr>
            <w:pStyle w:val="Sommario2"/>
            <w:rPr>
              <w:rFonts w:asciiTheme="minorHAnsi" w:eastAsiaTheme="minorEastAsia" w:hAnsiTheme="minorHAnsi" w:cstheme="minorBidi"/>
              <w:noProof/>
              <w:color w:val="auto"/>
              <w:sz w:val="22"/>
            </w:rPr>
          </w:pPr>
          <w:hyperlink w:anchor="_Toc472177889" w:history="1">
            <w:r w:rsidR="008013BC" w:rsidRPr="00AE40E0">
              <w:rPr>
                <w:rStyle w:val="Collegamentoipertestuale"/>
                <w:noProof/>
                <w:lang w:val="en-GB"/>
              </w:rPr>
              <w:t>3.1</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I1</w:t>
            </w:r>
            <w:r w:rsidR="008013BC">
              <w:rPr>
                <w:noProof/>
                <w:webHidden/>
              </w:rPr>
              <w:tab/>
            </w:r>
            <w:r w:rsidR="008013BC">
              <w:rPr>
                <w:noProof/>
                <w:webHidden/>
              </w:rPr>
              <w:fldChar w:fldCharType="begin"/>
            </w:r>
            <w:r w:rsidR="008013BC">
              <w:rPr>
                <w:noProof/>
                <w:webHidden/>
              </w:rPr>
              <w:instrText xml:space="preserve"> PAGEREF _Toc472177889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11C455B1" w14:textId="764546B7" w:rsidR="008013BC" w:rsidRDefault="00437DD7">
          <w:pPr>
            <w:pStyle w:val="Sommario2"/>
            <w:rPr>
              <w:rFonts w:asciiTheme="minorHAnsi" w:eastAsiaTheme="minorEastAsia" w:hAnsiTheme="minorHAnsi" w:cstheme="minorBidi"/>
              <w:noProof/>
              <w:color w:val="auto"/>
              <w:sz w:val="22"/>
            </w:rPr>
          </w:pPr>
          <w:hyperlink w:anchor="_Toc472177890" w:history="1">
            <w:r w:rsidR="008013BC" w:rsidRPr="00AE40E0">
              <w:rPr>
                <w:rStyle w:val="Collegamentoipertestuale"/>
                <w:noProof/>
                <w:lang w:val="en-GB"/>
              </w:rPr>
              <w:t>3.2</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I2</w:t>
            </w:r>
            <w:r w:rsidR="008013BC">
              <w:rPr>
                <w:noProof/>
                <w:webHidden/>
              </w:rPr>
              <w:tab/>
            </w:r>
            <w:r w:rsidR="008013BC">
              <w:rPr>
                <w:noProof/>
                <w:webHidden/>
              </w:rPr>
              <w:fldChar w:fldCharType="begin"/>
            </w:r>
            <w:r w:rsidR="008013BC">
              <w:rPr>
                <w:noProof/>
                <w:webHidden/>
              </w:rPr>
              <w:instrText xml:space="preserve"> PAGEREF _Toc472177890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341826FE" w14:textId="1219F180" w:rsidR="008013BC" w:rsidRDefault="00437DD7">
          <w:pPr>
            <w:pStyle w:val="Sommario2"/>
            <w:rPr>
              <w:rFonts w:asciiTheme="minorHAnsi" w:eastAsiaTheme="minorEastAsia" w:hAnsiTheme="minorHAnsi" w:cstheme="minorBidi"/>
              <w:noProof/>
              <w:color w:val="auto"/>
              <w:sz w:val="22"/>
            </w:rPr>
          </w:pPr>
          <w:hyperlink w:anchor="_Toc472177891" w:history="1">
            <w:r w:rsidR="008013BC" w:rsidRPr="00AE40E0">
              <w:rPr>
                <w:rStyle w:val="Collegamentoipertestuale"/>
                <w:noProof/>
                <w:lang w:val="en-GB"/>
              </w:rPr>
              <w:t>3.3</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I3</w:t>
            </w:r>
            <w:r w:rsidR="008013BC">
              <w:rPr>
                <w:noProof/>
                <w:webHidden/>
              </w:rPr>
              <w:tab/>
            </w:r>
            <w:r w:rsidR="008013BC">
              <w:rPr>
                <w:noProof/>
                <w:webHidden/>
              </w:rPr>
              <w:fldChar w:fldCharType="begin"/>
            </w:r>
            <w:r w:rsidR="008013BC">
              <w:rPr>
                <w:noProof/>
                <w:webHidden/>
              </w:rPr>
              <w:instrText xml:space="preserve"> PAGEREF _Toc472177891 \h </w:instrText>
            </w:r>
            <w:r w:rsidR="008013BC">
              <w:rPr>
                <w:noProof/>
                <w:webHidden/>
              </w:rPr>
            </w:r>
            <w:r w:rsidR="008013BC">
              <w:rPr>
                <w:noProof/>
                <w:webHidden/>
              </w:rPr>
              <w:fldChar w:fldCharType="separate"/>
            </w:r>
            <w:r w:rsidR="008013BC">
              <w:rPr>
                <w:noProof/>
                <w:webHidden/>
              </w:rPr>
              <w:t>10</w:t>
            </w:r>
            <w:r w:rsidR="008013BC">
              <w:rPr>
                <w:noProof/>
                <w:webHidden/>
              </w:rPr>
              <w:fldChar w:fldCharType="end"/>
            </w:r>
          </w:hyperlink>
        </w:p>
        <w:p w14:paraId="1D9CA0E3" w14:textId="7039F8F0" w:rsidR="008013BC" w:rsidRDefault="00437DD7">
          <w:pPr>
            <w:pStyle w:val="Sommario2"/>
            <w:rPr>
              <w:rFonts w:asciiTheme="minorHAnsi" w:eastAsiaTheme="minorEastAsia" w:hAnsiTheme="minorHAnsi" w:cstheme="minorBidi"/>
              <w:noProof/>
              <w:color w:val="auto"/>
              <w:sz w:val="22"/>
            </w:rPr>
          </w:pPr>
          <w:hyperlink w:anchor="_Toc472177892" w:history="1">
            <w:r w:rsidR="008013BC" w:rsidRPr="00AE40E0">
              <w:rPr>
                <w:rStyle w:val="Collegamentoipertestuale"/>
                <w:noProof/>
                <w:lang w:val="en-GB"/>
              </w:rPr>
              <w:t>3.4</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I4</w:t>
            </w:r>
            <w:r w:rsidR="008013BC">
              <w:rPr>
                <w:noProof/>
                <w:webHidden/>
              </w:rPr>
              <w:tab/>
            </w:r>
            <w:r w:rsidR="008013BC">
              <w:rPr>
                <w:noProof/>
                <w:webHidden/>
              </w:rPr>
              <w:fldChar w:fldCharType="begin"/>
            </w:r>
            <w:r w:rsidR="008013BC">
              <w:rPr>
                <w:noProof/>
                <w:webHidden/>
              </w:rPr>
              <w:instrText xml:space="preserve"> PAGEREF _Toc472177892 \h </w:instrText>
            </w:r>
            <w:r w:rsidR="008013BC">
              <w:rPr>
                <w:noProof/>
                <w:webHidden/>
              </w:rPr>
            </w:r>
            <w:r w:rsidR="008013BC">
              <w:rPr>
                <w:noProof/>
                <w:webHidden/>
              </w:rPr>
              <w:fldChar w:fldCharType="separate"/>
            </w:r>
            <w:r w:rsidR="008013BC">
              <w:rPr>
                <w:noProof/>
                <w:webHidden/>
              </w:rPr>
              <w:t>11</w:t>
            </w:r>
            <w:r w:rsidR="008013BC">
              <w:rPr>
                <w:noProof/>
                <w:webHidden/>
              </w:rPr>
              <w:fldChar w:fldCharType="end"/>
            </w:r>
          </w:hyperlink>
        </w:p>
        <w:p w14:paraId="1CD4EA4D" w14:textId="36E3EB91" w:rsidR="008013BC" w:rsidRDefault="00437DD7">
          <w:pPr>
            <w:pStyle w:val="Sommario2"/>
            <w:rPr>
              <w:rFonts w:asciiTheme="minorHAnsi" w:eastAsiaTheme="minorEastAsia" w:hAnsiTheme="minorHAnsi" w:cstheme="minorBidi"/>
              <w:noProof/>
              <w:color w:val="auto"/>
              <w:sz w:val="22"/>
            </w:rPr>
          </w:pPr>
          <w:hyperlink w:anchor="_Toc472177893" w:history="1">
            <w:r w:rsidR="008013BC" w:rsidRPr="00AE40E0">
              <w:rPr>
                <w:rStyle w:val="Collegamentoipertestuale"/>
                <w:noProof/>
                <w:lang w:val="en-GB"/>
              </w:rPr>
              <w:t>3.5</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I5</w:t>
            </w:r>
            <w:r w:rsidR="008013BC">
              <w:rPr>
                <w:noProof/>
                <w:webHidden/>
              </w:rPr>
              <w:tab/>
            </w:r>
            <w:r w:rsidR="008013BC">
              <w:rPr>
                <w:noProof/>
                <w:webHidden/>
              </w:rPr>
              <w:fldChar w:fldCharType="begin"/>
            </w:r>
            <w:r w:rsidR="008013BC">
              <w:rPr>
                <w:noProof/>
                <w:webHidden/>
              </w:rPr>
              <w:instrText xml:space="preserve"> PAGEREF _Toc472177893 \h </w:instrText>
            </w:r>
            <w:r w:rsidR="008013BC">
              <w:rPr>
                <w:noProof/>
                <w:webHidden/>
              </w:rPr>
            </w:r>
            <w:r w:rsidR="008013BC">
              <w:rPr>
                <w:noProof/>
                <w:webHidden/>
              </w:rPr>
              <w:fldChar w:fldCharType="separate"/>
            </w:r>
            <w:r w:rsidR="008013BC">
              <w:rPr>
                <w:noProof/>
                <w:webHidden/>
              </w:rPr>
              <w:t>11</w:t>
            </w:r>
            <w:r w:rsidR="008013BC">
              <w:rPr>
                <w:noProof/>
                <w:webHidden/>
              </w:rPr>
              <w:fldChar w:fldCharType="end"/>
            </w:r>
          </w:hyperlink>
        </w:p>
        <w:p w14:paraId="2F2D4A8A" w14:textId="18BF45ED" w:rsidR="008013BC" w:rsidRDefault="00437DD7">
          <w:pPr>
            <w:pStyle w:val="Sommario2"/>
            <w:rPr>
              <w:rFonts w:asciiTheme="minorHAnsi" w:eastAsiaTheme="minorEastAsia" w:hAnsiTheme="minorHAnsi" w:cstheme="minorBidi"/>
              <w:noProof/>
              <w:color w:val="auto"/>
              <w:sz w:val="22"/>
            </w:rPr>
          </w:pPr>
          <w:hyperlink w:anchor="_Toc472177894" w:history="1">
            <w:r w:rsidR="008013BC" w:rsidRPr="00AE40E0">
              <w:rPr>
                <w:rStyle w:val="Collegamentoipertestuale"/>
                <w:noProof/>
                <w:lang w:val="en-GB"/>
              </w:rPr>
              <w:t>3.6</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I6</w:t>
            </w:r>
            <w:r w:rsidR="008013BC">
              <w:rPr>
                <w:noProof/>
                <w:webHidden/>
              </w:rPr>
              <w:tab/>
            </w:r>
            <w:r w:rsidR="008013BC">
              <w:rPr>
                <w:noProof/>
                <w:webHidden/>
              </w:rPr>
              <w:fldChar w:fldCharType="begin"/>
            </w:r>
            <w:r w:rsidR="008013BC">
              <w:rPr>
                <w:noProof/>
                <w:webHidden/>
              </w:rPr>
              <w:instrText xml:space="preserve"> PAGEREF _Toc472177894 \h </w:instrText>
            </w:r>
            <w:r w:rsidR="008013BC">
              <w:rPr>
                <w:noProof/>
                <w:webHidden/>
              </w:rPr>
            </w:r>
            <w:r w:rsidR="008013BC">
              <w:rPr>
                <w:noProof/>
                <w:webHidden/>
              </w:rPr>
              <w:fldChar w:fldCharType="separate"/>
            </w:r>
            <w:r w:rsidR="008013BC">
              <w:rPr>
                <w:noProof/>
                <w:webHidden/>
              </w:rPr>
              <w:t>12</w:t>
            </w:r>
            <w:r w:rsidR="008013BC">
              <w:rPr>
                <w:noProof/>
                <w:webHidden/>
              </w:rPr>
              <w:fldChar w:fldCharType="end"/>
            </w:r>
          </w:hyperlink>
        </w:p>
        <w:p w14:paraId="77915D4E" w14:textId="09328CB8" w:rsidR="008013BC" w:rsidRDefault="00437DD7">
          <w:pPr>
            <w:pStyle w:val="Sommario2"/>
            <w:rPr>
              <w:rFonts w:asciiTheme="minorHAnsi" w:eastAsiaTheme="minorEastAsia" w:hAnsiTheme="minorHAnsi" w:cstheme="minorBidi"/>
              <w:noProof/>
              <w:color w:val="auto"/>
              <w:sz w:val="22"/>
            </w:rPr>
          </w:pPr>
          <w:hyperlink w:anchor="_Toc472177895" w:history="1">
            <w:r w:rsidR="008013BC" w:rsidRPr="00AE40E0">
              <w:rPr>
                <w:rStyle w:val="Collegamentoipertestuale"/>
                <w:noProof/>
                <w:lang w:val="en-GB"/>
              </w:rPr>
              <w:t>3.7</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I7</w:t>
            </w:r>
            <w:r w:rsidR="008013BC">
              <w:rPr>
                <w:noProof/>
                <w:webHidden/>
              </w:rPr>
              <w:tab/>
            </w:r>
            <w:r w:rsidR="008013BC">
              <w:rPr>
                <w:noProof/>
                <w:webHidden/>
              </w:rPr>
              <w:fldChar w:fldCharType="begin"/>
            </w:r>
            <w:r w:rsidR="008013BC">
              <w:rPr>
                <w:noProof/>
                <w:webHidden/>
              </w:rPr>
              <w:instrText xml:space="preserve"> PAGEREF _Toc472177895 \h </w:instrText>
            </w:r>
            <w:r w:rsidR="008013BC">
              <w:rPr>
                <w:noProof/>
                <w:webHidden/>
              </w:rPr>
            </w:r>
            <w:r w:rsidR="008013BC">
              <w:rPr>
                <w:noProof/>
                <w:webHidden/>
              </w:rPr>
              <w:fldChar w:fldCharType="separate"/>
            </w:r>
            <w:r w:rsidR="008013BC">
              <w:rPr>
                <w:noProof/>
                <w:webHidden/>
              </w:rPr>
              <w:t>13</w:t>
            </w:r>
            <w:r w:rsidR="008013BC">
              <w:rPr>
                <w:noProof/>
                <w:webHidden/>
              </w:rPr>
              <w:fldChar w:fldCharType="end"/>
            </w:r>
          </w:hyperlink>
        </w:p>
        <w:p w14:paraId="1EB57CFD" w14:textId="09B91CC9" w:rsidR="008013BC" w:rsidRDefault="00437DD7">
          <w:pPr>
            <w:pStyle w:val="Sommario2"/>
            <w:rPr>
              <w:rFonts w:asciiTheme="minorHAnsi" w:eastAsiaTheme="minorEastAsia" w:hAnsiTheme="minorHAnsi" w:cstheme="minorBidi"/>
              <w:noProof/>
              <w:color w:val="auto"/>
              <w:sz w:val="22"/>
            </w:rPr>
          </w:pPr>
          <w:hyperlink w:anchor="_Toc472177896" w:history="1">
            <w:r w:rsidR="008013BC" w:rsidRPr="00AE40E0">
              <w:rPr>
                <w:rStyle w:val="Collegamentoipertestuale"/>
                <w:noProof/>
                <w:lang w:val="en-GB"/>
              </w:rPr>
              <w:t>3.8</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I8</w:t>
            </w:r>
            <w:r w:rsidR="008013BC">
              <w:rPr>
                <w:noProof/>
                <w:webHidden/>
              </w:rPr>
              <w:tab/>
            </w:r>
            <w:r w:rsidR="008013BC">
              <w:rPr>
                <w:noProof/>
                <w:webHidden/>
              </w:rPr>
              <w:fldChar w:fldCharType="begin"/>
            </w:r>
            <w:r w:rsidR="008013BC">
              <w:rPr>
                <w:noProof/>
                <w:webHidden/>
              </w:rPr>
              <w:instrText xml:space="preserve"> PAGEREF _Toc472177896 \h </w:instrText>
            </w:r>
            <w:r w:rsidR="008013BC">
              <w:rPr>
                <w:noProof/>
                <w:webHidden/>
              </w:rPr>
            </w:r>
            <w:r w:rsidR="008013BC">
              <w:rPr>
                <w:noProof/>
                <w:webHidden/>
              </w:rPr>
              <w:fldChar w:fldCharType="separate"/>
            </w:r>
            <w:r w:rsidR="008013BC">
              <w:rPr>
                <w:noProof/>
                <w:webHidden/>
              </w:rPr>
              <w:t>13</w:t>
            </w:r>
            <w:r w:rsidR="008013BC">
              <w:rPr>
                <w:noProof/>
                <w:webHidden/>
              </w:rPr>
              <w:fldChar w:fldCharType="end"/>
            </w:r>
          </w:hyperlink>
        </w:p>
        <w:p w14:paraId="3388AEEF" w14:textId="21F0D067" w:rsidR="008013BC" w:rsidRDefault="00437DD7">
          <w:pPr>
            <w:pStyle w:val="Sommario2"/>
            <w:rPr>
              <w:rFonts w:asciiTheme="minorHAnsi" w:eastAsiaTheme="minorEastAsia" w:hAnsiTheme="minorHAnsi" w:cstheme="minorBidi"/>
              <w:noProof/>
              <w:color w:val="auto"/>
              <w:sz w:val="22"/>
            </w:rPr>
          </w:pPr>
          <w:hyperlink w:anchor="_Toc472177897" w:history="1">
            <w:r w:rsidR="008013BC" w:rsidRPr="00AE40E0">
              <w:rPr>
                <w:rStyle w:val="Collegamentoipertestuale"/>
                <w:noProof/>
                <w:lang w:val="en-GB"/>
              </w:rPr>
              <w:t>3.9</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I9</w:t>
            </w:r>
            <w:r w:rsidR="008013BC">
              <w:rPr>
                <w:noProof/>
                <w:webHidden/>
              </w:rPr>
              <w:tab/>
            </w:r>
            <w:r w:rsidR="008013BC">
              <w:rPr>
                <w:noProof/>
                <w:webHidden/>
              </w:rPr>
              <w:fldChar w:fldCharType="begin"/>
            </w:r>
            <w:r w:rsidR="008013BC">
              <w:rPr>
                <w:noProof/>
                <w:webHidden/>
              </w:rPr>
              <w:instrText xml:space="preserve"> PAGEREF _Toc472177897 \h </w:instrText>
            </w:r>
            <w:r w:rsidR="008013BC">
              <w:rPr>
                <w:noProof/>
                <w:webHidden/>
              </w:rPr>
            </w:r>
            <w:r w:rsidR="008013BC">
              <w:rPr>
                <w:noProof/>
                <w:webHidden/>
              </w:rPr>
              <w:fldChar w:fldCharType="separate"/>
            </w:r>
            <w:r w:rsidR="008013BC">
              <w:rPr>
                <w:noProof/>
                <w:webHidden/>
              </w:rPr>
              <w:t>15</w:t>
            </w:r>
            <w:r w:rsidR="008013BC">
              <w:rPr>
                <w:noProof/>
                <w:webHidden/>
              </w:rPr>
              <w:fldChar w:fldCharType="end"/>
            </w:r>
          </w:hyperlink>
        </w:p>
        <w:p w14:paraId="1DABC312" w14:textId="79F772AF" w:rsidR="008013BC" w:rsidRDefault="00437DD7">
          <w:pPr>
            <w:pStyle w:val="Sommario2"/>
            <w:rPr>
              <w:rFonts w:asciiTheme="minorHAnsi" w:eastAsiaTheme="minorEastAsia" w:hAnsiTheme="minorHAnsi" w:cstheme="minorBidi"/>
              <w:noProof/>
              <w:color w:val="auto"/>
              <w:sz w:val="22"/>
            </w:rPr>
          </w:pPr>
          <w:hyperlink w:anchor="_Toc472177898" w:history="1">
            <w:r w:rsidR="008013BC" w:rsidRPr="00AE40E0">
              <w:rPr>
                <w:rStyle w:val="Collegamentoipertestuale"/>
                <w:noProof/>
                <w:lang w:val="en-GB"/>
              </w:rPr>
              <w:t>3.10</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I10</w:t>
            </w:r>
            <w:r w:rsidR="008013BC">
              <w:rPr>
                <w:noProof/>
                <w:webHidden/>
              </w:rPr>
              <w:tab/>
            </w:r>
            <w:r w:rsidR="008013BC">
              <w:rPr>
                <w:noProof/>
                <w:webHidden/>
              </w:rPr>
              <w:fldChar w:fldCharType="begin"/>
            </w:r>
            <w:r w:rsidR="008013BC">
              <w:rPr>
                <w:noProof/>
                <w:webHidden/>
              </w:rPr>
              <w:instrText xml:space="preserve"> PAGEREF _Toc472177898 \h </w:instrText>
            </w:r>
            <w:r w:rsidR="008013BC">
              <w:rPr>
                <w:noProof/>
                <w:webHidden/>
              </w:rPr>
            </w:r>
            <w:r w:rsidR="008013BC">
              <w:rPr>
                <w:noProof/>
                <w:webHidden/>
              </w:rPr>
              <w:fldChar w:fldCharType="separate"/>
            </w:r>
            <w:r w:rsidR="008013BC">
              <w:rPr>
                <w:noProof/>
                <w:webHidden/>
              </w:rPr>
              <w:t>16</w:t>
            </w:r>
            <w:r w:rsidR="008013BC">
              <w:rPr>
                <w:noProof/>
                <w:webHidden/>
              </w:rPr>
              <w:fldChar w:fldCharType="end"/>
            </w:r>
          </w:hyperlink>
        </w:p>
        <w:p w14:paraId="61673E83" w14:textId="489C7DDE" w:rsidR="008013BC" w:rsidRDefault="00437DD7">
          <w:pPr>
            <w:pStyle w:val="Sommario2"/>
            <w:rPr>
              <w:rFonts w:asciiTheme="minorHAnsi" w:eastAsiaTheme="minorEastAsia" w:hAnsiTheme="minorHAnsi" w:cstheme="minorBidi"/>
              <w:noProof/>
              <w:color w:val="auto"/>
              <w:sz w:val="22"/>
            </w:rPr>
          </w:pPr>
          <w:hyperlink w:anchor="_Toc472177899" w:history="1">
            <w:r w:rsidR="008013BC" w:rsidRPr="00AE40E0">
              <w:rPr>
                <w:rStyle w:val="Collegamentoipertestuale"/>
                <w:noProof/>
                <w:lang w:val="en-GB"/>
              </w:rPr>
              <w:t>3.11</w:t>
            </w:r>
            <w:r w:rsidR="008013BC">
              <w:rPr>
                <w:rFonts w:asciiTheme="minorHAnsi" w:eastAsiaTheme="minorEastAsia" w:hAnsiTheme="minorHAnsi" w:cstheme="minorBidi"/>
                <w:noProof/>
                <w:color w:val="auto"/>
                <w:sz w:val="22"/>
              </w:rPr>
              <w:tab/>
            </w:r>
            <w:r w:rsidR="008013BC" w:rsidRPr="00AE40E0">
              <w:rPr>
                <w:rStyle w:val="Collegamentoipertestuale"/>
                <w:noProof/>
                <w:lang w:val="en-GB"/>
              </w:rPr>
              <w:t>Integration test case I11</w:t>
            </w:r>
            <w:r w:rsidR="008013BC">
              <w:rPr>
                <w:noProof/>
                <w:webHidden/>
              </w:rPr>
              <w:tab/>
            </w:r>
            <w:r w:rsidR="008013BC">
              <w:rPr>
                <w:noProof/>
                <w:webHidden/>
              </w:rPr>
              <w:fldChar w:fldCharType="begin"/>
            </w:r>
            <w:r w:rsidR="008013BC">
              <w:rPr>
                <w:noProof/>
                <w:webHidden/>
              </w:rPr>
              <w:instrText xml:space="preserve"> PAGEREF _Toc472177899 \h </w:instrText>
            </w:r>
            <w:r w:rsidR="008013BC">
              <w:rPr>
                <w:noProof/>
                <w:webHidden/>
              </w:rPr>
            </w:r>
            <w:r w:rsidR="008013BC">
              <w:rPr>
                <w:noProof/>
                <w:webHidden/>
              </w:rPr>
              <w:fldChar w:fldCharType="separate"/>
            </w:r>
            <w:r w:rsidR="008013BC">
              <w:rPr>
                <w:noProof/>
                <w:webHidden/>
              </w:rPr>
              <w:t>17</w:t>
            </w:r>
            <w:r w:rsidR="008013BC">
              <w:rPr>
                <w:noProof/>
                <w:webHidden/>
              </w:rPr>
              <w:fldChar w:fldCharType="end"/>
            </w:r>
          </w:hyperlink>
        </w:p>
        <w:p w14:paraId="50D6118A" w14:textId="07C60AA1" w:rsidR="008013BC" w:rsidRDefault="00437DD7">
          <w:pPr>
            <w:pStyle w:val="Sommario1"/>
            <w:rPr>
              <w:rFonts w:asciiTheme="minorHAnsi" w:eastAsiaTheme="minorEastAsia" w:hAnsiTheme="minorHAnsi" w:cstheme="minorBidi"/>
              <w:noProof/>
              <w:color w:val="auto"/>
              <w:sz w:val="22"/>
            </w:rPr>
          </w:pPr>
          <w:hyperlink w:anchor="_Toc472177900" w:history="1">
            <w:r w:rsidR="008013BC" w:rsidRPr="00AE40E0">
              <w:rPr>
                <w:rStyle w:val="Collegamentoipertestuale"/>
                <w:rFonts w:cstheme="minorHAnsi"/>
                <w:noProof/>
                <w:lang w:val="en-GB"/>
              </w:rPr>
              <w:t>4.</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Tools and Test Equipment Required</w:t>
            </w:r>
            <w:r w:rsidR="008013BC">
              <w:rPr>
                <w:noProof/>
                <w:webHidden/>
              </w:rPr>
              <w:tab/>
            </w:r>
            <w:r w:rsidR="008013BC">
              <w:rPr>
                <w:noProof/>
                <w:webHidden/>
              </w:rPr>
              <w:fldChar w:fldCharType="begin"/>
            </w:r>
            <w:r w:rsidR="008013BC">
              <w:rPr>
                <w:noProof/>
                <w:webHidden/>
              </w:rPr>
              <w:instrText xml:space="preserve"> PAGEREF _Toc472177900 \h </w:instrText>
            </w:r>
            <w:r w:rsidR="008013BC">
              <w:rPr>
                <w:noProof/>
                <w:webHidden/>
              </w:rPr>
            </w:r>
            <w:r w:rsidR="008013BC">
              <w:rPr>
                <w:noProof/>
                <w:webHidden/>
              </w:rPr>
              <w:fldChar w:fldCharType="separate"/>
            </w:r>
            <w:r w:rsidR="008013BC">
              <w:rPr>
                <w:noProof/>
                <w:webHidden/>
              </w:rPr>
              <w:t>18</w:t>
            </w:r>
            <w:r w:rsidR="008013BC">
              <w:rPr>
                <w:noProof/>
                <w:webHidden/>
              </w:rPr>
              <w:fldChar w:fldCharType="end"/>
            </w:r>
          </w:hyperlink>
        </w:p>
        <w:p w14:paraId="3F6BAED4" w14:textId="48EF9867" w:rsidR="008013BC" w:rsidRDefault="00437DD7">
          <w:pPr>
            <w:pStyle w:val="Sommario2"/>
            <w:rPr>
              <w:rFonts w:asciiTheme="minorHAnsi" w:eastAsiaTheme="minorEastAsia" w:hAnsiTheme="minorHAnsi" w:cstheme="minorBidi"/>
              <w:noProof/>
              <w:color w:val="auto"/>
              <w:sz w:val="22"/>
            </w:rPr>
          </w:pPr>
          <w:hyperlink w:anchor="_Toc472177901" w:history="1">
            <w:r w:rsidR="008013BC" w:rsidRPr="00AE40E0">
              <w:rPr>
                <w:rStyle w:val="Collegamentoipertestuale"/>
                <w:rFonts w:cstheme="minorHAnsi"/>
                <w:noProof/>
                <w:lang w:val="en-GB"/>
              </w:rPr>
              <w:t>4.1</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Tools</w:t>
            </w:r>
            <w:r w:rsidR="008013BC">
              <w:rPr>
                <w:noProof/>
                <w:webHidden/>
              </w:rPr>
              <w:tab/>
            </w:r>
            <w:r w:rsidR="008013BC">
              <w:rPr>
                <w:noProof/>
                <w:webHidden/>
              </w:rPr>
              <w:fldChar w:fldCharType="begin"/>
            </w:r>
            <w:r w:rsidR="008013BC">
              <w:rPr>
                <w:noProof/>
                <w:webHidden/>
              </w:rPr>
              <w:instrText xml:space="preserve"> PAGEREF _Toc472177901 \h </w:instrText>
            </w:r>
            <w:r w:rsidR="008013BC">
              <w:rPr>
                <w:noProof/>
                <w:webHidden/>
              </w:rPr>
            </w:r>
            <w:r w:rsidR="008013BC">
              <w:rPr>
                <w:noProof/>
                <w:webHidden/>
              </w:rPr>
              <w:fldChar w:fldCharType="separate"/>
            </w:r>
            <w:r w:rsidR="008013BC">
              <w:rPr>
                <w:noProof/>
                <w:webHidden/>
              </w:rPr>
              <w:t>18</w:t>
            </w:r>
            <w:r w:rsidR="008013BC">
              <w:rPr>
                <w:noProof/>
                <w:webHidden/>
              </w:rPr>
              <w:fldChar w:fldCharType="end"/>
            </w:r>
          </w:hyperlink>
        </w:p>
        <w:p w14:paraId="211ED0BC" w14:textId="198C1A9F" w:rsidR="008013BC" w:rsidRDefault="00437DD7">
          <w:pPr>
            <w:pStyle w:val="Sommario2"/>
            <w:rPr>
              <w:rFonts w:asciiTheme="minorHAnsi" w:eastAsiaTheme="minorEastAsia" w:hAnsiTheme="minorHAnsi" w:cstheme="minorBidi"/>
              <w:noProof/>
              <w:color w:val="auto"/>
              <w:sz w:val="22"/>
            </w:rPr>
          </w:pPr>
          <w:hyperlink w:anchor="_Toc472177902" w:history="1">
            <w:r w:rsidR="008013BC" w:rsidRPr="00AE40E0">
              <w:rPr>
                <w:rStyle w:val="Collegamentoipertestuale"/>
                <w:rFonts w:cstheme="minorHAnsi"/>
                <w:noProof/>
                <w:lang w:val="en-GB"/>
              </w:rPr>
              <w:t>4.2</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Test Equipment</w:t>
            </w:r>
            <w:r w:rsidR="008013BC">
              <w:rPr>
                <w:noProof/>
                <w:webHidden/>
              </w:rPr>
              <w:tab/>
            </w:r>
            <w:r w:rsidR="008013BC">
              <w:rPr>
                <w:noProof/>
                <w:webHidden/>
              </w:rPr>
              <w:fldChar w:fldCharType="begin"/>
            </w:r>
            <w:r w:rsidR="008013BC">
              <w:rPr>
                <w:noProof/>
                <w:webHidden/>
              </w:rPr>
              <w:instrText xml:space="preserve"> PAGEREF _Toc472177902 \h </w:instrText>
            </w:r>
            <w:r w:rsidR="008013BC">
              <w:rPr>
                <w:noProof/>
                <w:webHidden/>
              </w:rPr>
            </w:r>
            <w:r w:rsidR="008013BC">
              <w:rPr>
                <w:noProof/>
                <w:webHidden/>
              </w:rPr>
              <w:fldChar w:fldCharType="separate"/>
            </w:r>
            <w:r w:rsidR="008013BC">
              <w:rPr>
                <w:noProof/>
                <w:webHidden/>
              </w:rPr>
              <w:t>18</w:t>
            </w:r>
            <w:r w:rsidR="008013BC">
              <w:rPr>
                <w:noProof/>
                <w:webHidden/>
              </w:rPr>
              <w:fldChar w:fldCharType="end"/>
            </w:r>
          </w:hyperlink>
        </w:p>
        <w:p w14:paraId="363A8E58" w14:textId="27E575A6" w:rsidR="008013BC" w:rsidRDefault="00437DD7">
          <w:pPr>
            <w:pStyle w:val="Sommario1"/>
            <w:rPr>
              <w:rFonts w:asciiTheme="minorHAnsi" w:eastAsiaTheme="minorEastAsia" w:hAnsiTheme="minorHAnsi" w:cstheme="minorBidi"/>
              <w:noProof/>
              <w:color w:val="auto"/>
              <w:sz w:val="22"/>
            </w:rPr>
          </w:pPr>
          <w:hyperlink w:anchor="_Toc472177903" w:history="1">
            <w:r w:rsidR="008013BC" w:rsidRPr="00AE40E0">
              <w:rPr>
                <w:rStyle w:val="Collegamentoipertestuale"/>
                <w:rFonts w:cstheme="minorHAnsi"/>
                <w:noProof/>
                <w:lang w:val="en-GB"/>
              </w:rPr>
              <w:t>5.</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Program Stubs and Test Data Required</w:t>
            </w:r>
            <w:r w:rsidR="008013BC">
              <w:rPr>
                <w:noProof/>
                <w:webHidden/>
              </w:rPr>
              <w:tab/>
            </w:r>
            <w:r w:rsidR="008013BC">
              <w:rPr>
                <w:noProof/>
                <w:webHidden/>
              </w:rPr>
              <w:fldChar w:fldCharType="begin"/>
            </w:r>
            <w:r w:rsidR="008013BC">
              <w:rPr>
                <w:noProof/>
                <w:webHidden/>
              </w:rPr>
              <w:instrText xml:space="preserve"> PAGEREF _Toc472177903 \h </w:instrText>
            </w:r>
            <w:r w:rsidR="008013BC">
              <w:rPr>
                <w:noProof/>
                <w:webHidden/>
              </w:rPr>
            </w:r>
            <w:r w:rsidR="008013BC">
              <w:rPr>
                <w:noProof/>
                <w:webHidden/>
              </w:rPr>
              <w:fldChar w:fldCharType="separate"/>
            </w:r>
            <w:r w:rsidR="008013BC">
              <w:rPr>
                <w:noProof/>
                <w:webHidden/>
              </w:rPr>
              <w:t>19</w:t>
            </w:r>
            <w:r w:rsidR="008013BC">
              <w:rPr>
                <w:noProof/>
                <w:webHidden/>
              </w:rPr>
              <w:fldChar w:fldCharType="end"/>
            </w:r>
          </w:hyperlink>
        </w:p>
        <w:p w14:paraId="7F739BD5" w14:textId="2DB770F4" w:rsidR="008013BC" w:rsidRDefault="00437DD7">
          <w:pPr>
            <w:pStyle w:val="Sommario2"/>
            <w:rPr>
              <w:rFonts w:asciiTheme="minorHAnsi" w:eastAsiaTheme="minorEastAsia" w:hAnsiTheme="minorHAnsi" w:cstheme="minorBidi"/>
              <w:noProof/>
              <w:color w:val="auto"/>
              <w:sz w:val="22"/>
            </w:rPr>
          </w:pPr>
          <w:hyperlink w:anchor="_Toc472177904" w:history="1">
            <w:r w:rsidR="008013BC" w:rsidRPr="00AE40E0">
              <w:rPr>
                <w:rStyle w:val="Collegamentoipertestuale"/>
                <w:rFonts w:cstheme="minorHAnsi"/>
                <w:noProof/>
                <w:lang w:val="en-GB"/>
              </w:rPr>
              <w:t>5.1</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Program Stubs and Drivers</w:t>
            </w:r>
            <w:r w:rsidR="008013BC">
              <w:rPr>
                <w:noProof/>
                <w:webHidden/>
              </w:rPr>
              <w:tab/>
            </w:r>
            <w:r w:rsidR="008013BC">
              <w:rPr>
                <w:noProof/>
                <w:webHidden/>
              </w:rPr>
              <w:fldChar w:fldCharType="begin"/>
            </w:r>
            <w:r w:rsidR="008013BC">
              <w:rPr>
                <w:noProof/>
                <w:webHidden/>
              </w:rPr>
              <w:instrText xml:space="preserve"> PAGEREF _Toc472177904 \h </w:instrText>
            </w:r>
            <w:r w:rsidR="008013BC">
              <w:rPr>
                <w:noProof/>
                <w:webHidden/>
              </w:rPr>
            </w:r>
            <w:r w:rsidR="008013BC">
              <w:rPr>
                <w:noProof/>
                <w:webHidden/>
              </w:rPr>
              <w:fldChar w:fldCharType="separate"/>
            </w:r>
            <w:r w:rsidR="008013BC">
              <w:rPr>
                <w:noProof/>
                <w:webHidden/>
              </w:rPr>
              <w:t>19</w:t>
            </w:r>
            <w:r w:rsidR="008013BC">
              <w:rPr>
                <w:noProof/>
                <w:webHidden/>
              </w:rPr>
              <w:fldChar w:fldCharType="end"/>
            </w:r>
          </w:hyperlink>
        </w:p>
        <w:p w14:paraId="112E40BB" w14:textId="5C89FA61" w:rsidR="008013BC" w:rsidRDefault="00437DD7">
          <w:pPr>
            <w:pStyle w:val="Sommario2"/>
            <w:rPr>
              <w:rFonts w:asciiTheme="minorHAnsi" w:eastAsiaTheme="minorEastAsia" w:hAnsiTheme="minorHAnsi" w:cstheme="minorBidi"/>
              <w:noProof/>
              <w:color w:val="auto"/>
              <w:sz w:val="22"/>
            </w:rPr>
          </w:pPr>
          <w:hyperlink w:anchor="_Toc472177905" w:history="1">
            <w:r w:rsidR="008013BC" w:rsidRPr="00AE40E0">
              <w:rPr>
                <w:rStyle w:val="Collegamentoipertestuale"/>
                <w:rFonts w:cstheme="minorHAnsi"/>
                <w:noProof/>
                <w:lang w:val="en-GB"/>
              </w:rPr>
              <w:t>5.2</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Test Data</w:t>
            </w:r>
            <w:r w:rsidR="008013BC">
              <w:rPr>
                <w:noProof/>
                <w:webHidden/>
              </w:rPr>
              <w:tab/>
            </w:r>
            <w:r w:rsidR="008013BC">
              <w:rPr>
                <w:noProof/>
                <w:webHidden/>
              </w:rPr>
              <w:fldChar w:fldCharType="begin"/>
            </w:r>
            <w:r w:rsidR="008013BC">
              <w:rPr>
                <w:noProof/>
                <w:webHidden/>
              </w:rPr>
              <w:instrText xml:space="preserve"> PAGEREF _Toc472177905 \h </w:instrText>
            </w:r>
            <w:r w:rsidR="008013BC">
              <w:rPr>
                <w:noProof/>
                <w:webHidden/>
              </w:rPr>
            </w:r>
            <w:r w:rsidR="008013BC">
              <w:rPr>
                <w:noProof/>
                <w:webHidden/>
              </w:rPr>
              <w:fldChar w:fldCharType="separate"/>
            </w:r>
            <w:r w:rsidR="008013BC">
              <w:rPr>
                <w:noProof/>
                <w:webHidden/>
              </w:rPr>
              <w:t>20</w:t>
            </w:r>
            <w:r w:rsidR="008013BC">
              <w:rPr>
                <w:noProof/>
                <w:webHidden/>
              </w:rPr>
              <w:fldChar w:fldCharType="end"/>
            </w:r>
          </w:hyperlink>
        </w:p>
        <w:p w14:paraId="3675ED46" w14:textId="7C75A10E" w:rsidR="008013BC" w:rsidRDefault="00437DD7">
          <w:pPr>
            <w:pStyle w:val="Sommario1"/>
            <w:rPr>
              <w:rFonts w:asciiTheme="minorHAnsi" w:eastAsiaTheme="minorEastAsia" w:hAnsiTheme="minorHAnsi" w:cstheme="minorBidi"/>
              <w:noProof/>
              <w:color w:val="auto"/>
              <w:sz w:val="22"/>
            </w:rPr>
          </w:pPr>
          <w:hyperlink w:anchor="_Toc472177906" w:history="1">
            <w:r w:rsidR="008013BC" w:rsidRPr="00AE40E0">
              <w:rPr>
                <w:rStyle w:val="Collegamentoipertestuale"/>
                <w:rFonts w:cstheme="minorHAnsi"/>
                <w:noProof/>
                <w:lang w:val="en-GB"/>
              </w:rPr>
              <w:t>6.</w:t>
            </w:r>
            <w:r w:rsidR="008013BC">
              <w:rPr>
                <w:rFonts w:asciiTheme="minorHAnsi" w:eastAsiaTheme="minorEastAsia" w:hAnsiTheme="minorHAnsi" w:cstheme="minorBidi"/>
                <w:noProof/>
                <w:color w:val="auto"/>
                <w:sz w:val="22"/>
              </w:rPr>
              <w:tab/>
            </w:r>
            <w:r w:rsidR="008013BC" w:rsidRPr="00AE40E0">
              <w:rPr>
                <w:rStyle w:val="Collegamentoipertestuale"/>
                <w:rFonts w:cstheme="minorHAnsi"/>
                <w:noProof/>
                <w:lang w:val="en-GB"/>
              </w:rPr>
              <w:t>Effort Spent</w:t>
            </w:r>
            <w:r w:rsidR="008013BC">
              <w:rPr>
                <w:noProof/>
                <w:webHidden/>
              </w:rPr>
              <w:tab/>
            </w:r>
            <w:r w:rsidR="008013BC">
              <w:rPr>
                <w:noProof/>
                <w:webHidden/>
              </w:rPr>
              <w:fldChar w:fldCharType="begin"/>
            </w:r>
            <w:r w:rsidR="008013BC">
              <w:rPr>
                <w:noProof/>
                <w:webHidden/>
              </w:rPr>
              <w:instrText xml:space="preserve"> PAGEREF _Toc472177906 \h </w:instrText>
            </w:r>
            <w:r w:rsidR="008013BC">
              <w:rPr>
                <w:noProof/>
                <w:webHidden/>
              </w:rPr>
            </w:r>
            <w:r w:rsidR="008013BC">
              <w:rPr>
                <w:noProof/>
                <w:webHidden/>
              </w:rPr>
              <w:fldChar w:fldCharType="separate"/>
            </w:r>
            <w:r w:rsidR="008013BC">
              <w:rPr>
                <w:noProof/>
                <w:webHidden/>
              </w:rPr>
              <w:t>21</w:t>
            </w:r>
            <w:r w:rsidR="008013BC">
              <w:rPr>
                <w:noProof/>
                <w:webHidden/>
              </w:rPr>
              <w:fldChar w:fldCharType="end"/>
            </w:r>
          </w:hyperlink>
        </w:p>
        <w:p w14:paraId="251379AA" w14:textId="1B6B278B" w:rsidR="00A34801" w:rsidRDefault="009B688B" w:rsidP="006928DE">
          <w:pPr>
            <w:pStyle w:val="Sommario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Titolo1"/>
        <w:numPr>
          <w:ilvl w:val="0"/>
          <w:numId w:val="3"/>
        </w:numPr>
        <w:rPr>
          <w:sz w:val="32"/>
          <w:lang w:val="en-GB"/>
        </w:rPr>
      </w:pPr>
      <w:bookmarkStart w:id="0" w:name="_Toc472177878"/>
      <w:r w:rsidRPr="00CD3888">
        <w:rPr>
          <w:sz w:val="32"/>
          <w:lang w:val="en-GB"/>
        </w:rPr>
        <w:lastRenderedPageBreak/>
        <w:t>Introduction</w:t>
      </w:r>
      <w:bookmarkEnd w:id="0"/>
    </w:p>
    <w:p w14:paraId="4C9FC46F" w14:textId="77777777" w:rsidR="0039268F" w:rsidRPr="00CD3888" w:rsidRDefault="00CD3888" w:rsidP="00CE7435">
      <w:pPr>
        <w:pStyle w:val="Titolo2"/>
        <w:numPr>
          <w:ilvl w:val="1"/>
          <w:numId w:val="4"/>
        </w:numPr>
        <w:rPr>
          <w:sz w:val="28"/>
          <w:lang w:val="en-GB"/>
        </w:rPr>
      </w:pPr>
      <w:r>
        <w:rPr>
          <w:sz w:val="28"/>
          <w:lang w:val="en-GB"/>
        </w:rPr>
        <w:t xml:space="preserve"> </w:t>
      </w:r>
      <w:bookmarkStart w:id="1" w:name="_Toc472177879"/>
      <w:r w:rsidR="00E631A7">
        <w:rPr>
          <w:sz w:val="28"/>
          <w:lang w:val="en-GB"/>
        </w:rPr>
        <w:t>Revision History</w:t>
      </w:r>
      <w:bookmarkEnd w:id="1"/>
    </w:p>
    <w:tbl>
      <w:tblPr>
        <w:tblStyle w:val="Grigliatabella"/>
        <w:tblW w:w="6946" w:type="dxa"/>
        <w:tblBorders>
          <w:left w:val="none" w:sz="0" w:space="0" w:color="auto"/>
          <w:right w:val="none" w:sz="0" w:space="0" w:color="auto"/>
          <w:insideV w:val="none" w:sz="0" w:space="0" w:color="auto"/>
        </w:tblBorders>
        <w:tblCellMar>
          <w:top w:w="57" w:type="dxa"/>
          <w:bottom w:w="57" w:type="dxa"/>
        </w:tblCellMar>
        <w:tblLook w:val="04A0" w:firstRow="1" w:lastRow="0" w:firstColumn="1" w:lastColumn="0" w:noHBand="0" w:noVBand="1"/>
      </w:tblPr>
      <w:tblGrid>
        <w:gridCol w:w="914"/>
        <w:gridCol w:w="1354"/>
        <w:gridCol w:w="3119"/>
        <w:gridCol w:w="1559"/>
      </w:tblGrid>
      <w:tr w:rsidR="00586629" w:rsidRPr="00A459C4" w14:paraId="3FE3D919" w14:textId="37801E9F" w:rsidTr="00586629">
        <w:trPr>
          <w:trHeight w:val="13"/>
        </w:trPr>
        <w:tc>
          <w:tcPr>
            <w:tcW w:w="914" w:type="dxa"/>
          </w:tcPr>
          <w:p w14:paraId="65F9A325" w14:textId="45B9E775" w:rsidR="00586629" w:rsidRPr="00A459C4" w:rsidRDefault="00586629" w:rsidP="00586629">
            <w:pPr>
              <w:spacing w:after="0" w:line="240" w:lineRule="auto"/>
              <w:ind w:left="0" w:right="0" w:firstLine="0"/>
              <w:rPr>
                <w:b/>
                <w:sz w:val="22"/>
                <w:lang w:val="en-GB"/>
              </w:rPr>
            </w:pPr>
            <w:r>
              <w:rPr>
                <w:b/>
                <w:sz w:val="22"/>
                <w:lang w:val="en-GB"/>
              </w:rPr>
              <w:t>Version</w:t>
            </w:r>
          </w:p>
        </w:tc>
        <w:tc>
          <w:tcPr>
            <w:tcW w:w="1354" w:type="dxa"/>
          </w:tcPr>
          <w:p w14:paraId="34F4A1FA" w14:textId="029A86E2" w:rsidR="00586629" w:rsidRPr="00A459C4" w:rsidRDefault="00586629" w:rsidP="00586629">
            <w:pPr>
              <w:spacing w:after="0" w:line="240" w:lineRule="auto"/>
              <w:ind w:left="0" w:right="0" w:firstLine="0"/>
              <w:rPr>
                <w:b/>
                <w:sz w:val="22"/>
                <w:lang w:val="en-GB"/>
              </w:rPr>
            </w:pPr>
            <w:r>
              <w:rPr>
                <w:b/>
                <w:sz w:val="22"/>
                <w:lang w:val="en-GB"/>
              </w:rPr>
              <w:t>Date</w:t>
            </w:r>
          </w:p>
        </w:tc>
        <w:tc>
          <w:tcPr>
            <w:tcW w:w="3119" w:type="dxa"/>
          </w:tcPr>
          <w:p w14:paraId="27F6BE00" w14:textId="0E9E1009" w:rsidR="00586629" w:rsidRPr="00A459C4" w:rsidRDefault="00586629" w:rsidP="00586629">
            <w:pPr>
              <w:spacing w:after="0" w:line="240" w:lineRule="auto"/>
              <w:ind w:left="0" w:right="0" w:firstLine="0"/>
              <w:rPr>
                <w:b/>
                <w:sz w:val="22"/>
                <w:lang w:val="en-GB"/>
              </w:rPr>
            </w:pPr>
            <w:r>
              <w:rPr>
                <w:b/>
                <w:sz w:val="22"/>
                <w:lang w:val="en-GB"/>
              </w:rPr>
              <w:t>Authors</w:t>
            </w:r>
          </w:p>
        </w:tc>
        <w:tc>
          <w:tcPr>
            <w:tcW w:w="1559" w:type="dxa"/>
          </w:tcPr>
          <w:p w14:paraId="4923807E" w14:textId="2D17E613" w:rsidR="00586629" w:rsidRPr="00A459C4" w:rsidRDefault="00586629" w:rsidP="00586629">
            <w:pPr>
              <w:spacing w:after="0" w:line="240" w:lineRule="auto"/>
              <w:ind w:left="0" w:right="0" w:firstLine="0"/>
              <w:rPr>
                <w:b/>
                <w:sz w:val="22"/>
                <w:lang w:val="en-GB"/>
              </w:rPr>
            </w:pPr>
            <w:r>
              <w:rPr>
                <w:b/>
                <w:sz w:val="22"/>
                <w:lang w:val="en-GB"/>
              </w:rPr>
              <w:t>Description</w:t>
            </w:r>
          </w:p>
        </w:tc>
      </w:tr>
      <w:tr w:rsidR="00586629" w14:paraId="3241D704" w14:textId="1777A9F4" w:rsidTr="00586629">
        <w:trPr>
          <w:trHeight w:val="13"/>
        </w:trPr>
        <w:tc>
          <w:tcPr>
            <w:tcW w:w="914" w:type="dxa"/>
            <w:vAlign w:val="center"/>
          </w:tcPr>
          <w:p w14:paraId="230C586B" w14:textId="311E7798" w:rsidR="00586629" w:rsidRPr="00586629" w:rsidRDefault="00586629" w:rsidP="00586629">
            <w:pPr>
              <w:spacing w:after="0" w:line="240" w:lineRule="auto"/>
              <w:ind w:left="0" w:right="0" w:firstLine="0"/>
              <w:jc w:val="left"/>
              <w:rPr>
                <w:sz w:val="22"/>
                <w:lang w:val="en-GB"/>
              </w:rPr>
            </w:pPr>
            <w:r w:rsidRPr="00586629">
              <w:rPr>
                <w:sz w:val="22"/>
                <w:lang w:val="en-GB"/>
              </w:rPr>
              <w:t>1.0</w:t>
            </w:r>
          </w:p>
        </w:tc>
        <w:tc>
          <w:tcPr>
            <w:tcW w:w="1354" w:type="dxa"/>
            <w:vAlign w:val="center"/>
          </w:tcPr>
          <w:p w14:paraId="2BA8CD86" w14:textId="13F25E06" w:rsidR="00586629" w:rsidRDefault="00586629" w:rsidP="00586629">
            <w:pPr>
              <w:spacing w:after="0" w:line="240" w:lineRule="auto"/>
              <w:ind w:left="0" w:right="0" w:firstLine="0"/>
              <w:jc w:val="left"/>
              <w:rPr>
                <w:sz w:val="22"/>
                <w:lang w:val="en-GB"/>
              </w:rPr>
            </w:pPr>
            <w:r>
              <w:rPr>
                <w:sz w:val="22"/>
                <w:lang w:val="en-GB"/>
              </w:rPr>
              <w:t>15/01/2017</w:t>
            </w:r>
          </w:p>
        </w:tc>
        <w:tc>
          <w:tcPr>
            <w:tcW w:w="3119" w:type="dxa"/>
            <w:vAlign w:val="center"/>
          </w:tcPr>
          <w:p w14:paraId="05E1608E" w14:textId="68ADC12A" w:rsidR="00586629" w:rsidRDefault="00551FB5" w:rsidP="00586629">
            <w:pPr>
              <w:spacing w:after="0" w:line="240" w:lineRule="auto"/>
              <w:ind w:left="0" w:right="0" w:firstLine="0"/>
              <w:jc w:val="left"/>
              <w:rPr>
                <w:sz w:val="22"/>
                <w:lang w:val="en-GB"/>
              </w:rPr>
            </w:pPr>
            <w:r>
              <w:rPr>
                <w:sz w:val="22"/>
                <w:lang w:val="en-GB"/>
              </w:rPr>
              <w:t>S. Caprara</w:t>
            </w:r>
            <w:r w:rsidR="00586629">
              <w:rPr>
                <w:sz w:val="22"/>
                <w:lang w:val="en-GB"/>
              </w:rPr>
              <w:t xml:space="preserve">, </w:t>
            </w:r>
            <w:r>
              <w:rPr>
                <w:sz w:val="22"/>
                <w:lang w:val="en-GB"/>
              </w:rPr>
              <w:t>S. Ghanbari</w:t>
            </w:r>
            <w:r w:rsidR="00586629">
              <w:rPr>
                <w:sz w:val="22"/>
                <w:lang w:val="en-GB"/>
              </w:rPr>
              <w:t xml:space="preserve">, </w:t>
            </w:r>
            <w:r>
              <w:rPr>
                <w:sz w:val="22"/>
                <w:lang w:val="en-GB"/>
              </w:rPr>
              <w:t>E. Tinti</w:t>
            </w:r>
          </w:p>
        </w:tc>
        <w:tc>
          <w:tcPr>
            <w:tcW w:w="1559" w:type="dxa"/>
            <w:vAlign w:val="center"/>
          </w:tcPr>
          <w:p w14:paraId="64BFB447" w14:textId="26BE66DB" w:rsidR="00586629" w:rsidRDefault="00586629" w:rsidP="00586629">
            <w:pPr>
              <w:spacing w:after="0" w:line="240" w:lineRule="auto"/>
              <w:ind w:left="0" w:right="0" w:firstLine="0"/>
              <w:jc w:val="left"/>
              <w:rPr>
                <w:sz w:val="22"/>
                <w:lang w:val="en-GB"/>
              </w:rPr>
            </w:pPr>
            <w:r>
              <w:rPr>
                <w:sz w:val="22"/>
                <w:lang w:val="en-GB"/>
              </w:rPr>
              <w:t>First release</w:t>
            </w:r>
          </w:p>
        </w:tc>
      </w:tr>
    </w:tbl>
    <w:p w14:paraId="218D3619" w14:textId="77777777" w:rsidR="00586629" w:rsidRDefault="00586629" w:rsidP="00320906">
      <w:pPr>
        <w:spacing w:after="120"/>
        <w:rPr>
          <w:sz w:val="22"/>
          <w:lang w:val="en-GB"/>
        </w:rPr>
      </w:pP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Titolo2"/>
        <w:numPr>
          <w:ilvl w:val="1"/>
          <w:numId w:val="4"/>
        </w:numPr>
        <w:rPr>
          <w:sz w:val="28"/>
          <w:lang w:val="en-GB"/>
        </w:rPr>
      </w:pPr>
      <w:r>
        <w:rPr>
          <w:sz w:val="28"/>
          <w:lang w:val="en-GB"/>
        </w:rPr>
        <w:t xml:space="preserve"> </w:t>
      </w:r>
      <w:bookmarkStart w:id="2" w:name="_Toc472177880"/>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will be tested. To ensure that the interaction between them will give the expected results, we are choosing the method to follow and we are keeping in mind that Unit Test will be done before starting the Integration Test phase.</w:t>
      </w:r>
      <w:r w:rsidR="00041061">
        <w:rPr>
          <w:sz w:val="22"/>
          <w:lang w:val="en-GB"/>
        </w:rPr>
        <w:t xml:space="preserve"> </w:t>
      </w:r>
    </w:p>
    <w:p w14:paraId="2C33478E" w14:textId="4E1F9A9F" w:rsidR="00A7075A" w:rsidRDefault="00041061" w:rsidP="00A7075A">
      <w:pPr>
        <w:spacing w:after="120"/>
        <w:rPr>
          <w:sz w:val="22"/>
          <w:lang w:val="en-GB"/>
        </w:rPr>
      </w:pPr>
      <w:r>
        <w:rPr>
          <w:sz w:val="22"/>
          <w:lang w:val="en-GB"/>
        </w:rPr>
        <w:t xml:space="preserve">In the following </w:t>
      </w:r>
      <w:r w:rsidR="006A448C">
        <w:rPr>
          <w:sz w:val="22"/>
          <w:lang w:val="en-GB"/>
        </w:rPr>
        <w:t>chapters,</w:t>
      </w:r>
      <w:r>
        <w:rPr>
          <w:sz w:val="22"/>
          <w:lang w:val="en-GB"/>
        </w:rPr>
        <w:t xml:space="preserve">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Titolo2"/>
        <w:numPr>
          <w:ilvl w:val="1"/>
          <w:numId w:val="4"/>
        </w:numPr>
        <w:rPr>
          <w:sz w:val="28"/>
          <w:lang w:val="en-GB"/>
        </w:rPr>
      </w:pPr>
      <w:r>
        <w:rPr>
          <w:sz w:val="28"/>
          <w:lang w:val="en-GB"/>
        </w:rPr>
        <w:t xml:space="preserve"> </w:t>
      </w:r>
      <w:bookmarkStart w:id="3" w:name="_Toc472177881"/>
      <w:r w:rsidR="00E631A7">
        <w:rPr>
          <w:sz w:val="28"/>
          <w:lang w:val="en-GB"/>
        </w:rPr>
        <w:t>Definitions and Abbreviations</w:t>
      </w:r>
      <w:bookmarkEnd w:id="3"/>
    </w:p>
    <w:p w14:paraId="657BE8B1"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PowerEnjoy.</w:t>
      </w:r>
    </w:p>
    <w:p w14:paraId="6417DCB9"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PowerEnjoy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PowerEnjoy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Paragrafoelenco"/>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 allows the user to start using the car. The reservation guarantees that no one else can reserve and use the reserved car till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Paragrafoelenco"/>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Paragrafoelenco"/>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Titolo2"/>
        <w:numPr>
          <w:ilvl w:val="1"/>
          <w:numId w:val="4"/>
        </w:numPr>
        <w:rPr>
          <w:sz w:val="28"/>
          <w:lang w:val="en-GB"/>
        </w:rPr>
      </w:pPr>
      <w:bookmarkStart w:id="4" w:name="_Reference_Documents"/>
      <w:bookmarkEnd w:id="4"/>
      <w:r>
        <w:rPr>
          <w:sz w:val="28"/>
          <w:lang w:val="en-GB"/>
        </w:rPr>
        <w:t xml:space="preserve"> </w:t>
      </w:r>
      <w:bookmarkStart w:id="5" w:name="_Toc472177882"/>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Paragrafoelenco"/>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Paragrafoelenco"/>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Paragrafoelenco"/>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Titolo1"/>
        <w:numPr>
          <w:ilvl w:val="0"/>
          <w:numId w:val="3"/>
        </w:numPr>
        <w:rPr>
          <w:rFonts w:asciiTheme="minorHAnsi" w:hAnsiTheme="minorHAnsi" w:cstheme="minorHAnsi"/>
          <w:sz w:val="22"/>
          <w:szCs w:val="20"/>
          <w:lang w:val="en-GB"/>
        </w:rPr>
      </w:pPr>
      <w:bookmarkStart w:id="6" w:name="_Toc472177883"/>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Titolo2"/>
        <w:numPr>
          <w:ilvl w:val="1"/>
          <w:numId w:val="5"/>
        </w:numPr>
        <w:rPr>
          <w:sz w:val="28"/>
          <w:lang w:val="en-GB"/>
        </w:rPr>
      </w:pPr>
      <w:r>
        <w:rPr>
          <w:sz w:val="28"/>
          <w:lang w:val="en-GB"/>
        </w:rPr>
        <w:t xml:space="preserve"> </w:t>
      </w:r>
      <w:bookmarkStart w:id="7" w:name="_Toc472177884"/>
      <w:r w:rsidR="00E631A7">
        <w:rPr>
          <w:sz w:val="28"/>
          <w:lang w:val="en-GB"/>
        </w:rPr>
        <w:t>Entry Criteria</w:t>
      </w:r>
      <w:bookmarkEnd w:id="7"/>
    </w:p>
    <w:p w14:paraId="2C82EA16" w14:textId="657E8709" w:rsidR="00437DD7" w:rsidRDefault="003C4013" w:rsidP="00437DD7">
      <w:pPr>
        <w:spacing w:after="120"/>
        <w:rPr>
          <w:sz w:val="22"/>
          <w:lang w:val="en-GB"/>
        </w:rPr>
      </w:pPr>
      <w:r>
        <w:rPr>
          <w:sz w:val="22"/>
          <w:lang w:val="en-GB"/>
        </w:rPr>
        <w:t>Before starting the Integration testing</w:t>
      </w:r>
      <w:r w:rsidR="00C65D45">
        <w:rPr>
          <w:sz w:val="22"/>
          <w:lang w:val="en-GB"/>
        </w:rPr>
        <w:t xml:space="preserve"> phase</w:t>
      </w:r>
      <w:r>
        <w:rPr>
          <w:sz w:val="22"/>
          <w:lang w:val="en-GB"/>
        </w:rPr>
        <w:t xml:space="preserve">, </w:t>
      </w:r>
      <w:r w:rsidR="00437DD7">
        <w:rPr>
          <w:sz w:val="22"/>
          <w:lang w:val="en-GB"/>
        </w:rPr>
        <w:t>two conditions must meet:</w:t>
      </w:r>
    </w:p>
    <w:p w14:paraId="61416D8A" w14:textId="25770349" w:rsidR="00437DD7" w:rsidRPr="00437DD7" w:rsidRDefault="00437DD7" w:rsidP="00437DD7">
      <w:pPr>
        <w:pStyle w:val="Paragrafoelenco"/>
        <w:numPr>
          <w:ilvl w:val="0"/>
          <w:numId w:val="1"/>
        </w:numPr>
        <w:spacing w:after="120"/>
        <w:ind w:right="2183"/>
        <w:jc w:val="both"/>
        <w:rPr>
          <w:rFonts w:asciiTheme="minorHAnsi" w:hAnsiTheme="minorHAnsi" w:cstheme="minorHAnsi"/>
          <w:sz w:val="22"/>
          <w:szCs w:val="20"/>
          <w:lang w:val="en-GB"/>
        </w:rPr>
      </w:pPr>
      <w:r w:rsidRPr="00437DD7">
        <w:rPr>
          <w:rFonts w:asciiTheme="minorHAnsi" w:hAnsiTheme="minorHAnsi" w:cstheme="minorHAnsi"/>
          <w:sz w:val="22"/>
          <w:szCs w:val="20"/>
          <w:lang w:val="en-GB"/>
        </w:rPr>
        <w:t>t</w:t>
      </w:r>
      <w:r w:rsidR="00C65D45" w:rsidRPr="00437DD7">
        <w:rPr>
          <w:rFonts w:asciiTheme="minorHAnsi" w:hAnsiTheme="minorHAnsi" w:cstheme="minorHAnsi"/>
          <w:sz w:val="22"/>
          <w:szCs w:val="20"/>
          <w:lang w:val="en-GB"/>
        </w:rPr>
        <w:t>he</w:t>
      </w:r>
      <w:r w:rsidRPr="00437DD7">
        <w:rPr>
          <w:rFonts w:asciiTheme="minorHAnsi" w:hAnsiTheme="minorHAnsi" w:cstheme="minorHAnsi"/>
          <w:sz w:val="22"/>
          <w:szCs w:val="20"/>
          <w:lang w:val="en-GB"/>
        </w:rPr>
        <w:t xml:space="preserve"> </w:t>
      </w:r>
      <w:r w:rsidR="00C65D45" w:rsidRPr="00437DD7">
        <w:rPr>
          <w:rFonts w:asciiTheme="minorHAnsi" w:hAnsiTheme="minorHAnsi" w:cstheme="minorHAnsi"/>
          <w:sz w:val="22"/>
          <w:szCs w:val="20"/>
          <w:lang w:val="en-GB"/>
        </w:rPr>
        <w:t xml:space="preserve">Integration Test Plan document </w:t>
      </w:r>
      <w:r w:rsidRPr="00437DD7">
        <w:rPr>
          <w:rFonts w:asciiTheme="minorHAnsi" w:hAnsiTheme="minorHAnsi" w:cstheme="minorHAnsi"/>
          <w:sz w:val="22"/>
          <w:szCs w:val="20"/>
          <w:lang w:val="en-GB"/>
        </w:rPr>
        <w:t>should be</w:t>
      </w:r>
      <w:r w:rsidR="00C65D45" w:rsidRPr="00437DD7">
        <w:rPr>
          <w:rFonts w:asciiTheme="minorHAnsi" w:hAnsiTheme="minorHAnsi" w:cstheme="minorHAnsi"/>
          <w:sz w:val="22"/>
          <w:szCs w:val="20"/>
          <w:lang w:val="en-GB"/>
        </w:rPr>
        <w:t xml:space="preserve"> complete, </w:t>
      </w:r>
      <w:r w:rsidRPr="00437DD7">
        <w:rPr>
          <w:rFonts w:asciiTheme="minorHAnsi" w:hAnsiTheme="minorHAnsi" w:cstheme="minorHAnsi"/>
          <w:sz w:val="22"/>
          <w:szCs w:val="20"/>
          <w:lang w:val="en-GB"/>
        </w:rPr>
        <w:t>so</w:t>
      </w:r>
      <w:r w:rsidR="00C65D45" w:rsidRPr="00437DD7">
        <w:rPr>
          <w:rFonts w:asciiTheme="minorHAnsi" w:hAnsiTheme="minorHAnsi" w:cstheme="minorHAnsi"/>
          <w:sz w:val="22"/>
          <w:szCs w:val="20"/>
          <w:lang w:val="en-GB"/>
        </w:rPr>
        <w:t xml:space="preserve"> that </w:t>
      </w:r>
      <w:r w:rsidRPr="00437DD7">
        <w:rPr>
          <w:rFonts w:asciiTheme="minorHAnsi" w:hAnsiTheme="minorHAnsi" w:cstheme="minorHAnsi"/>
          <w:sz w:val="22"/>
          <w:szCs w:val="20"/>
          <w:lang w:val="en-GB"/>
        </w:rPr>
        <w:t>the approach for integration testing will be clear,</w:t>
      </w:r>
    </w:p>
    <w:p w14:paraId="71C2E468" w14:textId="4AA1E7D6" w:rsidR="00437DD7" w:rsidRPr="00437DD7" w:rsidRDefault="00183A36" w:rsidP="00437DD7">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w:t>
      </w:r>
      <w:r w:rsidR="00437DD7" w:rsidRPr="00437DD7">
        <w:rPr>
          <w:rFonts w:asciiTheme="minorHAnsi" w:hAnsiTheme="minorHAnsi" w:cstheme="minorHAnsi"/>
          <w:sz w:val="22"/>
          <w:szCs w:val="20"/>
          <w:lang w:val="en-GB"/>
        </w:rPr>
        <w:t>lasses and methods involved in the integration tests must be completely developed and unit tested successfully.</w:t>
      </w:r>
    </w:p>
    <w:p w14:paraId="5700344E" w14:textId="660FBFD6" w:rsidR="009D0F2F" w:rsidRDefault="003A0A4D" w:rsidP="00AD2067">
      <w:pPr>
        <w:spacing w:after="120"/>
        <w:rPr>
          <w:sz w:val="22"/>
          <w:lang w:val="en-GB"/>
        </w:rPr>
      </w:pPr>
      <w:r>
        <w:rPr>
          <w:sz w:val="22"/>
          <w:lang w:val="en-GB"/>
        </w:rPr>
        <w:t xml:space="preserve">In this way we can </w:t>
      </w:r>
      <w:r w:rsidR="00437DD7">
        <w:rPr>
          <w:sz w:val="22"/>
          <w:lang w:val="en-GB"/>
        </w:rPr>
        <w:t>en</w:t>
      </w:r>
      <w:r>
        <w:rPr>
          <w:sz w:val="22"/>
          <w:lang w:val="en-GB"/>
        </w:rPr>
        <w:t xml:space="preserve">sure that </w:t>
      </w:r>
      <w:r w:rsidR="00183A36">
        <w:rPr>
          <w:sz w:val="22"/>
          <w:lang w:val="en-GB"/>
        </w:rPr>
        <w:t xml:space="preserve">the </w:t>
      </w:r>
      <w:r w:rsidR="00437DD7">
        <w:rPr>
          <w:sz w:val="22"/>
          <w:lang w:val="en-GB"/>
        </w:rPr>
        <w:t xml:space="preserve">produced </w:t>
      </w:r>
      <w:r>
        <w:rPr>
          <w:sz w:val="22"/>
          <w:lang w:val="en-GB"/>
        </w:rPr>
        <w:t xml:space="preserve">results are meaningful and in the meanwhile we can accelerate the process without waiting that each class and method of the component in testing are completed, but at least the minimum amount of functionality to allow the </w:t>
      </w:r>
      <w:r w:rsidR="00CE527F">
        <w:rPr>
          <w:sz w:val="22"/>
          <w:lang w:val="en-GB"/>
        </w:rPr>
        <w:t>integration</w:t>
      </w:r>
      <w:r>
        <w:rPr>
          <w:sz w:val="22"/>
          <w:lang w:val="en-GB"/>
        </w:rPr>
        <w:t xml:space="preserve"> work.</w:t>
      </w:r>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Titolo2"/>
        <w:numPr>
          <w:ilvl w:val="1"/>
          <w:numId w:val="5"/>
        </w:numPr>
        <w:rPr>
          <w:sz w:val="28"/>
          <w:lang w:val="en-GB"/>
        </w:rPr>
      </w:pPr>
      <w:bookmarkStart w:id="8" w:name="_High_level_components"/>
      <w:bookmarkEnd w:id="8"/>
      <w:r>
        <w:rPr>
          <w:sz w:val="28"/>
          <w:lang w:val="en-GB"/>
        </w:rPr>
        <w:lastRenderedPageBreak/>
        <w:t xml:space="preserve"> </w:t>
      </w:r>
      <w:bookmarkStart w:id="9" w:name="_Ref472113246"/>
      <w:bookmarkStart w:id="10" w:name="_Toc472177885"/>
      <w:r w:rsidR="00E631A7">
        <w:rPr>
          <w:sz w:val="28"/>
          <w:lang w:val="en-GB"/>
        </w:rPr>
        <w:t>Elements to be Integrated</w:t>
      </w:r>
      <w:bookmarkEnd w:id="9"/>
      <w:bookmarkEnd w:id="10"/>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5FE5FE3F">
            <wp:extent cx="5553075" cy="5463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0567" cy="5470398"/>
                    </a:xfrm>
                    <a:prstGeom prst="rect">
                      <a:avLst/>
                    </a:prstGeom>
                  </pic:spPr>
                </pic:pic>
              </a:graphicData>
            </a:graphic>
          </wp:inline>
        </w:drawing>
      </w:r>
    </w:p>
    <w:p w14:paraId="0DC3736E" w14:textId="601FC436" w:rsidR="00A25B49" w:rsidRPr="003F651C" w:rsidRDefault="00A25B49" w:rsidP="0065418C">
      <w:pPr>
        <w:spacing w:after="120"/>
        <w:rPr>
          <w:sz w:val="22"/>
          <w:lang w:val="en-GB"/>
        </w:rPr>
      </w:pPr>
      <w:r w:rsidRPr="003F651C">
        <w:rPr>
          <w:sz w:val="22"/>
          <w:lang w:val="en-GB"/>
        </w:rPr>
        <w:t xml:space="preserve">Our system </w:t>
      </w:r>
      <w:r w:rsidR="003F651C" w:rsidRPr="003F651C">
        <w:rPr>
          <w:sz w:val="22"/>
          <w:lang w:val="en-GB"/>
        </w:rPr>
        <w:t xml:space="preserve">has </w:t>
      </w:r>
      <w:r w:rsidRPr="003F651C">
        <w:rPr>
          <w:sz w:val="22"/>
          <w:lang w:val="en-GB"/>
        </w:rPr>
        <w:t xml:space="preserve">many components, </w:t>
      </w:r>
      <w:r w:rsidR="003F651C" w:rsidRPr="003F651C">
        <w:rPr>
          <w:sz w:val="22"/>
          <w:lang w:val="en-GB"/>
        </w:rPr>
        <w:t>organised</w:t>
      </w:r>
      <w:r w:rsidRPr="003F651C">
        <w:rPr>
          <w:sz w:val="22"/>
          <w:lang w:val="en-GB"/>
        </w:rPr>
        <w:t xml:space="preserve"> in two level</w:t>
      </w:r>
      <w:r w:rsidR="003F651C" w:rsidRPr="003F651C">
        <w:rPr>
          <w:sz w:val="22"/>
          <w:lang w:val="en-GB"/>
        </w:rPr>
        <w:t>s</w:t>
      </w:r>
      <w:r w:rsidRPr="003F651C">
        <w:rPr>
          <w:sz w:val="22"/>
          <w:lang w:val="en-GB"/>
        </w:rPr>
        <w:t xml:space="preserve"> of </w:t>
      </w:r>
      <w:r w:rsidR="001F6F50" w:rsidRPr="003F651C">
        <w:rPr>
          <w:sz w:val="22"/>
          <w:lang w:val="en-GB"/>
        </w:rPr>
        <w:t>granularity</w:t>
      </w:r>
      <w:r w:rsidRPr="003F651C">
        <w:rPr>
          <w:sz w:val="22"/>
          <w:lang w:val="en-GB"/>
        </w:rPr>
        <w:t>.</w:t>
      </w:r>
    </w:p>
    <w:p w14:paraId="1E2FEA13" w14:textId="1D3D6710" w:rsidR="0065418C" w:rsidRPr="003F651C" w:rsidRDefault="0065418C" w:rsidP="0065418C">
      <w:pPr>
        <w:spacing w:after="120"/>
        <w:rPr>
          <w:sz w:val="22"/>
          <w:lang w:val="en-GB"/>
        </w:rPr>
      </w:pPr>
      <w:r w:rsidRPr="003F651C">
        <w:rPr>
          <w:sz w:val="22"/>
          <w:lang w:val="en-GB"/>
        </w:rPr>
        <w:t xml:space="preserve">The </w:t>
      </w:r>
      <w:r w:rsidR="00A25B49" w:rsidRPr="003F651C">
        <w:rPr>
          <w:sz w:val="22"/>
          <w:lang w:val="en-GB"/>
        </w:rPr>
        <w:t>higher level of components</w:t>
      </w:r>
      <w:r w:rsidRPr="003F651C">
        <w:rPr>
          <w:sz w:val="22"/>
          <w:lang w:val="en-GB"/>
        </w:rPr>
        <w:t xml:space="preserve"> of our system </w:t>
      </w:r>
      <w:r w:rsidR="0003786E" w:rsidRPr="003F651C">
        <w:rPr>
          <w:sz w:val="22"/>
          <w:lang w:val="en-GB"/>
        </w:rPr>
        <w:t xml:space="preserve">that need </w:t>
      </w:r>
      <w:r w:rsidR="00A25B49" w:rsidRPr="003F651C">
        <w:rPr>
          <w:sz w:val="22"/>
          <w:lang w:val="en-GB"/>
        </w:rPr>
        <w:t>to be integrated are</w:t>
      </w:r>
      <w:r w:rsidRPr="003F651C">
        <w:rPr>
          <w:sz w:val="22"/>
          <w:lang w:val="en-GB"/>
        </w:rPr>
        <w:t>:</w:t>
      </w:r>
    </w:p>
    <w:p w14:paraId="2F33ADB3" w14:textId="2879E586" w:rsidR="0065418C" w:rsidRPr="003F651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User App</w:t>
      </w:r>
      <w:r w:rsidR="005028B9">
        <w:rPr>
          <w:rFonts w:asciiTheme="minorHAnsi" w:hAnsiTheme="minorHAnsi" w:cstheme="minorHAnsi"/>
          <w:sz w:val="22"/>
          <w:szCs w:val="20"/>
          <w:lang w:val="en-GB"/>
        </w:rPr>
        <w:t>lication</w:t>
      </w:r>
    </w:p>
    <w:p w14:paraId="6C9B7AD9" w14:textId="204E5447" w:rsidR="0065418C" w:rsidRPr="003F651C" w:rsidRDefault="0065418C"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Operator App</w:t>
      </w:r>
      <w:r w:rsidR="005028B9">
        <w:rPr>
          <w:rFonts w:asciiTheme="minorHAnsi" w:hAnsiTheme="minorHAnsi" w:cstheme="minorHAnsi"/>
          <w:sz w:val="22"/>
          <w:szCs w:val="20"/>
          <w:lang w:val="en-GB"/>
        </w:rPr>
        <w:t>lication</w:t>
      </w:r>
    </w:p>
    <w:p w14:paraId="23C4DA55" w14:textId="1E5DB7A4" w:rsidR="0065418C" w:rsidRPr="003F651C" w:rsidRDefault="005028B9" w:rsidP="0065418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Controller</w:t>
      </w:r>
    </w:p>
    <w:p w14:paraId="51F8C053" w14:textId="266C9B7F" w:rsidR="00A25B49" w:rsidRPr="003F651C" w:rsidRDefault="00A25B49" w:rsidP="0065418C">
      <w:pPr>
        <w:pStyle w:val="Paragrafoelenco"/>
        <w:numPr>
          <w:ilvl w:val="0"/>
          <w:numId w:val="1"/>
        </w:numPr>
        <w:spacing w:after="120"/>
        <w:ind w:right="2183"/>
        <w:jc w:val="both"/>
        <w:rPr>
          <w:rFonts w:asciiTheme="minorHAnsi" w:hAnsiTheme="minorHAnsi" w:cstheme="minorHAnsi"/>
          <w:sz w:val="22"/>
          <w:szCs w:val="20"/>
          <w:lang w:val="en-GB"/>
        </w:rPr>
      </w:pPr>
      <w:r w:rsidRPr="003F651C">
        <w:rPr>
          <w:rFonts w:asciiTheme="minorHAnsi" w:hAnsiTheme="minorHAnsi" w:cstheme="minorHAnsi"/>
          <w:sz w:val="22"/>
          <w:szCs w:val="20"/>
          <w:lang w:val="en-GB"/>
        </w:rPr>
        <w:t>Model</w:t>
      </w:r>
    </w:p>
    <w:p w14:paraId="4EF71B00" w14:textId="1443CE24" w:rsidR="00A25B49" w:rsidRPr="003F651C" w:rsidRDefault="0065418C" w:rsidP="00A25B49">
      <w:pPr>
        <w:pStyle w:val="Paragrafoelenco"/>
        <w:numPr>
          <w:ilvl w:val="0"/>
          <w:numId w:val="1"/>
        </w:numPr>
        <w:spacing w:after="120"/>
        <w:ind w:right="2183"/>
        <w:jc w:val="both"/>
        <w:rPr>
          <w:sz w:val="22"/>
          <w:lang w:val="en-GB"/>
        </w:rPr>
      </w:pPr>
      <w:r w:rsidRPr="003F651C">
        <w:rPr>
          <w:rFonts w:asciiTheme="minorHAnsi" w:hAnsiTheme="minorHAnsi" w:cstheme="minorHAnsi"/>
          <w:sz w:val="22"/>
          <w:szCs w:val="20"/>
          <w:lang w:val="en-GB"/>
        </w:rPr>
        <w:lastRenderedPageBreak/>
        <w:t>Database</w:t>
      </w:r>
    </w:p>
    <w:p w14:paraId="221B20E1" w14:textId="1BD353A4" w:rsidR="003F651C" w:rsidRDefault="00A25B49" w:rsidP="00E718A1">
      <w:pPr>
        <w:spacing w:after="120"/>
        <w:rPr>
          <w:sz w:val="22"/>
          <w:lang w:val="en-GB"/>
        </w:rPr>
      </w:pPr>
      <w:r w:rsidRPr="003F651C">
        <w:rPr>
          <w:sz w:val="22"/>
          <w:lang w:val="en-GB"/>
        </w:rPr>
        <w:t>The</w:t>
      </w:r>
      <w:r w:rsidR="003F651C">
        <w:rPr>
          <w:sz w:val="22"/>
          <w:lang w:val="en-GB"/>
        </w:rPr>
        <w:t xml:space="preserve"> listed </w:t>
      </w:r>
      <w:r w:rsidRPr="003F651C">
        <w:rPr>
          <w:sz w:val="22"/>
          <w:lang w:val="en-GB"/>
        </w:rPr>
        <w:t xml:space="preserve">components are </w:t>
      </w:r>
      <w:r w:rsidR="003F651C">
        <w:rPr>
          <w:sz w:val="22"/>
          <w:lang w:val="en-GB"/>
        </w:rPr>
        <w:t>divided into</w:t>
      </w:r>
      <w:r w:rsidRPr="003F651C">
        <w:rPr>
          <w:sz w:val="22"/>
          <w:lang w:val="en-GB"/>
        </w:rPr>
        <w:t xml:space="preserve"> lower level components</w:t>
      </w:r>
      <w:r w:rsidR="003F651C">
        <w:rPr>
          <w:sz w:val="22"/>
          <w:lang w:val="en-GB"/>
        </w:rPr>
        <w:t>,</w:t>
      </w:r>
      <w:r w:rsidRPr="003F651C">
        <w:rPr>
          <w:sz w:val="22"/>
          <w:lang w:val="en-GB"/>
        </w:rPr>
        <w:t xml:space="preserve"> that </w:t>
      </w:r>
      <w:r w:rsidR="003F651C">
        <w:rPr>
          <w:sz w:val="22"/>
          <w:lang w:val="en-GB"/>
        </w:rPr>
        <w:t>will need integration testing.</w:t>
      </w:r>
    </w:p>
    <w:p w14:paraId="388D91C4" w14:textId="1782F76F" w:rsidR="003F651C" w:rsidRDefault="003F651C" w:rsidP="00E718A1">
      <w:pPr>
        <w:spacing w:after="120"/>
        <w:rPr>
          <w:sz w:val="22"/>
          <w:lang w:val="en-GB"/>
        </w:rPr>
      </w:pPr>
      <w:r>
        <w:rPr>
          <w:sz w:val="22"/>
          <w:lang w:val="en-GB"/>
        </w:rPr>
        <w:t>More in detail, the Controller</w:t>
      </w:r>
      <w:r w:rsidR="00A25B49" w:rsidRPr="003F651C">
        <w:rPr>
          <w:sz w:val="22"/>
          <w:lang w:val="en-GB"/>
        </w:rPr>
        <w:t xml:space="preserve"> is composed by </w:t>
      </w:r>
      <w:r>
        <w:rPr>
          <w:sz w:val="22"/>
          <w:lang w:val="en-GB"/>
        </w:rPr>
        <w:t xml:space="preserve">WebService, </w:t>
      </w:r>
      <w:r w:rsidRPr="003F651C">
        <w:rPr>
          <w:sz w:val="22"/>
          <w:lang w:val="en-GB"/>
        </w:rPr>
        <w:t>Authenti</w:t>
      </w:r>
      <w:r>
        <w:rPr>
          <w:sz w:val="22"/>
          <w:lang w:val="en-GB"/>
        </w:rPr>
        <w:t xml:space="preserve">cation, Maintenance Controller, Reservation </w:t>
      </w:r>
      <w:r w:rsidR="00D32EAE" w:rsidRPr="003F651C">
        <w:rPr>
          <w:sz w:val="22"/>
          <w:lang w:val="en-GB"/>
        </w:rPr>
        <w:t>Controller</w:t>
      </w:r>
      <w:r>
        <w:rPr>
          <w:sz w:val="22"/>
          <w:lang w:val="en-GB"/>
        </w:rPr>
        <w:t xml:space="preserve">, Calculation </w:t>
      </w:r>
      <w:r w:rsidR="00E718A1" w:rsidRPr="003F651C">
        <w:rPr>
          <w:sz w:val="22"/>
          <w:lang w:val="en-GB"/>
        </w:rPr>
        <w:t>Controller</w:t>
      </w:r>
      <w:r w:rsidR="001F6F50" w:rsidRPr="003F651C">
        <w:rPr>
          <w:sz w:val="22"/>
          <w:lang w:val="en-GB"/>
        </w:rPr>
        <w:t>.</w:t>
      </w:r>
      <w:r w:rsidR="00E718A1" w:rsidRPr="003F651C">
        <w:rPr>
          <w:sz w:val="22"/>
          <w:lang w:val="en-GB"/>
        </w:rPr>
        <w:t xml:space="preserve"> </w:t>
      </w:r>
    </w:p>
    <w:p w14:paraId="6D9A101B" w14:textId="3166EFF8" w:rsidR="003F651C" w:rsidRDefault="003F651C" w:rsidP="00E718A1">
      <w:pPr>
        <w:spacing w:after="120"/>
        <w:rPr>
          <w:sz w:val="22"/>
          <w:lang w:val="en-GB"/>
        </w:rPr>
      </w:pPr>
      <w:r>
        <w:rPr>
          <w:sz w:val="22"/>
          <w:lang w:val="en-GB"/>
        </w:rPr>
        <w:t>The Model has</w:t>
      </w:r>
      <w:r w:rsidR="00E718A1" w:rsidRPr="003F651C">
        <w:rPr>
          <w:sz w:val="22"/>
          <w:lang w:val="en-GB"/>
        </w:rPr>
        <w:t xml:space="preserve"> DAO com</w:t>
      </w:r>
      <w:r>
        <w:rPr>
          <w:sz w:val="22"/>
          <w:lang w:val="en-GB"/>
        </w:rPr>
        <w:t>ponents and some Pojo component</w:t>
      </w:r>
      <w:r w:rsidR="00E718A1" w:rsidRPr="003F651C">
        <w:rPr>
          <w:sz w:val="22"/>
          <w:lang w:val="en-GB"/>
        </w:rPr>
        <w:t xml:space="preserve">. The last </w:t>
      </w:r>
      <w:r>
        <w:rPr>
          <w:sz w:val="22"/>
          <w:lang w:val="en-GB"/>
        </w:rPr>
        <w:t xml:space="preserve">one </w:t>
      </w:r>
      <w:r w:rsidR="00E718A1" w:rsidRPr="003F651C">
        <w:rPr>
          <w:sz w:val="22"/>
          <w:lang w:val="en-GB"/>
        </w:rPr>
        <w:t>does</w:t>
      </w:r>
      <w:r>
        <w:rPr>
          <w:sz w:val="22"/>
          <w:lang w:val="en-GB"/>
        </w:rPr>
        <w:t>n’</w:t>
      </w:r>
      <w:r w:rsidR="00E718A1" w:rsidRPr="003F651C">
        <w:rPr>
          <w:sz w:val="22"/>
          <w:lang w:val="en-GB"/>
        </w:rPr>
        <w:t>t need to be</w:t>
      </w:r>
      <w:r>
        <w:rPr>
          <w:sz w:val="22"/>
          <w:lang w:val="en-GB"/>
        </w:rPr>
        <w:t xml:space="preserve"> considered for integration</w:t>
      </w:r>
      <w:r w:rsidR="00E718A1" w:rsidRPr="003F651C">
        <w:rPr>
          <w:sz w:val="22"/>
          <w:lang w:val="en-GB"/>
        </w:rPr>
        <w:t>.</w:t>
      </w:r>
      <w:r w:rsidR="0071685B">
        <w:rPr>
          <w:sz w:val="22"/>
          <w:lang w:val="en-GB"/>
        </w:rPr>
        <w:t xml:space="preserve"> Note that DAO components won’t be unit tested.</w:t>
      </w:r>
      <w:r w:rsidR="00E718A1" w:rsidRPr="003F651C">
        <w:rPr>
          <w:sz w:val="22"/>
          <w:lang w:val="en-GB"/>
        </w:rPr>
        <w:t xml:space="preserve"> </w:t>
      </w:r>
    </w:p>
    <w:p w14:paraId="78DA2C1A" w14:textId="1FBDEEB6" w:rsidR="003F651C" w:rsidRDefault="00E718A1" w:rsidP="0071685B">
      <w:pPr>
        <w:spacing w:after="120"/>
        <w:ind w:left="0" w:firstLine="0"/>
        <w:rPr>
          <w:sz w:val="22"/>
          <w:lang w:val="en-GB"/>
        </w:rPr>
      </w:pPr>
      <w:r w:rsidRPr="003F651C">
        <w:rPr>
          <w:sz w:val="22"/>
          <w:lang w:val="en-GB"/>
        </w:rPr>
        <w:t xml:space="preserve">Data </w:t>
      </w:r>
      <w:r w:rsidR="0071685B">
        <w:rPr>
          <w:sz w:val="22"/>
          <w:lang w:val="en-GB"/>
        </w:rPr>
        <w:t xml:space="preserve">low level </w:t>
      </w:r>
      <w:r w:rsidRPr="003F651C">
        <w:rPr>
          <w:sz w:val="22"/>
          <w:lang w:val="en-GB"/>
        </w:rPr>
        <w:t xml:space="preserve">components </w:t>
      </w:r>
      <w:r w:rsidR="003F651C">
        <w:rPr>
          <w:sz w:val="22"/>
          <w:lang w:val="en-GB"/>
        </w:rPr>
        <w:t>are the</w:t>
      </w:r>
      <w:r w:rsidRPr="003F651C">
        <w:rPr>
          <w:sz w:val="22"/>
          <w:lang w:val="en-GB"/>
        </w:rPr>
        <w:t xml:space="preserve"> DataService and</w:t>
      </w:r>
      <w:r w:rsidR="003F651C">
        <w:rPr>
          <w:sz w:val="22"/>
          <w:lang w:val="en-GB"/>
        </w:rPr>
        <w:t xml:space="preserve"> the</w:t>
      </w:r>
      <w:r w:rsidRPr="003F651C">
        <w:rPr>
          <w:sz w:val="22"/>
          <w:lang w:val="en-GB"/>
        </w:rPr>
        <w:t xml:space="preserve"> Database.</w:t>
      </w:r>
      <w:r w:rsidR="00E9796F" w:rsidRPr="003F651C">
        <w:rPr>
          <w:sz w:val="22"/>
          <w:lang w:val="en-GB"/>
        </w:rPr>
        <w:t xml:space="preserve"> </w:t>
      </w:r>
    </w:p>
    <w:p w14:paraId="5D293F6C" w14:textId="28FB7076" w:rsidR="001F6F50" w:rsidRDefault="003F651C" w:rsidP="00E718A1">
      <w:pPr>
        <w:spacing w:after="120"/>
        <w:rPr>
          <w:sz w:val="22"/>
          <w:lang w:val="en-GB"/>
        </w:rPr>
      </w:pPr>
      <w:r>
        <w:rPr>
          <w:sz w:val="22"/>
          <w:lang w:val="en-GB"/>
        </w:rPr>
        <w:t>Concerning the two m</w:t>
      </w:r>
      <w:r w:rsidR="00E9796F" w:rsidRPr="003F651C">
        <w:rPr>
          <w:sz w:val="22"/>
          <w:lang w:val="en-GB"/>
        </w:rPr>
        <w:t>obile application</w:t>
      </w:r>
      <w:r>
        <w:rPr>
          <w:sz w:val="22"/>
          <w:lang w:val="en-GB"/>
        </w:rPr>
        <w:t>s,</w:t>
      </w:r>
      <w:r w:rsidR="00E9796F" w:rsidRPr="003F651C">
        <w:rPr>
          <w:sz w:val="22"/>
          <w:lang w:val="en-GB"/>
        </w:rPr>
        <w:t xml:space="preserve"> we will </w:t>
      </w:r>
      <w:r>
        <w:rPr>
          <w:sz w:val="22"/>
          <w:lang w:val="en-GB"/>
        </w:rPr>
        <w:t xml:space="preserve">only </w:t>
      </w:r>
      <w:r w:rsidR="00E9796F" w:rsidRPr="003F651C">
        <w:rPr>
          <w:sz w:val="22"/>
          <w:lang w:val="en-GB"/>
        </w:rPr>
        <w:t xml:space="preserve">integrate </w:t>
      </w:r>
      <w:r>
        <w:rPr>
          <w:sz w:val="22"/>
          <w:lang w:val="en-GB"/>
        </w:rPr>
        <w:t>the</w:t>
      </w:r>
      <w:r w:rsidR="00E9796F" w:rsidRPr="003F651C">
        <w:rPr>
          <w:sz w:val="22"/>
          <w:lang w:val="en-GB"/>
        </w:rPr>
        <w:t xml:space="preserve"> User</w:t>
      </w:r>
      <w:r>
        <w:rPr>
          <w:sz w:val="22"/>
          <w:lang w:val="en-GB"/>
        </w:rPr>
        <w:t xml:space="preserve"> App </w:t>
      </w:r>
      <w:r w:rsidR="00E9796F" w:rsidRPr="003F651C">
        <w:rPr>
          <w:sz w:val="22"/>
          <w:lang w:val="en-GB"/>
        </w:rPr>
        <w:t>Controller and Operator</w:t>
      </w:r>
      <w:r>
        <w:rPr>
          <w:sz w:val="22"/>
          <w:lang w:val="en-GB"/>
        </w:rPr>
        <w:t xml:space="preserve"> App </w:t>
      </w:r>
      <w:r w:rsidR="00E9796F" w:rsidRPr="003F651C">
        <w:rPr>
          <w:sz w:val="22"/>
          <w:lang w:val="en-GB"/>
        </w:rPr>
        <w:t>Controller</w:t>
      </w:r>
      <w:r>
        <w:rPr>
          <w:sz w:val="22"/>
          <w:lang w:val="en-GB"/>
        </w:rPr>
        <w:t xml:space="preserve"> with the rest of the system</w:t>
      </w:r>
      <w:r w:rsidR="00E9796F" w:rsidRPr="003F651C">
        <w:rPr>
          <w:sz w:val="22"/>
          <w:lang w:val="en-GB"/>
        </w:rPr>
        <w:t>.</w:t>
      </w:r>
      <w:r w:rsidR="00E718A1" w:rsidRPr="003F651C">
        <w:rPr>
          <w:sz w:val="22"/>
          <w:lang w:val="en-GB"/>
        </w:rPr>
        <w:t xml:space="preserve"> </w:t>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Titolo2"/>
        <w:numPr>
          <w:ilvl w:val="1"/>
          <w:numId w:val="5"/>
        </w:numPr>
        <w:rPr>
          <w:sz w:val="28"/>
          <w:lang w:val="en-GB"/>
        </w:rPr>
      </w:pPr>
      <w:bookmarkStart w:id="11" w:name="_Integration_Testing_Strategy"/>
      <w:bookmarkEnd w:id="11"/>
      <w:r>
        <w:rPr>
          <w:sz w:val="28"/>
          <w:lang w:val="en-GB"/>
        </w:rPr>
        <w:t xml:space="preserve"> </w:t>
      </w:r>
      <w:bookmarkStart w:id="12" w:name="_Toc472177886"/>
      <w:r w:rsidR="00E631A7">
        <w:rPr>
          <w:sz w:val="28"/>
          <w:lang w:val="en-GB"/>
        </w:rPr>
        <w:t>Integration Testing Strategy</w:t>
      </w:r>
      <w:bookmarkEnd w:id="12"/>
    </w:p>
    <w:p w14:paraId="08AFAC67" w14:textId="15296B0D" w:rsidR="0071685B" w:rsidRDefault="0071685B" w:rsidP="0071685B">
      <w:pPr>
        <w:spacing w:after="120"/>
        <w:rPr>
          <w:sz w:val="22"/>
          <w:lang w:val="en-GB"/>
        </w:rPr>
      </w:pPr>
      <w:r w:rsidRPr="0071685B">
        <w:rPr>
          <w:sz w:val="22"/>
          <w:lang w:val="en-GB"/>
        </w:rPr>
        <w:t xml:space="preserve">Following the “called by” concept, we defined a component hierarchy having the data components at the bottom, DAO components on a higher level, the controllers upon them and finally the mobile application. The figure in </w:t>
      </w:r>
      <w:hyperlink w:anchor="_Sequence_of_Component/Function" w:history="1">
        <w:r w:rsidRPr="00B371AF">
          <w:rPr>
            <w:rStyle w:val="Collegamentoipertestuale"/>
            <w:b/>
            <w:i/>
            <w:color w:val="000000" w:themeColor="text1"/>
            <w:sz w:val="22"/>
            <w:u w:val="none"/>
            <w:lang w:val="en-GB"/>
          </w:rPr>
          <w:t>$2.4</w:t>
        </w:r>
      </w:hyperlink>
      <w:r>
        <w:rPr>
          <w:sz w:val="22"/>
          <w:lang w:val="en-GB"/>
        </w:rPr>
        <w:t xml:space="preserve"> shows the diagram obtained.</w:t>
      </w:r>
    </w:p>
    <w:p w14:paraId="01BA20A6" w14:textId="76DA9422" w:rsidR="000063BF" w:rsidRDefault="003036E1" w:rsidP="000063BF">
      <w:pPr>
        <w:spacing w:after="120"/>
        <w:rPr>
          <w:sz w:val="22"/>
          <w:lang w:val="en-GB"/>
        </w:rPr>
      </w:pPr>
      <w:r>
        <w:rPr>
          <w:sz w:val="22"/>
          <w:lang w:val="en-GB"/>
        </w:rPr>
        <w:t>The bottom-up approach has been chosen for testing the integration among components</w:t>
      </w:r>
      <w:r w:rsidR="00B371AF">
        <w:rPr>
          <w:sz w:val="22"/>
          <w:lang w:val="en-GB"/>
        </w:rPr>
        <w:t>:</w:t>
      </w:r>
      <w:r>
        <w:rPr>
          <w:sz w:val="22"/>
          <w:lang w:val="en-GB"/>
        </w:rPr>
        <w:t xml:space="preserve"> tests will proceed starting from the bottom of the hierarchy and moving to the top on each step.</w:t>
      </w:r>
      <w:r w:rsidR="000063BF">
        <w:rPr>
          <w:sz w:val="22"/>
          <w:lang w:val="en-GB"/>
        </w:rPr>
        <w:t xml:space="preserve"> </w:t>
      </w:r>
    </w:p>
    <w:p w14:paraId="648AC4B6" w14:textId="255B3087" w:rsidR="003036E1" w:rsidRDefault="00B371AF" w:rsidP="000063BF">
      <w:pPr>
        <w:spacing w:after="120"/>
        <w:rPr>
          <w:sz w:val="22"/>
          <w:lang w:val="en-GB"/>
        </w:rPr>
      </w:pPr>
      <w:r>
        <w:rPr>
          <w:sz w:val="22"/>
          <w:lang w:val="en-GB"/>
        </w:rPr>
        <w:t>Due to the many critical points of our system, t</w:t>
      </w:r>
      <w:r w:rsidR="000063BF">
        <w:rPr>
          <w:sz w:val="22"/>
          <w:lang w:val="en-GB"/>
        </w:rPr>
        <w:t>his strategy represents for us a</w:t>
      </w:r>
      <w:r w:rsidR="000063BF" w:rsidRPr="000063BF">
        <w:rPr>
          <w:sz w:val="22"/>
          <w:lang w:val="en-GB"/>
        </w:rPr>
        <w:t xml:space="preserve"> </w:t>
      </w:r>
      <w:r>
        <w:rPr>
          <w:sz w:val="22"/>
          <w:lang w:val="en-GB"/>
        </w:rPr>
        <w:t xml:space="preserve">safer way for testing and an easier </w:t>
      </w:r>
      <w:r w:rsidR="000063BF">
        <w:rPr>
          <w:sz w:val="22"/>
          <w:lang w:val="en-GB"/>
        </w:rPr>
        <w:t>method</w:t>
      </w:r>
      <w:r>
        <w:rPr>
          <w:sz w:val="22"/>
          <w:lang w:val="en-GB"/>
        </w:rPr>
        <w:t xml:space="preserve"> for finding and correcting software faults.</w:t>
      </w:r>
    </w:p>
    <w:p w14:paraId="079CFE13" w14:textId="24432A08" w:rsidR="00B42673" w:rsidRPr="00B371AF" w:rsidRDefault="003036E1" w:rsidP="00B371AF">
      <w:pPr>
        <w:spacing w:after="120"/>
        <w:rPr>
          <w:sz w:val="22"/>
          <w:lang w:val="en-GB"/>
        </w:rPr>
      </w:pPr>
      <w:r>
        <w:rPr>
          <w:sz w:val="22"/>
          <w:lang w:val="en-GB"/>
        </w:rPr>
        <w:t>This approach will include the use of drivers</w:t>
      </w:r>
      <w:r w:rsidR="000063BF">
        <w:rPr>
          <w:sz w:val="22"/>
          <w:lang w:val="en-GB"/>
        </w:rPr>
        <w:t xml:space="preserve">, as discussed in </w:t>
      </w:r>
      <w:hyperlink w:anchor="_Program_Stubs_and" w:history="1">
        <w:r w:rsidR="000063BF" w:rsidRPr="000063BF">
          <w:rPr>
            <w:rStyle w:val="Collegamentoipertestuale"/>
            <w:b/>
            <w:i/>
            <w:color w:val="000000" w:themeColor="text1"/>
            <w:sz w:val="22"/>
            <w:u w:val="none"/>
            <w:lang w:val="en-GB"/>
          </w:rPr>
          <w:t>$5.1</w:t>
        </w:r>
      </w:hyperlink>
      <w:r w:rsidR="000063BF">
        <w:rPr>
          <w:sz w:val="22"/>
          <w:lang w:val="en-GB"/>
        </w:rPr>
        <w:t>,</w:t>
      </w:r>
      <w:r>
        <w:rPr>
          <w:sz w:val="22"/>
          <w:lang w:val="en-GB"/>
        </w:rPr>
        <w:t xml:space="preserve"> for the case in which a component is ready to be tested and its direct parent </w:t>
      </w:r>
      <w:r w:rsidR="00244C03">
        <w:rPr>
          <w:sz w:val="22"/>
          <w:lang w:val="en-GB"/>
        </w:rPr>
        <w:t>is not completely written yet</w:t>
      </w:r>
      <w:r w:rsidR="000063BF">
        <w:rPr>
          <w:sz w:val="22"/>
          <w:lang w:val="en-GB"/>
        </w:rPr>
        <w:t>.</w:t>
      </w:r>
    </w:p>
    <w:p w14:paraId="2CCBD1DB" w14:textId="77777777" w:rsidR="003B41A0" w:rsidRDefault="00E631A7" w:rsidP="003B41A0">
      <w:pPr>
        <w:pStyle w:val="Titolo2"/>
        <w:numPr>
          <w:ilvl w:val="1"/>
          <w:numId w:val="5"/>
        </w:numPr>
        <w:rPr>
          <w:sz w:val="28"/>
          <w:lang w:val="en-GB"/>
        </w:rPr>
      </w:pPr>
      <w:bookmarkStart w:id="13" w:name="_Sequence_of_Component/Function"/>
      <w:bookmarkEnd w:id="13"/>
      <w:r>
        <w:rPr>
          <w:sz w:val="28"/>
          <w:lang w:val="en-GB"/>
        </w:rPr>
        <w:lastRenderedPageBreak/>
        <w:t xml:space="preserve"> </w:t>
      </w:r>
      <w:bookmarkStart w:id="14" w:name="_Toc472177887"/>
      <w:r>
        <w:rPr>
          <w:sz w:val="28"/>
          <w:lang w:val="en-GB"/>
        </w:rPr>
        <w:t>Sequence of Component/Function Integration</w:t>
      </w:r>
      <w:bookmarkEnd w:id="14"/>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0">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In the following table we provide the list of integration tests required.</w:t>
      </w:r>
    </w:p>
    <w:tbl>
      <w:tblPr>
        <w:tblStyle w:val="Grigliatabella"/>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r>
              <w:rPr>
                <w:sz w:val="22"/>
                <w:lang w:val="en-GB"/>
              </w:rPr>
              <w:t>UserDAO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r>
              <w:rPr>
                <w:sz w:val="22"/>
                <w:lang w:val="en-GB"/>
              </w:rPr>
              <w:t>OperatorDAO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r>
              <w:rPr>
                <w:sz w:val="22"/>
                <w:lang w:val="en-GB"/>
              </w:rPr>
              <w:t xml:space="preserve">ParkingAreaDAO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r>
              <w:rPr>
                <w:sz w:val="22"/>
                <w:lang w:val="en-GB"/>
              </w:rPr>
              <w:t>CarDAO → Database</w:t>
            </w:r>
          </w:p>
          <w:p w14:paraId="0491E589" w14:textId="701E9BD7" w:rsidR="00EE1255" w:rsidRDefault="00772E55" w:rsidP="00390902">
            <w:pPr>
              <w:spacing w:after="0" w:line="240" w:lineRule="auto"/>
              <w:ind w:left="0" w:right="0" w:firstLine="0"/>
              <w:jc w:val="left"/>
              <w:rPr>
                <w:sz w:val="22"/>
                <w:lang w:val="en-GB"/>
              </w:rPr>
            </w:pPr>
            <w:r>
              <w:rPr>
                <w:sz w:val="22"/>
                <w:lang w:val="en-GB"/>
              </w:rPr>
              <w:t>CarDAO → DataService</w:t>
            </w:r>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r>
              <w:rPr>
                <w:sz w:val="22"/>
                <w:lang w:val="en-GB"/>
              </w:rPr>
              <w:t>SParkingAreaDAO → Database SParkingAreaDAO → DataService</w:t>
            </w:r>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Authentication → UserDAO</w:t>
            </w:r>
          </w:p>
          <w:p w14:paraId="61C12AE4" w14:textId="513DADA9" w:rsidR="00390902" w:rsidRDefault="00772E55" w:rsidP="00772E55">
            <w:pPr>
              <w:spacing w:after="0" w:line="240" w:lineRule="auto"/>
              <w:ind w:left="0" w:right="0" w:firstLine="0"/>
              <w:jc w:val="left"/>
              <w:rPr>
                <w:sz w:val="22"/>
                <w:lang w:val="en-GB"/>
              </w:rPr>
            </w:pPr>
            <w:r>
              <w:rPr>
                <w:sz w:val="22"/>
                <w:lang w:val="en-GB"/>
              </w:rPr>
              <w:t>Authentication → OperatorDAO</w:t>
            </w:r>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r>
              <w:rPr>
                <w:sz w:val="22"/>
                <w:lang w:val="en-GB"/>
              </w:rPr>
              <w:t>MaintenanceController → CarDAO</w:t>
            </w:r>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r>
              <w:rPr>
                <w:sz w:val="22"/>
                <w:lang w:val="en-GB"/>
              </w:rPr>
              <w:t>ReservationController → CarDAO</w:t>
            </w:r>
          </w:p>
          <w:p w14:paraId="5AB42B37" w14:textId="77777777" w:rsidR="00772E55" w:rsidRDefault="00772E55" w:rsidP="00772E55">
            <w:pPr>
              <w:spacing w:after="0" w:line="240" w:lineRule="auto"/>
              <w:ind w:left="0" w:right="0" w:firstLine="0"/>
              <w:jc w:val="left"/>
              <w:rPr>
                <w:sz w:val="22"/>
                <w:lang w:val="en-GB"/>
              </w:rPr>
            </w:pPr>
            <w:r>
              <w:rPr>
                <w:sz w:val="22"/>
                <w:lang w:val="en-GB"/>
              </w:rPr>
              <w:t>ReservationController → SParkingAreaDAO</w:t>
            </w:r>
          </w:p>
          <w:p w14:paraId="55F1D0E8" w14:textId="4CEAC01D" w:rsidR="00390902" w:rsidRDefault="00772E55" w:rsidP="00772E55">
            <w:pPr>
              <w:spacing w:after="0" w:line="240" w:lineRule="auto"/>
              <w:ind w:left="0" w:right="0" w:firstLine="0"/>
              <w:jc w:val="left"/>
              <w:rPr>
                <w:sz w:val="22"/>
                <w:lang w:val="en-GB"/>
              </w:rPr>
            </w:pPr>
            <w:r>
              <w:rPr>
                <w:sz w:val="22"/>
                <w:lang w:val="en-GB"/>
              </w:rPr>
              <w:t>ReservationController → CalculationController</w:t>
            </w:r>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r>
              <w:rPr>
                <w:sz w:val="22"/>
                <w:lang w:val="en-GB"/>
              </w:rPr>
              <w:t>WebService → Authentication</w:t>
            </w:r>
          </w:p>
          <w:p w14:paraId="6CB0CBFA" w14:textId="77777777" w:rsidR="00772E55" w:rsidRDefault="00772E55" w:rsidP="00772E55">
            <w:pPr>
              <w:spacing w:after="0" w:line="240" w:lineRule="auto"/>
              <w:ind w:left="0" w:right="0" w:firstLine="0"/>
              <w:jc w:val="left"/>
              <w:rPr>
                <w:sz w:val="22"/>
                <w:lang w:val="en-GB"/>
              </w:rPr>
            </w:pPr>
            <w:r>
              <w:rPr>
                <w:sz w:val="22"/>
                <w:lang w:val="en-GB"/>
              </w:rPr>
              <w:t>WebService → ParkingAreaDAO</w:t>
            </w:r>
          </w:p>
          <w:p w14:paraId="558E3067" w14:textId="77777777" w:rsidR="00772E55" w:rsidRDefault="00772E55" w:rsidP="00772E55">
            <w:pPr>
              <w:spacing w:after="0" w:line="240" w:lineRule="auto"/>
              <w:ind w:left="0" w:right="0" w:firstLine="0"/>
              <w:jc w:val="left"/>
              <w:rPr>
                <w:sz w:val="22"/>
                <w:lang w:val="en-GB"/>
              </w:rPr>
            </w:pPr>
            <w:r>
              <w:rPr>
                <w:sz w:val="22"/>
                <w:lang w:val="en-GB"/>
              </w:rPr>
              <w:t>WebService → MaintenanceController</w:t>
            </w:r>
          </w:p>
          <w:p w14:paraId="031A777B" w14:textId="4AE3BF8D" w:rsidR="00390902" w:rsidRDefault="00772E55" w:rsidP="00772E55">
            <w:pPr>
              <w:spacing w:after="0" w:line="240" w:lineRule="auto"/>
              <w:ind w:left="0" w:right="0" w:firstLine="0"/>
              <w:jc w:val="left"/>
              <w:rPr>
                <w:sz w:val="22"/>
                <w:lang w:val="en-GB"/>
              </w:rPr>
            </w:pPr>
            <w:r>
              <w:rPr>
                <w:sz w:val="22"/>
                <w:lang w:val="en-GB"/>
              </w:rPr>
              <w:t>WebService → ReservationController</w:t>
            </w:r>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r>
              <w:rPr>
                <w:sz w:val="22"/>
                <w:lang w:val="en-GB"/>
              </w:rPr>
              <w:t>UserAppController → WebService</w:t>
            </w:r>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r>
              <w:rPr>
                <w:sz w:val="22"/>
                <w:lang w:val="en-GB"/>
              </w:rPr>
              <w:t>OperatorAppController → WebService</w:t>
            </w:r>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36A36DD0" w:rsidR="00014BDC" w:rsidRDefault="00E631A7" w:rsidP="00CE7435">
      <w:pPr>
        <w:pStyle w:val="Titolo1"/>
        <w:numPr>
          <w:ilvl w:val="0"/>
          <w:numId w:val="5"/>
        </w:numPr>
        <w:rPr>
          <w:rFonts w:asciiTheme="minorHAnsi" w:hAnsiTheme="minorHAnsi" w:cstheme="minorHAnsi"/>
          <w:sz w:val="32"/>
          <w:szCs w:val="20"/>
          <w:lang w:val="en-GB"/>
        </w:rPr>
      </w:pPr>
      <w:bookmarkStart w:id="15" w:name="_Toc472177888"/>
      <w:r>
        <w:rPr>
          <w:rFonts w:asciiTheme="minorHAnsi" w:hAnsiTheme="minorHAnsi" w:cstheme="minorHAnsi"/>
          <w:sz w:val="32"/>
          <w:szCs w:val="20"/>
          <w:lang w:val="en-GB"/>
        </w:rPr>
        <w:lastRenderedPageBreak/>
        <w:t>Individual Steps and Test Description</w:t>
      </w:r>
      <w:bookmarkEnd w:id="15"/>
    </w:p>
    <w:p w14:paraId="36B8A466" w14:textId="5499E143" w:rsidR="00FF6DB9" w:rsidRPr="0054560D" w:rsidRDefault="0054560D" w:rsidP="0054560D">
      <w:pPr>
        <w:spacing w:after="120"/>
        <w:rPr>
          <w:sz w:val="22"/>
          <w:lang w:val="en-GB"/>
        </w:rPr>
      </w:pPr>
      <w:r w:rsidRPr="0054560D">
        <w:rPr>
          <w:sz w:val="22"/>
          <w:lang w:val="en-GB"/>
        </w:rPr>
        <w:t>The following paragraphs contain the detail of the Test Cases defined in the previous chapter.</w:t>
      </w:r>
    </w:p>
    <w:p w14:paraId="2E63A873" w14:textId="77777777" w:rsidR="0054560D" w:rsidRPr="0054560D" w:rsidRDefault="0054560D" w:rsidP="0054560D">
      <w:pPr>
        <w:spacing w:after="120"/>
        <w:rPr>
          <w:sz w:val="22"/>
          <w:lang w:val="en-GB"/>
        </w:rPr>
      </w:pPr>
    </w:p>
    <w:p w14:paraId="6C9362E5" w14:textId="2F3310DF" w:rsidR="006F11DA" w:rsidRDefault="00CD3888" w:rsidP="00141BDD">
      <w:pPr>
        <w:pStyle w:val="Titolo2"/>
        <w:numPr>
          <w:ilvl w:val="1"/>
          <w:numId w:val="5"/>
        </w:numPr>
        <w:rPr>
          <w:sz w:val="28"/>
          <w:lang w:val="en-GB"/>
        </w:rPr>
      </w:pPr>
      <w:r w:rsidRPr="00117554">
        <w:rPr>
          <w:b w:val="0"/>
          <w:sz w:val="28"/>
          <w:lang w:val="en-GB"/>
        </w:rPr>
        <w:t xml:space="preserve"> </w:t>
      </w:r>
      <w:bookmarkStart w:id="16" w:name="_Toc472177889"/>
      <w:r w:rsidR="001B2D6F" w:rsidRPr="00141BDD">
        <w:rPr>
          <w:sz w:val="28"/>
          <w:lang w:val="en-GB"/>
        </w:rPr>
        <w:t>Integration test case I1</w:t>
      </w:r>
      <w:bookmarkEnd w:id="16"/>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r>
              <w:rPr>
                <w:sz w:val="22"/>
                <w:lang w:val="en-GB"/>
              </w:rPr>
              <w:t>UserDAO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13B64716" w:rsidR="00772E55" w:rsidRDefault="00772E55" w:rsidP="006A2410">
            <w:pPr>
              <w:spacing w:after="0" w:line="240" w:lineRule="auto"/>
              <w:ind w:left="0" w:right="0" w:firstLine="0"/>
              <w:jc w:val="left"/>
              <w:rPr>
                <w:sz w:val="22"/>
                <w:lang w:val="en-GB"/>
              </w:rPr>
            </w:pPr>
            <w:r w:rsidRPr="00CA53B5">
              <w:rPr>
                <w:sz w:val="22"/>
                <w:lang w:val="en-GB"/>
              </w:rPr>
              <w:t>User</w:t>
            </w:r>
          </w:p>
        </w:tc>
      </w:tr>
      <w:tr w:rsidR="00772E55" w:rsidRPr="00DA6384"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DA6384"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Titolo2"/>
        <w:numPr>
          <w:ilvl w:val="1"/>
          <w:numId w:val="5"/>
        </w:numPr>
        <w:rPr>
          <w:sz w:val="28"/>
          <w:lang w:val="en-GB"/>
        </w:rPr>
      </w:pPr>
      <w:r>
        <w:rPr>
          <w:sz w:val="28"/>
          <w:lang w:val="en-GB"/>
        </w:rPr>
        <w:t xml:space="preserve"> </w:t>
      </w:r>
      <w:bookmarkStart w:id="17" w:name="_Toc472177890"/>
      <w:r>
        <w:rPr>
          <w:sz w:val="28"/>
          <w:lang w:val="en-GB"/>
        </w:rPr>
        <w:t>Integration test case I2</w:t>
      </w:r>
      <w:bookmarkEnd w:id="17"/>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r>
              <w:rPr>
                <w:sz w:val="22"/>
                <w:lang w:val="en-GB"/>
              </w:rPr>
              <w:t>OperatorDAO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432D862D" w:rsidR="0059493A" w:rsidRDefault="0059493A" w:rsidP="006A2410">
            <w:pPr>
              <w:spacing w:after="0" w:line="240" w:lineRule="auto"/>
              <w:ind w:left="0" w:right="0" w:firstLine="0"/>
              <w:jc w:val="left"/>
              <w:rPr>
                <w:sz w:val="22"/>
                <w:lang w:val="en-GB"/>
              </w:rPr>
            </w:pPr>
            <w:r w:rsidRPr="00CA53B5">
              <w:rPr>
                <w:sz w:val="22"/>
                <w:lang w:val="en-GB"/>
              </w:rPr>
              <w:t>Operator</w:t>
            </w:r>
          </w:p>
        </w:tc>
      </w:tr>
      <w:tr w:rsidR="0059493A" w:rsidRPr="00DA6384"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Titolo2"/>
        <w:numPr>
          <w:ilvl w:val="1"/>
          <w:numId w:val="5"/>
        </w:numPr>
        <w:rPr>
          <w:sz w:val="28"/>
          <w:lang w:val="en-GB"/>
        </w:rPr>
      </w:pPr>
      <w:r>
        <w:rPr>
          <w:sz w:val="28"/>
          <w:lang w:val="en-GB"/>
        </w:rPr>
        <w:t xml:space="preserve"> </w:t>
      </w:r>
      <w:bookmarkStart w:id="18" w:name="_Toc472177891"/>
      <w:r>
        <w:rPr>
          <w:sz w:val="28"/>
          <w:lang w:val="en-GB"/>
        </w:rPr>
        <w:t>Integration test case I3</w:t>
      </w:r>
      <w:bookmarkEnd w:id="18"/>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lastRenderedPageBreak/>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r>
              <w:rPr>
                <w:sz w:val="22"/>
                <w:lang w:val="en-GB"/>
              </w:rPr>
              <w:t>ParkingAreaDAO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r>
              <w:rPr>
                <w:sz w:val="22"/>
                <w:lang w:val="en-GB"/>
              </w:rPr>
              <w:t>ParkingArea</w:t>
            </w:r>
          </w:p>
        </w:tc>
      </w:tr>
      <w:tr w:rsidR="0059493A" w:rsidRPr="00DA6384"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Titolo2"/>
        <w:numPr>
          <w:ilvl w:val="1"/>
          <w:numId w:val="5"/>
        </w:numPr>
        <w:rPr>
          <w:sz w:val="28"/>
          <w:lang w:val="en-GB"/>
        </w:rPr>
      </w:pPr>
      <w:r>
        <w:rPr>
          <w:sz w:val="28"/>
          <w:lang w:val="en-GB"/>
        </w:rPr>
        <w:t xml:space="preserve"> </w:t>
      </w:r>
      <w:bookmarkStart w:id="19" w:name="_Toc472177892"/>
      <w:r>
        <w:rPr>
          <w:sz w:val="28"/>
          <w:lang w:val="en-GB"/>
        </w:rPr>
        <w:t>Integration test case I4</w:t>
      </w:r>
      <w:bookmarkEnd w:id="19"/>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r>
              <w:rPr>
                <w:sz w:val="22"/>
                <w:lang w:val="en-GB"/>
              </w:rPr>
              <w:t>CarDAO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22965530" w:rsidR="0059493A" w:rsidRDefault="0059493A" w:rsidP="006A2410">
            <w:pPr>
              <w:spacing w:after="0" w:line="240" w:lineRule="auto"/>
              <w:ind w:left="0" w:right="0" w:firstLine="0"/>
              <w:jc w:val="left"/>
              <w:rPr>
                <w:sz w:val="22"/>
                <w:lang w:val="en-GB"/>
              </w:rPr>
            </w:pPr>
            <w:r w:rsidRPr="00CA53B5">
              <w:rPr>
                <w:sz w:val="22"/>
                <w:lang w:val="en-GB"/>
              </w:rPr>
              <w:t>Car</w:t>
            </w:r>
          </w:p>
        </w:tc>
      </w:tr>
      <w:tr w:rsidR="0059493A" w:rsidRPr="00DA6384"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r>
              <w:rPr>
                <w:sz w:val="22"/>
                <w:lang w:val="en-GB"/>
              </w:rPr>
              <w:t>CarDAO → DataService</w:t>
            </w:r>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The information of the required car is provided.</w:t>
            </w:r>
          </w:p>
        </w:tc>
      </w:tr>
      <w:tr w:rsidR="0059493A" w:rsidRPr="00DA6384"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Verify that the DataService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Titolo2"/>
        <w:numPr>
          <w:ilvl w:val="1"/>
          <w:numId w:val="5"/>
        </w:numPr>
        <w:rPr>
          <w:sz w:val="28"/>
          <w:lang w:val="en-GB"/>
        </w:rPr>
      </w:pPr>
      <w:r>
        <w:rPr>
          <w:sz w:val="28"/>
          <w:lang w:val="en-GB"/>
        </w:rPr>
        <w:lastRenderedPageBreak/>
        <w:t xml:space="preserve"> </w:t>
      </w:r>
      <w:bookmarkStart w:id="20" w:name="_Toc472177893"/>
      <w:r>
        <w:rPr>
          <w:sz w:val="28"/>
          <w:lang w:val="en-GB"/>
        </w:rPr>
        <w:t>Integration test case I5</w:t>
      </w:r>
      <w:bookmarkEnd w:id="20"/>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r>
              <w:rPr>
                <w:sz w:val="22"/>
                <w:lang w:val="en-GB"/>
              </w:rPr>
              <w:t>SParkingAreaDAO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r>
              <w:rPr>
                <w:sz w:val="22"/>
                <w:lang w:val="en-GB"/>
              </w:rPr>
              <w:t>SpecialParkingArea</w:t>
            </w:r>
          </w:p>
        </w:tc>
      </w:tr>
      <w:tr w:rsidR="0059493A" w:rsidRPr="00DA6384"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r>
              <w:rPr>
                <w:sz w:val="22"/>
                <w:lang w:val="en-GB"/>
              </w:rPr>
              <w:t>SParkingAreaDAO → DataService</w:t>
            </w:r>
          </w:p>
        </w:tc>
      </w:tr>
      <w:tr w:rsidR="0059493A" w:rsidRPr="00DA6384"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DA6384"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The DataService provides the correct response and reserves the designated power plug for the specified power station.</w:t>
            </w:r>
          </w:p>
        </w:tc>
      </w:tr>
      <w:tr w:rsidR="0059493A" w:rsidRPr="00DA6384"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Titolo2"/>
        <w:numPr>
          <w:ilvl w:val="1"/>
          <w:numId w:val="5"/>
        </w:numPr>
        <w:rPr>
          <w:sz w:val="28"/>
          <w:lang w:val="en-GB"/>
        </w:rPr>
      </w:pPr>
      <w:r>
        <w:rPr>
          <w:sz w:val="28"/>
          <w:lang w:val="en-GB"/>
        </w:rPr>
        <w:t xml:space="preserve"> </w:t>
      </w:r>
      <w:bookmarkStart w:id="21" w:name="_Toc472177894"/>
      <w:r>
        <w:rPr>
          <w:sz w:val="28"/>
          <w:lang w:val="en-GB"/>
        </w:rPr>
        <w:t>Integration test case I6</w:t>
      </w:r>
      <w:bookmarkEnd w:id="21"/>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Authentication → UserDAO</w:t>
            </w:r>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DA6384"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DA6384"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lastRenderedPageBreak/>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Authentication → OperatorDAO</w:t>
            </w:r>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DA6384"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DA6384"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Titolo2"/>
        <w:numPr>
          <w:ilvl w:val="1"/>
          <w:numId w:val="5"/>
        </w:numPr>
        <w:rPr>
          <w:sz w:val="28"/>
          <w:lang w:val="en-GB"/>
        </w:rPr>
      </w:pPr>
      <w:r>
        <w:rPr>
          <w:sz w:val="28"/>
          <w:lang w:val="en-GB"/>
        </w:rPr>
        <w:t xml:space="preserve"> </w:t>
      </w:r>
      <w:bookmarkStart w:id="22" w:name="_Toc472177895"/>
      <w:r>
        <w:rPr>
          <w:sz w:val="28"/>
          <w:lang w:val="en-GB"/>
        </w:rPr>
        <w:t>Integration test case I7</w:t>
      </w:r>
      <w:bookmarkEnd w:id="22"/>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r>
              <w:rPr>
                <w:sz w:val="22"/>
                <w:lang w:val="en-GB"/>
              </w:rPr>
              <w:t>MaintenanceController → CarDAO</w:t>
            </w:r>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MaintenanceController and can provide the correct answer.</w:t>
            </w:r>
          </w:p>
        </w:tc>
      </w:tr>
      <w:tr w:rsidR="0059493A" w:rsidRPr="00DA6384"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Paragrafoelenco"/>
              <w:numPr>
                <w:ilvl w:val="0"/>
                <w:numId w:val="26"/>
              </w:numPr>
              <w:spacing w:after="0" w:line="240" w:lineRule="auto"/>
              <w:ind w:right="0"/>
              <w:rPr>
                <w:sz w:val="22"/>
                <w:lang w:val="en-GB"/>
              </w:rPr>
            </w:pPr>
            <w:r w:rsidRPr="00141BDD">
              <w:rPr>
                <w:rFonts w:asciiTheme="minorHAnsi" w:hAnsiTheme="minorHAnsi" w:cstheme="minorHAnsi"/>
                <w:sz w:val="22"/>
                <w:lang w:val="en-GB"/>
              </w:rPr>
              <w:t>perform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Titolo2"/>
        <w:numPr>
          <w:ilvl w:val="1"/>
          <w:numId w:val="5"/>
        </w:numPr>
        <w:rPr>
          <w:sz w:val="28"/>
          <w:lang w:val="en-GB"/>
        </w:rPr>
      </w:pPr>
      <w:r>
        <w:rPr>
          <w:sz w:val="28"/>
          <w:lang w:val="en-GB"/>
        </w:rPr>
        <w:lastRenderedPageBreak/>
        <w:t xml:space="preserve"> </w:t>
      </w:r>
      <w:bookmarkStart w:id="23" w:name="_Toc472177896"/>
      <w:r>
        <w:rPr>
          <w:sz w:val="28"/>
          <w:lang w:val="en-GB"/>
        </w:rPr>
        <w:t>Integration test case I8</w:t>
      </w:r>
      <w:bookmarkEnd w:id="23"/>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r>
              <w:rPr>
                <w:sz w:val="22"/>
                <w:lang w:val="en-GB"/>
              </w:rPr>
              <w:t>ReservationController → CarDAO</w:t>
            </w:r>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ReservationController and can provide the correct answer.</w:t>
            </w:r>
          </w:p>
        </w:tc>
      </w:tr>
      <w:tr w:rsidR="0059493A" w:rsidRPr="00DA6384"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Paragrafoelenco"/>
              <w:numPr>
                <w:ilvl w:val="0"/>
                <w:numId w:val="26"/>
              </w:numPr>
              <w:spacing w:after="0" w:line="240" w:lineRule="auto"/>
              <w:ind w:right="0"/>
              <w:rPr>
                <w:sz w:val="22"/>
                <w:lang w:val="en-GB"/>
              </w:rPr>
            </w:pPr>
            <w:r>
              <w:rPr>
                <w:rFonts w:asciiTheme="minorHAnsi" w:hAnsiTheme="minorHAnsi" w:cstheme="minorHAnsi"/>
                <w:sz w:val="22"/>
                <w:lang w:val="en-GB"/>
              </w:rPr>
              <w:t>set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r>
              <w:rPr>
                <w:sz w:val="22"/>
                <w:lang w:val="en-GB"/>
              </w:rPr>
              <w:t>ReservationController → SParkingAreaDAO</w:t>
            </w:r>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r>
              <w:rPr>
                <w:sz w:val="22"/>
                <w:lang w:val="en-GB"/>
              </w:rPr>
              <w:t>SpecialParking, PowerPlug</w:t>
            </w:r>
          </w:p>
        </w:tc>
      </w:tr>
      <w:tr w:rsidR="0059493A" w:rsidRPr="00DA6384"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The DAO handles all the incoming requests from the ReservationController and can provide the correct answer.</w:t>
            </w:r>
          </w:p>
        </w:tc>
      </w:tr>
      <w:tr w:rsidR="0059493A" w:rsidRPr="00DA6384"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Paragrafoelenco"/>
              <w:numPr>
                <w:ilvl w:val="0"/>
                <w:numId w:val="26"/>
              </w:numPr>
              <w:spacing w:after="0" w:line="240" w:lineRule="auto"/>
              <w:ind w:right="0"/>
              <w:rPr>
                <w:sz w:val="22"/>
                <w:lang w:val="en-GB"/>
              </w:rPr>
            </w:pPr>
            <w:r w:rsidRPr="00312651">
              <w:rPr>
                <w:rFonts w:asciiTheme="minorHAnsi" w:hAnsiTheme="minorHAnsi" w:cstheme="minorHAnsi"/>
                <w:sz w:val="22"/>
                <w:lang w:val="en-GB"/>
              </w:rPr>
              <w:t xml:space="preserve">set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r>
              <w:rPr>
                <w:sz w:val="22"/>
                <w:lang w:val="en-GB"/>
              </w:rPr>
              <w:t>ReservationController → CalculationController</w:t>
            </w:r>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r w:rsidRPr="00141BDD">
              <w:rPr>
                <w:sz w:val="22"/>
                <w:lang w:val="en-GB"/>
              </w:rPr>
              <w:t>ReservationInfo</w:t>
            </w:r>
          </w:p>
        </w:tc>
      </w:tr>
      <w:tr w:rsidR="0059493A" w:rsidRPr="00DA6384"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The CalculationController can provide the expected response to the incoming request.</w:t>
            </w:r>
          </w:p>
        </w:tc>
      </w:tr>
      <w:tr w:rsidR="0059493A" w:rsidRPr="00DA6384"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Verify that the result provided by the CalculationController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Titolo2"/>
        <w:numPr>
          <w:ilvl w:val="1"/>
          <w:numId w:val="5"/>
        </w:numPr>
        <w:rPr>
          <w:sz w:val="28"/>
          <w:lang w:val="en-GB"/>
        </w:rPr>
      </w:pPr>
      <w:r>
        <w:rPr>
          <w:sz w:val="28"/>
          <w:lang w:val="en-GB"/>
        </w:rPr>
        <w:t xml:space="preserve"> </w:t>
      </w:r>
      <w:bookmarkStart w:id="24" w:name="_Toc472177897"/>
      <w:r>
        <w:rPr>
          <w:sz w:val="28"/>
          <w:lang w:val="en-GB"/>
        </w:rPr>
        <w:t>Integration test case I9</w:t>
      </w:r>
      <w:bookmarkEnd w:id="24"/>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r w:rsidRPr="00772E55">
              <w:rPr>
                <w:sz w:val="22"/>
                <w:lang w:val="en-GB"/>
              </w:rPr>
              <w:t>WebService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DA6384"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The WebService sends the correct request to the Authentication controller and gets the expected response.</w:t>
            </w:r>
          </w:p>
        </w:tc>
      </w:tr>
      <w:tr w:rsidR="0059493A" w:rsidRPr="00DA6384"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r w:rsidRPr="00772E55">
              <w:rPr>
                <w:sz w:val="22"/>
                <w:lang w:val="en-GB"/>
              </w:rPr>
              <w:t xml:space="preserve">WebService </w:t>
            </w:r>
            <w:r>
              <w:rPr>
                <w:sz w:val="22"/>
                <w:lang w:val="en-GB"/>
              </w:rPr>
              <w:t>→ ParkingAreaDAO</w:t>
            </w:r>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DA6384"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DA6384"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lastRenderedPageBreak/>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r w:rsidRPr="00772E55">
              <w:rPr>
                <w:sz w:val="22"/>
                <w:lang w:val="en-GB"/>
              </w:rPr>
              <w:t>WebService → MaintenanceController</w:t>
            </w:r>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r>
              <w:rPr>
                <w:sz w:val="22"/>
                <w:lang w:val="en-GB"/>
              </w:rPr>
              <w:t>OperatorRequest</w:t>
            </w:r>
          </w:p>
        </w:tc>
      </w:tr>
      <w:tr w:rsidR="0059493A" w:rsidRPr="00DA6384"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The MaintenanceController correctly interprets the request made by the WebService.</w:t>
            </w:r>
          </w:p>
        </w:tc>
      </w:tr>
      <w:tr w:rsidR="0059493A" w:rsidRPr="00DA6384"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set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r w:rsidRPr="00241E97">
              <w:rPr>
                <w:sz w:val="22"/>
                <w:lang w:val="en-GB"/>
              </w:rPr>
              <w:t>WebService → ReservationController</w:t>
            </w:r>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r>
              <w:rPr>
                <w:sz w:val="22"/>
                <w:lang w:val="en-GB"/>
              </w:rPr>
              <w:t>UserRequest</w:t>
            </w:r>
          </w:p>
        </w:tc>
      </w:tr>
      <w:tr w:rsidR="0059493A" w:rsidRPr="00DA6384"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The ReservationController correctly interprets the request made by the WebService.</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Titolo2"/>
        <w:numPr>
          <w:ilvl w:val="1"/>
          <w:numId w:val="5"/>
        </w:numPr>
        <w:rPr>
          <w:sz w:val="28"/>
          <w:lang w:val="en-GB"/>
        </w:rPr>
      </w:pPr>
      <w:bookmarkStart w:id="25" w:name="_Toc472177898"/>
      <w:r w:rsidRPr="00141BDD">
        <w:rPr>
          <w:sz w:val="28"/>
          <w:lang w:val="en-GB"/>
        </w:rPr>
        <w:t>Integration test case I1</w:t>
      </w:r>
      <w:r>
        <w:rPr>
          <w:sz w:val="28"/>
          <w:lang w:val="en-GB"/>
        </w:rPr>
        <w:t>0</w:t>
      </w:r>
      <w:bookmarkEnd w:id="25"/>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r>
              <w:rPr>
                <w:sz w:val="22"/>
                <w:lang w:val="en-GB"/>
              </w:rPr>
              <w:t>UserAppController → WebService</w:t>
            </w:r>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DA6384"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The WebService dispatches correctly the Request and provides the expected result.</w:t>
            </w:r>
          </w:p>
        </w:tc>
      </w:tr>
      <w:tr w:rsidR="0059493A" w:rsidRPr="00DA6384"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Verify that the Controller can send requests to the WebService and can get the correct response, for the functions to:</w:t>
            </w:r>
          </w:p>
          <w:p w14:paraId="0CFCD449" w14:textId="77777777" w:rsidR="0059493A"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Paragrafoelenco"/>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 xml:space="preserve">end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Titolo2"/>
        <w:numPr>
          <w:ilvl w:val="1"/>
          <w:numId w:val="5"/>
        </w:numPr>
        <w:rPr>
          <w:sz w:val="28"/>
          <w:lang w:val="en-GB"/>
        </w:rPr>
      </w:pPr>
      <w:bookmarkStart w:id="26" w:name="_Toc472177899"/>
      <w:r w:rsidRPr="00141BDD">
        <w:rPr>
          <w:sz w:val="28"/>
          <w:lang w:val="en-GB"/>
        </w:rPr>
        <w:t>Integration test case I1</w:t>
      </w:r>
      <w:r>
        <w:rPr>
          <w:sz w:val="28"/>
          <w:lang w:val="en-GB"/>
        </w:rPr>
        <w:t>1</w:t>
      </w:r>
      <w:bookmarkEnd w:id="26"/>
    </w:p>
    <w:tbl>
      <w:tblPr>
        <w:tblStyle w:val="Grigliatabella"/>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r>
              <w:rPr>
                <w:sz w:val="22"/>
                <w:lang w:val="en-GB"/>
              </w:rPr>
              <w:t>OperatorAppController → WebService</w:t>
            </w:r>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DA6384"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The WebService dispatches correctly the Request and provides the expected result.</w:t>
            </w:r>
          </w:p>
        </w:tc>
      </w:tr>
      <w:tr w:rsidR="0059493A" w:rsidRPr="00DA6384"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Verify that the Controller can send requests to the WebService and can get the correct response, for the functions to:</w:t>
            </w:r>
          </w:p>
          <w:p w14:paraId="0C989653"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Paragrafoelenco"/>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Paragrafoelenco"/>
              <w:numPr>
                <w:ilvl w:val="0"/>
                <w:numId w:val="26"/>
              </w:numPr>
              <w:spacing w:after="0" w:line="240" w:lineRule="auto"/>
              <w:ind w:right="0"/>
              <w:rPr>
                <w:sz w:val="22"/>
                <w:lang w:val="en-GB"/>
              </w:rPr>
            </w:pPr>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Titolo1"/>
        <w:numPr>
          <w:ilvl w:val="0"/>
          <w:numId w:val="5"/>
        </w:numPr>
        <w:rPr>
          <w:rFonts w:asciiTheme="minorHAnsi" w:hAnsiTheme="minorHAnsi" w:cstheme="minorHAnsi"/>
          <w:sz w:val="32"/>
          <w:szCs w:val="20"/>
          <w:lang w:val="en-GB"/>
        </w:rPr>
      </w:pPr>
      <w:bookmarkStart w:id="27" w:name="_Toc472177900"/>
      <w:r>
        <w:rPr>
          <w:rFonts w:asciiTheme="minorHAnsi" w:hAnsiTheme="minorHAnsi" w:cstheme="minorHAnsi"/>
          <w:sz w:val="32"/>
          <w:szCs w:val="20"/>
          <w:lang w:val="en-GB"/>
        </w:rPr>
        <w:lastRenderedPageBreak/>
        <w:t>Tools and Test Equipment Required</w:t>
      </w:r>
      <w:bookmarkEnd w:id="27"/>
    </w:p>
    <w:p w14:paraId="3CB2A511" w14:textId="2C6A5736" w:rsidR="00974C31" w:rsidRDefault="00974C31"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28" w:name="_Toc472177901"/>
      <w:r w:rsidR="008013BC">
        <w:rPr>
          <w:rFonts w:asciiTheme="minorHAnsi" w:hAnsiTheme="minorHAnsi" w:cstheme="minorHAnsi"/>
          <w:sz w:val="28"/>
          <w:szCs w:val="20"/>
          <w:lang w:val="en-GB"/>
        </w:rPr>
        <w:t>Tools</w:t>
      </w:r>
      <w:bookmarkEnd w:id="28"/>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has already been presented on the RASD, </w:t>
      </w:r>
      <w:r w:rsidR="00063FC2" w:rsidRPr="00B30D2C">
        <w:rPr>
          <w:sz w:val="22"/>
          <w:highlight w:val="yellow"/>
          <w:lang w:val="en-GB"/>
        </w:rPr>
        <w:t xml:space="preserve">but we wish to </w:t>
      </w:r>
      <w:bookmarkStart w:id="29" w:name="_GoBack"/>
      <w:r w:rsidR="008E2D82" w:rsidRPr="00B30D2C">
        <w:rPr>
          <w:sz w:val="22"/>
          <w:highlight w:val="yellow"/>
          <w:lang w:val="en-GB"/>
        </w:rPr>
        <w:t xml:space="preserve">add </w:t>
      </w:r>
      <w:bookmarkEnd w:id="29"/>
      <w:r w:rsidR="008E2D82" w:rsidRPr="00B30D2C">
        <w:rPr>
          <w:sz w:val="22"/>
          <w:highlight w:val="yellow"/>
          <w:lang w:val="en-GB"/>
        </w:rPr>
        <w:t>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2617F84E" w:rsidR="00D55596" w:rsidRDefault="008013BC" w:rsidP="00747866">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30" w:name="_Toc472177902"/>
      <w:r>
        <w:rPr>
          <w:rFonts w:asciiTheme="minorHAnsi" w:hAnsiTheme="minorHAnsi" w:cstheme="minorHAnsi"/>
          <w:sz w:val="28"/>
          <w:szCs w:val="20"/>
          <w:lang w:val="en-GB"/>
        </w:rPr>
        <w:t>Test Equipment</w:t>
      </w:r>
      <w:bookmarkEnd w:id="30"/>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are performed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Titolo1"/>
        <w:numPr>
          <w:ilvl w:val="0"/>
          <w:numId w:val="5"/>
        </w:numPr>
        <w:rPr>
          <w:rFonts w:asciiTheme="minorHAnsi" w:hAnsiTheme="minorHAnsi" w:cstheme="minorHAnsi"/>
          <w:sz w:val="32"/>
          <w:szCs w:val="20"/>
          <w:lang w:val="en-GB"/>
        </w:rPr>
      </w:pPr>
      <w:bookmarkStart w:id="31" w:name="_Toc472177903"/>
      <w:r>
        <w:rPr>
          <w:rFonts w:asciiTheme="minorHAnsi" w:hAnsiTheme="minorHAnsi" w:cstheme="minorHAnsi"/>
          <w:sz w:val="32"/>
          <w:szCs w:val="20"/>
          <w:lang w:val="en-GB"/>
        </w:rPr>
        <w:lastRenderedPageBreak/>
        <w:t>Program Stubs and Test Data Required</w:t>
      </w:r>
      <w:bookmarkEnd w:id="31"/>
    </w:p>
    <w:p w14:paraId="5BC62431" w14:textId="08BB82B1" w:rsidR="00223BA4" w:rsidRPr="0015763C" w:rsidRDefault="00223BA4" w:rsidP="0015763C">
      <w:pPr>
        <w:pStyle w:val="Titolo2"/>
        <w:numPr>
          <w:ilvl w:val="1"/>
          <w:numId w:val="5"/>
        </w:numPr>
        <w:rPr>
          <w:rFonts w:asciiTheme="minorHAnsi" w:hAnsiTheme="minorHAnsi" w:cstheme="minorHAnsi"/>
          <w:sz w:val="28"/>
          <w:szCs w:val="20"/>
          <w:lang w:val="en-GB"/>
        </w:rPr>
      </w:pPr>
      <w:bookmarkStart w:id="32" w:name="_Program_Stubs_and"/>
      <w:bookmarkEnd w:id="32"/>
      <w:r>
        <w:rPr>
          <w:rFonts w:asciiTheme="minorHAnsi" w:hAnsiTheme="minorHAnsi" w:cstheme="minorHAnsi"/>
          <w:sz w:val="28"/>
          <w:szCs w:val="20"/>
          <w:lang w:val="en-GB"/>
        </w:rPr>
        <w:t xml:space="preserve"> </w:t>
      </w:r>
      <w:bookmarkStart w:id="33" w:name="_Toc472177904"/>
      <w:r w:rsidRPr="0015763C">
        <w:rPr>
          <w:rFonts w:asciiTheme="minorHAnsi" w:hAnsiTheme="minorHAnsi" w:cstheme="minorHAnsi"/>
          <w:sz w:val="28"/>
          <w:szCs w:val="20"/>
          <w:lang w:val="en-GB"/>
        </w:rPr>
        <w:t>Program Stubs and Drivers</w:t>
      </w:r>
      <w:bookmarkEnd w:id="33"/>
    </w:p>
    <w:p w14:paraId="5ACE0820" w14:textId="5CF688A5" w:rsidR="00223BA4" w:rsidRDefault="00B27AAB" w:rsidP="006E398A">
      <w:pPr>
        <w:spacing w:after="120"/>
        <w:rPr>
          <w:sz w:val="22"/>
          <w:lang w:val="en-GB"/>
        </w:rPr>
      </w:pPr>
      <w:r w:rsidRPr="0015763C">
        <w:rPr>
          <w:sz w:val="22"/>
          <w:lang w:val="en-GB"/>
        </w:rPr>
        <w:t xml:space="preserve">For the integration testing of our system we decided to adopt a bottom-up approach. Because of this, we won’t need any program stub, but we will only use </w:t>
      </w:r>
      <w:r w:rsidR="001B1CE0">
        <w:rPr>
          <w:sz w:val="22"/>
          <w:lang w:val="en-GB"/>
        </w:rPr>
        <w:t xml:space="preserve">the </w:t>
      </w:r>
      <w:r w:rsidRPr="0015763C">
        <w:rPr>
          <w:sz w:val="22"/>
          <w:lang w:val="en-GB"/>
        </w:rPr>
        <w:t>drivers</w:t>
      </w:r>
      <w:r w:rsidR="001B1CE0">
        <w:rPr>
          <w:sz w:val="22"/>
          <w:lang w:val="en-GB"/>
        </w:rPr>
        <w:t xml:space="preserve"> listed here:</w:t>
      </w:r>
    </w:p>
    <w:p w14:paraId="4C4390D3" w14:textId="01321BC5" w:rsidR="00E57817" w:rsidRPr="0015763C" w:rsidRDefault="00E57817" w:rsidP="0015763C">
      <w:pPr>
        <w:pStyle w:val="Paragrafoelenco"/>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b/>
          <w:sz w:val="22"/>
          <w:szCs w:val="20"/>
          <w:lang w:val="en-GB"/>
        </w:rPr>
        <w:t>UserDAO Driver</w:t>
      </w:r>
      <w:r>
        <w:rPr>
          <w:rFonts w:asciiTheme="minorHAnsi" w:hAnsiTheme="minorHAnsi" w:cstheme="minorHAnsi"/>
          <w:sz w:val="22"/>
          <w:szCs w:val="20"/>
          <w:lang w:val="en-GB"/>
        </w:rPr>
        <w:t xml:space="preserve">, </w:t>
      </w:r>
      <w:r w:rsidRPr="0015763C">
        <w:rPr>
          <w:rFonts w:asciiTheme="minorHAnsi" w:hAnsiTheme="minorHAnsi" w:cstheme="minorHAnsi"/>
          <w:b/>
          <w:sz w:val="22"/>
          <w:szCs w:val="20"/>
          <w:lang w:val="en-GB"/>
        </w:rPr>
        <w:t>ParkingAreaDAO Driver</w:t>
      </w:r>
      <w:r>
        <w:rPr>
          <w:rFonts w:asciiTheme="minorHAnsi" w:hAnsiTheme="minorHAnsi" w:cstheme="minorHAnsi"/>
          <w:sz w:val="22"/>
          <w:szCs w:val="20"/>
          <w:lang w:val="en-GB"/>
        </w:rPr>
        <w:t xml:space="preserve">, </w:t>
      </w:r>
      <w:r w:rsidR="00C90D07" w:rsidRPr="0015763C">
        <w:rPr>
          <w:rFonts w:asciiTheme="minorHAnsi" w:hAnsiTheme="minorHAnsi" w:cstheme="minorHAnsi"/>
          <w:b/>
          <w:sz w:val="22"/>
          <w:szCs w:val="20"/>
          <w:lang w:val="en-GB"/>
        </w:rPr>
        <w:t>OperatorDA</w:t>
      </w:r>
      <w:r w:rsidR="00C90D07">
        <w:rPr>
          <w:rFonts w:asciiTheme="minorHAnsi" w:hAnsiTheme="minorHAnsi" w:cstheme="minorHAnsi"/>
          <w:b/>
          <w:sz w:val="22"/>
          <w:szCs w:val="20"/>
          <w:lang w:val="en-GB"/>
        </w:rPr>
        <w:t>O Driver</w:t>
      </w:r>
      <w:r w:rsidR="00C90D07">
        <w:rPr>
          <w:rFonts w:asciiTheme="minorHAnsi" w:hAnsiTheme="minorHAnsi" w:cstheme="minorHAnsi"/>
          <w:sz w:val="22"/>
          <w:szCs w:val="20"/>
          <w:lang w:val="en-GB"/>
        </w:rPr>
        <w:t xml:space="preserve">: the modules will make calls to the methods of the </w:t>
      </w:r>
      <w:r w:rsidR="00C90D07" w:rsidRPr="0015763C">
        <w:rPr>
          <w:rFonts w:asciiTheme="minorHAnsi" w:hAnsiTheme="minorHAnsi" w:cstheme="minorHAnsi"/>
          <w:b/>
          <w:sz w:val="22"/>
          <w:szCs w:val="20"/>
          <w:lang w:val="en-GB"/>
        </w:rPr>
        <w:t>UserDAO</w:t>
      </w:r>
      <w:r w:rsidR="00C90D07">
        <w:rPr>
          <w:rFonts w:asciiTheme="minorHAnsi" w:hAnsiTheme="minorHAnsi" w:cstheme="minorHAnsi"/>
          <w:sz w:val="22"/>
          <w:szCs w:val="20"/>
          <w:lang w:val="en-GB"/>
        </w:rPr>
        <w:t xml:space="preserve">, </w:t>
      </w:r>
      <w:r w:rsidR="00C90D07" w:rsidRPr="0015763C">
        <w:rPr>
          <w:rFonts w:asciiTheme="minorHAnsi" w:hAnsiTheme="minorHAnsi" w:cstheme="minorHAnsi"/>
          <w:b/>
          <w:sz w:val="22"/>
          <w:szCs w:val="20"/>
          <w:lang w:val="en-GB"/>
        </w:rPr>
        <w:t>ParkingAreaDAO</w:t>
      </w:r>
      <w:r w:rsidR="00C90D07">
        <w:rPr>
          <w:rFonts w:asciiTheme="minorHAnsi" w:hAnsiTheme="minorHAnsi" w:cstheme="minorHAnsi"/>
          <w:sz w:val="22"/>
          <w:szCs w:val="20"/>
          <w:lang w:val="en-GB"/>
        </w:rPr>
        <w:t xml:space="preserve"> and </w:t>
      </w:r>
      <w:r w:rsidR="00C90D07" w:rsidRPr="0015763C">
        <w:rPr>
          <w:rFonts w:asciiTheme="minorHAnsi" w:hAnsiTheme="minorHAnsi" w:cstheme="minorHAnsi"/>
          <w:b/>
          <w:sz w:val="22"/>
          <w:szCs w:val="20"/>
          <w:lang w:val="en-GB"/>
        </w:rPr>
        <w:t>OperatorDAO</w:t>
      </w:r>
      <w:r w:rsidR="00C90D07">
        <w:rPr>
          <w:rFonts w:asciiTheme="minorHAnsi" w:hAnsiTheme="minorHAnsi" w:cstheme="minorHAnsi"/>
          <w:sz w:val="22"/>
          <w:szCs w:val="20"/>
          <w:lang w:val="en-GB"/>
        </w:rPr>
        <w:t xml:space="preserve"> components, to test their interaction with the </w:t>
      </w:r>
      <w:r w:rsidR="00C90D07" w:rsidRPr="0015763C">
        <w:rPr>
          <w:rFonts w:asciiTheme="minorHAnsi" w:hAnsiTheme="minorHAnsi" w:cstheme="minorHAnsi"/>
          <w:b/>
          <w:sz w:val="22"/>
          <w:szCs w:val="20"/>
          <w:lang w:val="en-GB"/>
        </w:rPr>
        <w:t>Database</w:t>
      </w:r>
      <w:r w:rsidR="00C90D07">
        <w:rPr>
          <w:rFonts w:asciiTheme="minorHAnsi" w:hAnsiTheme="minorHAnsi" w:cstheme="minorHAnsi"/>
          <w:sz w:val="22"/>
          <w:szCs w:val="20"/>
          <w:lang w:val="en-GB"/>
        </w:rPr>
        <w:t>.</w:t>
      </w:r>
    </w:p>
    <w:p w14:paraId="567FBF7D" w14:textId="71F7D8C2" w:rsidR="001B1CE0" w:rsidRDefault="001B1CE0" w:rsidP="0015763C">
      <w:pPr>
        <w:pStyle w:val="Paragrafoelenco"/>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b/>
          <w:sz w:val="22"/>
          <w:szCs w:val="20"/>
          <w:lang w:val="en-GB"/>
        </w:rPr>
        <w:t>CarDAO Driver</w:t>
      </w:r>
      <w:r w:rsidRPr="0015763C">
        <w:rPr>
          <w:rFonts w:asciiTheme="minorHAnsi" w:hAnsiTheme="minorHAnsi" w:cstheme="minorHAnsi"/>
          <w:sz w:val="22"/>
          <w:szCs w:val="20"/>
          <w:lang w:val="en-GB"/>
        </w:rPr>
        <w:t xml:space="preserve">, </w:t>
      </w:r>
      <w:r w:rsidRPr="0015763C">
        <w:rPr>
          <w:rFonts w:asciiTheme="minorHAnsi" w:hAnsiTheme="minorHAnsi" w:cstheme="minorHAnsi"/>
          <w:b/>
          <w:sz w:val="22"/>
          <w:szCs w:val="20"/>
          <w:lang w:val="en-GB"/>
        </w:rPr>
        <w:t>SParkingAreaDAO Driver</w:t>
      </w:r>
      <w:r w:rsidRPr="0015763C">
        <w:rPr>
          <w:rFonts w:asciiTheme="minorHAnsi" w:hAnsiTheme="minorHAnsi" w:cstheme="minorHAnsi"/>
          <w:sz w:val="22"/>
          <w:szCs w:val="20"/>
          <w:lang w:val="en-GB"/>
        </w:rPr>
        <w:t>:</w:t>
      </w:r>
      <w:r w:rsidR="007061E9">
        <w:rPr>
          <w:rFonts w:asciiTheme="minorHAnsi" w:hAnsiTheme="minorHAnsi" w:cstheme="minorHAnsi"/>
          <w:sz w:val="22"/>
          <w:szCs w:val="20"/>
          <w:lang w:val="en-GB"/>
        </w:rPr>
        <w:t xml:space="preserve"> these two modules will invoke the methods exposed by the </w:t>
      </w:r>
      <w:r w:rsidR="007061E9" w:rsidRPr="0015763C">
        <w:rPr>
          <w:rFonts w:asciiTheme="minorHAnsi" w:hAnsiTheme="minorHAnsi" w:cstheme="minorHAnsi"/>
          <w:b/>
          <w:sz w:val="22"/>
          <w:szCs w:val="20"/>
          <w:lang w:val="en-GB"/>
        </w:rPr>
        <w:t>CarDAO</w:t>
      </w:r>
      <w:r w:rsidR="007061E9">
        <w:rPr>
          <w:rFonts w:asciiTheme="minorHAnsi" w:hAnsiTheme="minorHAnsi" w:cstheme="minorHAnsi"/>
          <w:sz w:val="22"/>
          <w:szCs w:val="20"/>
          <w:lang w:val="en-GB"/>
        </w:rPr>
        <w:t xml:space="preserve"> and </w:t>
      </w:r>
      <w:r w:rsidR="007061E9" w:rsidRPr="0015763C">
        <w:rPr>
          <w:rFonts w:asciiTheme="minorHAnsi" w:hAnsiTheme="minorHAnsi" w:cstheme="minorHAnsi"/>
          <w:b/>
          <w:sz w:val="22"/>
          <w:szCs w:val="20"/>
          <w:lang w:val="en-GB"/>
        </w:rPr>
        <w:t>SParkingAreaDAO</w:t>
      </w:r>
      <w:r w:rsidR="007061E9">
        <w:rPr>
          <w:rFonts w:asciiTheme="minorHAnsi" w:hAnsiTheme="minorHAnsi" w:cstheme="minorHAnsi"/>
          <w:sz w:val="22"/>
          <w:szCs w:val="20"/>
          <w:lang w:val="en-GB"/>
        </w:rPr>
        <w:t xml:space="preserve"> components, for the interaction with the </w:t>
      </w:r>
      <w:r w:rsidR="007061E9" w:rsidRPr="0015763C">
        <w:rPr>
          <w:rFonts w:asciiTheme="minorHAnsi" w:hAnsiTheme="minorHAnsi" w:cstheme="minorHAnsi"/>
          <w:b/>
          <w:sz w:val="22"/>
          <w:szCs w:val="20"/>
          <w:lang w:val="en-GB"/>
        </w:rPr>
        <w:t>DataService</w:t>
      </w:r>
      <w:r w:rsidR="00E57817">
        <w:rPr>
          <w:rFonts w:asciiTheme="minorHAnsi" w:hAnsiTheme="minorHAnsi" w:cstheme="minorHAnsi"/>
          <w:sz w:val="22"/>
          <w:szCs w:val="20"/>
          <w:lang w:val="en-GB"/>
        </w:rPr>
        <w:t xml:space="preserve"> and the </w:t>
      </w:r>
      <w:r w:rsidR="00E57817" w:rsidRPr="0015763C">
        <w:rPr>
          <w:rFonts w:asciiTheme="minorHAnsi" w:hAnsiTheme="minorHAnsi" w:cstheme="minorHAnsi"/>
          <w:b/>
          <w:sz w:val="22"/>
          <w:szCs w:val="20"/>
          <w:lang w:val="en-GB"/>
        </w:rPr>
        <w:t>Database</w:t>
      </w:r>
      <w:r w:rsidR="007061E9">
        <w:rPr>
          <w:rFonts w:asciiTheme="minorHAnsi" w:hAnsiTheme="minorHAnsi" w:cstheme="minorHAnsi"/>
          <w:sz w:val="22"/>
          <w:szCs w:val="20"/>
          <w:lang w:val="en-GB"/>
        </w:rPr>
        <w:t>. As a recall, the DataService provides a way to make possible the interaction between our system and the system installed on cars and power plugs.</w:t>
      </w:r>
    </w:p>
    <w:p w14:paraId="0F00816D" w14:textId="37326FC3" w:rsidR="007061E9" w:rsidRPr="003B2921"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3B2921">
        <w:rPr>
          <w:rFonts w:asciiTheme="minorHAnsi" w:hAnsiTheme="minorHAnsi" w:cstheme="minorHAnsi"/>
          <w:b/>
          <w:sz w:val="22"/>
          <w:szCs w:val="20"/>
          <w:lang w:val="en-GB"/>
        </w:rPr>
        <w:t>Authentication Driver</w:t>
      </w:r>
      <w:r w:rsidRPr="003B2921">
        <w:rPr>
          <w:rFonts w:asciiTheme="minorHAnsi" w:hAnsiTheme="minorHAnsi" w:cstheme="minorHAnsi"/>
          <w:sz w:val="22"/>
          <w:szCs w:val="20"/>
          <w:lang w:val="en-GB"/>
        </w:rPr>
        <w:t>:</w:t>
      </w:r>
      <w:r w:rsidR="00A00F2A">
        <w:rPr>
          <w:rFonts w:asciiTheme="minorHAnsi" w:hAnsiTheme="minorHAnsi" w:cstheme="minorHAnsi"/>
          <w:sz w:val="22"/>
          <w:szCs w:val="20"/>
          <w:lang w:val="en-GB"/>
        </w:rPr>
        <w:t xml:space="preserve"> the driver module </w:t>
      </w:r>
      <w:r w:rsidR="00793B97">
        <w:rPr>
          <w:rFonts w:asciiTheme="minorHAnsi" w:hAnsiTheme="minorHAnsi" w:cstheme="minorHAnsi"/>
          <w:sz w:val="22"/>
          <w:szCs w:val="20"/>
          <w:lang w:val="en-GB"/>
        </w:rPr>
        <w:t>should call</w:t>
      </w:r>
      <w:r w:rsidR="00A00F2A">
        <w:rPr>
          <w:rFonts w:asciiTheme="minorHAnsi" w:hAnsiTheme="minorHAnsi" w:cstheme="minorHAnsi"/>
          <w:sz w:val="22"/>
          <w:szCs w:val="20"/>
          <w:lang w:val="en-GB"/>
        </w:rPr>
        <w:t xml:space="preserve"> the methods of the </w:t>
      </w:r>
      <w:r w:rsidR="00A00F2A" w:rsidRPr="0015763C">
        <w:rPr>
          <w:rFonts w:asciiTheme="minorHAnsi" w:hAnsiTheme="minorHAnsi" w:cstheme="minorHAnsi"/>
          <w:b/>
          <w:sz w:val="22"/>
          <w:szCs w:val="20"/>
          <w:lang w:val="en-GB"/>
        </w:rPr>
        <w:t>Authentication</w:t>
      </w:r>
      <w:r w:rsidR="00486936">
        <w:rPr>
          <w:rFonts w:asciiTheme="minorHAnsi" w:hAnsiTheme="minorHAnsi" w:cstheme="minorHAnsi"/>
          <w:sz w:val="22"/>
          <w:szCs w:val="20"/>
          <w:lang w:val="en-GB"/>
        </w:rPr>
        <w:t xml:space="preserve"> component</w:t>
      </w:r>
      <w:r w:rsidR="00A00F2A">
        <w:rPr>
          <w:rFonts w:asciiTheme="minorHAnsi" w:hAnsiTheme="minorHAnsi" w:cstheme="minorHAnsi"/>
          <w:sz w:val="22"/>
          <w:szCs w:val="20"/>
          <w:lang w:val="en-GB"/>
        </w:rPr>
        <w:t xml:space="preserve"> to test its interaction with </w:t>
      </w:r>
      <w:r w:rsidR="005814CF">
        <w:rPr>
          <w:rFonts w:asciiTheme="minorHAnsi" w:hAnsiTheme="minorHAnsi" w:cstheme="minorHAnsi"/>
          <w:sz w:val="22"/>
          <w:szCs w:val="20"/>
          <w:lang w:val="en-GB"/>
        </w:rPr>
        <w:t xml:space="preserve">the </w:t>
      </w:r>
      <w:r w:rsidR="005814CF" w:rsidRPr="0015763C">
        <w:rPr>
          <w:rFonts w:asciiTheme="minorHAnsi" w:hAnsiTheme="minorHAnsi" w:cstheme="minorHAnsi"/>
          <w:b/>
          <w:sz w:val="22"/>
          <w:szCs w:val="20"/>
          <w:lang w:val="en-GB"/>
        </w:rPr>
        <w:t>UserDAO</w:t>
      </w:r>
      <w:r w:rsidR="005814CF">
        <w:rPr>
          <w:rFonts w:asciiTheme="minorHAnsi" w:hAnsiTheme="minorHAnsi" w:cstheme="minorHAnsi"/>
          <w:sz w:val="22"/>
          <w:szCs w:val="20"/>
          <w:lang w:val="en-GB"/>
        </w:rPr>
        <w:t xml:space="preserve"> and the </w:t>
      </w:r>
      <w:r w:rsidR="005814CF" w:rsidRPr="0015763C">
        <w:rPr>
          <w:rFonts w:asciiTheme="minorHAnsi" w:hAnsiTheme="minorHAnsi" w:cstheme="minorHAnsi"/>
          <w:b/>
          <w:sz w:val="22"/>
          <w:szCs w:val="20"/>
          <w:lang w:val="en-GB"/>
        </w:rPr>
        <w:t>OperatorDAO</w:t>
      </w:r>
      <w:r w:rsidR="005814CF">
        <w:rPr>
          <w:rFonts w:asciiTheme="minorHAnsi" w:hAnsiTheme="minorHAnsi" w:cstheme="minorHAnsi"/>
          <w:sz w:val="22"/>
          <w:szCs w:val="20"/>
          <w:lang w:val="en-GB"/>
        </w:rPr>
        <w:t>.</w:t>
      </w:r>
    </w:p>
    <w:p w14:paraId="48616DB3" w14:textId="5FAE9A8D" w:rsidR="007061E9" w:rsidRPr="008E1BC6"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8E1BC6">
        <w:rPr>
          <w:rFonts w:asciiTheme="minorHAnsi" w:hAnsiTheme="minorHAnsi" w:cstheme="minorHAnsi"/>
          <w:b/>
          <w:sz w:val="22"/>
          <w:szCs w:val="20"/>
          <w:lang w:val="en-GB"/>
        </w:rPr>
        <w:t>MaintenanceController Driver</w:t>
      </w:r>
      <w:r w:rsidRPr="008E1BC6">
        <w:rPr>
          <w:rFonts w:asciiTheme="minorHAnsi" w:hAnsiTheme="minorHAnsi" w:cstheme="minorHAnsi"/>
          <w:sz w:val="22"/>
          <w:szCs w:val="20"/>
          <w:lang w:val="en-GB"/>
        </w:rPr>
        <w:t>:</w:t>
      </w:r>
      <w:r w:rsidR="00793B97">
        <w:rPr>
          <w:rFonts w:asciiTheme="minorHAnsi" w:hAnsiTheme="minorHAnsi" w:cstheme="minorHAnsi"/>
          <w:sz w:val="22"/>
          <w:szCs w:val="20"/>
          <w:lang w:val="en-GB"/>
        </w:rPr>
        <w:t xml:space="preserve"> this module will invoke the methods exposed by the </w:t>
      </w:r>
      <w:r w:rsidR="00793B97" w:rsidRPr="0015763C">
        <w:rPr>
          <w:rFonts w:asciiTheme="minorHAnsi" w:hAnsiTheme="minorHAnsi" w:cstheme="minorHAnsi"/>
          <w:b/>
          <w:sz w:val="22"/>
          <w:szCs w:val="20"/>
          <w:lang w:val="en-GB"/>
        </w:rPr>
        <w:t>MaintenanceController</w:t>
      </w:r>
      <w:r w:rsidR="00793B97">
        <w:rPr>
          <w:rFonts w:asciiTheme="minorHAnsi" w:hAnsiTheme="minorHAnsi" w:cstheme="minorHAnsi"/>
          <w:sz w:val="22"/>
          <w:szCs w:val="20"/>
          <w:lang w:val="en-GB"/>
        </w:rPr>
        <w:t xml:space="preserve"> component </w:t>
      </w:r>
      <w:r w:rsidR="00486936">
        <w:rPr>
          <w:rFonts w:asciiTheme="minorHAnsi" w:hAnsiTheme="minorHAnsi" w:cstheme="minorHAnsi"/>
          <w:sz w:val="22"/>
          <w:szCs w:val="20"/>
          <w:lang w:val="en-GB"/>
        </w:rPr>
        <w:t xml:space="preserve">to test its interaction with the </w:t>
      </w:r>
      <w:r w:rsidR="00486936" w:rsidRPr="0015763C">
        <w:rPr>
          <w:rFonts w:asciiTheme="minorHAnsi" w:hAnsiTheme="minorHAnsi" w:cstheme="minorHAnsi"/>
          <w:b/>
          <w:sz w:val="22"/>
          <w:szCs w:val="20"/>
          <w:lang w:val="en-GB"/>
        </w:rPr>
        <w:t>CarDAO</w:t>
      </w:r>
      <w:r w:rsidR="00486936">
        <w:rPr>
          <w:rFonts w:asciiTheme="minorHAnsi" w:hAnsiTheme="minorHAnsi" w:cstheme="minorHAnsi"/>
          <w:sz w:val="22"/>
          <w:szCs w:val="20"/>
          <w:lang w:val="en-GB"/>
        </w:rPr>
        <w:t xml:space="preserve"> component.</w:t>
      </w:r>
    </w:p>
    <w:p w14:paraId="4D7B8FB8" w14:textId="19083012" w:rsidR="007061E9" w:rsidRPr="006B72E5"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6B72E5">
        <w:rPr>
          <w:rFonts w:asciiTheme="minorHAnsi" w:hAnsiTheme="minorHAnsi" w:cstheme="minorHAnsi"/>
          <w:b/>
          <w:sz w:val="22"/>
          <w:szCs w:val="20"/>
          <w:lang w:val="en-GB"/>
        </w:rPr>
        <w:t>ReservationController Driver</w:t>
      </w:r>
      <w:r w:rsidRPr="006B72E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this driver will call the methods used by the </w:t>
      </w:r>
      <w:r w:rsidR="00F3647A" w:rsidRPr="0015763C">
        <w:rPr>
          <w:rFonts w:asciiTheme="minorHAnsi" w:hAnsiTheme="minorHAnsi" w:cstheme="minorHAnsi"/>
          <w:b/>
          <w:sz w:val="22"/>
          <w:szCs w:val="20"/>
          <w:lang w:val="en-GB"/>
        </w:rPr>
        <w:t>ReservationController</w:t>
      </w:r>
      <w:r w:rsidR="00F3647A">
        <w:rPr>
          <w:rFonts w:asciiTheme="minorHAnsi" w:hAnsiTheme="minorHAnsi" w:cstheme="minorHAnsi"/>
          <w:sz w:val="22"/>
          <w:szCs w:val="20"/>
          <w:lang w:val="en-GB"/>
        </w:rPr>
        <w:t xml:space="preserve"> component for the interaction with the </w:t>
      </w:r>
      <w:r w:rsidR="00F3647A" w:rsidRPr="0015763C">
        <w:rPr>
          <w:rFonts w:asciiTheme="minorHAnsi" w:hAnsiTheme="minorHAnsi" w:cstheme="minorHAnsi"/>
          <w:b/>
          <w:sz w:val="22"/>
          <w:szCs w:val="20"/>
          <w:lang w:val="en-GB"/>
        </w:rPr>
        <w:t>CarDAO</w:t>
      </w:r>
      <w:r w:rsidR="00F3647A">
        <w:rPr>
          <w:rFonts w:asciiTheme="minorHAnsi" w:hAnsiTheme="minorHAnsi" w:cstheme="minorHAnsi"/>
          <w:sz w:val="22"/>
          <w:szCs w:val="20"/>
          <w:lang w:val="en-GB"/>
        </w:rPr>
        <w:t xml:space="preserve">, </w:t>
      </w:r>
      <w:r w:rsidR="00F3647A" w:rsidRPr="0015763C">
        <w:rPr>
          <w:rFonts w:asciiTheme="minorHAnsi" w:hAnsiTheme="minorHAnsi" w:cstheme="minorHAnsi"/>
          <w:b/>
          <w:sz w:val="22"/>
          <w:szCs w:val="20"/>
          <w:lang w:val="en-GB"/>
        </w:rPr>
        <w:t>SParkingAreaDAO</w:t>
      </w:r>
      <w:r w:rsidR="00F3647A">
        <w:rPr>
          <w:rFonts w:asciiTheme="minorHAnsi" w:hAnsiTheme="minorHAnsi" w:cstheme="minorHAnsi"/>
          <w:sz w:val="22"/>
          <w:szCs w:val="20"/>
          <w:lang w:val="en-GB"/>
        </w:rPr>
        <w:t xml:space="preserve"> and </w:t>
      </w:r>
      <w:r w:rsidR="00F3647A" w:rsidRPr="0015763C">
        <w:rPr>
          <w:rFonts w:asciiTheme="minorHAnsi" w:hAnsiTheme="minorHAnsi" w:cstheme="minorHAnsi"/>
          <w:b/>
          <w:sz w:val="22"/>
          <w:szCs w:val="20"/>
          <w:lang w:val="en-GB"/>
        </w:rPr>
        <w:t>CalculationController</w:t>
      </w:r>
      <w:r w:rsidR="00F3647A">
        <w:rPr>
          <w:rFonts w:asciiTheme="minorHAnsi" w:hAnsiTheme="minorHAnsi" w:cstheme="minorHAnsi"/>
          <w:sz w:val="22"/>
          <w:szCs w:val="20"/>
          <w:lang w:val="en-GB"/>
        </w:rPr>
        <w:t xml:space="preserve"> components.</w:t>
      </w:r>
    </w:p>
    <w:p w14:paraId="6A19AF4F" w14:textId="002B4FD8" w:rsidR="007061E9" w:rsidRPr="00087735"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F3647A">
        <w:rPr>
          <w:rFonts w:asciiTheme="minorHAnsi" w:hAnsiTheme="minorHAnsi" w:cstheme="minorHAnsi"/>
          <w:b/>
          <w:sz w:val="22"/>
          <w:szCs w:val="20"/>
          <w:lang w:val="en-GB"/>
        </w:rPr>
        <w:t>WebService</w:t>
      </w:r>
      <w:r w:rsidRPr="00087735">
        <w:rPr>
          <w:rFonts w:asciiTheme="minorHAnsi" w:hAnsiTheme="minorHAnsi" w:cstheme="minorHAnsi"/>
          <w:b/>
          <w:sz w:val="22"/>
          <w:szCs w:val="20"/>
          <w:lang w:val="en-GB"/>
        </w:rPr>
        <w:t xml:space="preserve"> Driver</w:t>
      </w:r>
      <w:r w:rsidRPr="00087735">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module should invoke all the methods defined in the </w:t>
      </w:r>
      <w:r w:rsidR="00F3647A" w:rsidRPr="0015763C">
        <w:rPr>
          <w:rFonts w:asciiTheme="minorHAnsi" w:hAnsiTheme="minorHAnsi" w:cstheme="minorHAnsi"/>
          <w:b/>
          <w:sz w:val="22"/>
          <w:szCs w:val="20"/>
          <w:lang w:val="en-GB"/>
        </w:rPr>
        <w:t>WebService</w:t>
      </w:r>
      <w:r w:rsidR="00F3647A">
        <w:rPr>
          <w:rFonts w:asciiTheme="minorHAnsi" w:hAnsiTheme="minorHAnsi" w:cstheme="minorHAnsi"/>
          <w:sz w:val="22"/>
          <w:szCs w:val="20"/>
          <w:lang w:val="en-GB"/>
        </w:rPr>
        <w:t xml:space="preserve"> for the interaction with the </w:t>
      </w:r>
      <w:r w:rsidR="00F3647A" w:rsidRPr="0015763C">
        <w:rPr>
          <w:rFonts w:asciiTheme="minorHAnsi" w:hAnsiTheme="minorHAnsi" w:cstheme="minorHAnsi"/>
          <w:b/>
          <w:sz w:val="22"/>
          <w:szCs w:val="20"/>
          <w:lang w:val="en-GB"/>
        </w:rPr>
        <w:t>Authentication</w:t>
      </w:r>
      <w:r w:rsidR="00F3647A">
        <w:rPr>
          <w:rFonts w:asciiTheme="minorHAnsi" w:hAnsiTheme="minorHAnsi" w:cstheme="minorHAnsi"/>
          <w:sz w:val="22"/>
          <w:szCs w:val="20"/>
          <w:lang w:val="en-GB"/>
        </w:rPr>
        <w:t xml:space="preserve">, </w:t>
      </w:r>
      <w:r w:rsidR="00F3647A" w:rsidRPr="0015763C">
        <w:rPr>
          <w:rFonts w:asciiTheme="minorHAnsi" w:hAnsiTheme="minorHAnsi" w:cstheme="minorHAnsi"/>
          <w:b/>
          <w:sz w:val="22"/>
          <w:szCs w:val="20"/>
          <w:lang w:val="en-GB"/>
        </w:rPr>
        <w:t>ParkingAreaDAO</w:t>
      </w:r>
      <w:r w:rsidR="00F3647A">
        <w:rPr>
          <w:rFonts w:asciiTheme="minorHAnsi" w:hAnsiTheme="minorHAnsi" w:cstheme="minorHAnsi"/>
          <w:sz w:val="22"/>
          <w:szCs w:val="20"/>
          <w:lang w:val="en-GB"/>
        </w:rPr>
        <w:t xml:space="preserve">, </w:t>
      </w:r>
      <w:r w:rsidR="00F3647A" w:rsidRPr="0015763C">
        <w:rPr>
          <w:rFonts w:asciiTheme="minorHAnsi" w:hAnsiTheme="minorHAnsi" w:cstheme="minorHAnsi"/>
          <w:b/>
          <w:sz w:val="22"/>
          <w:szCs w:val="20"/>
          <w:lang w:val="en-GB"/>
        </w:rPr>
        <w:t>MaintenanceController</w:t>
      </w:r>
      <w:r w:rsidR="00F3647A">
        <w:rPr>
          <w:rFonts w:asciiTheme="minorHAnsi" w:hAnsiTheme="minorHAnsi" w:cstheme="minorHAnsi"/>
          <w:sz w:val="22"/>
          <w:szCs w:val="20"/>
          <w:lang w:val="en-GB"/>
        </w:rPr>
        <w:t xml:space="preserve"> and </w:t>
      </w:r>
      <w:r w:rsidR="00F3647A" w:rsidRPr="0015763C">
        <w:rPr>
          <w:rFonts w:asciiTheme="minorHAnsi" w:hAnsiTheme="minorHAnsi" w:cstheme="minorHAnsi"/>
          <w:b/>
          <w:sz w:val="22"/>
          <w:szCs w:val="20"/>
          <w:lang w:val="en-GB"/>
        </w:rPr>
        <w:t>ReservationController</w:t>
      </w:r>
      <w:r w:rsidR="00F3647A">
        <w:rPr>
          <w:rFonts w:asciiTheme="minorHAnsi" w:hAnsiTheme="minorHAnsi" w:cstheme="minorHAnsi"/>
          <w:sz w:val="22"/>
          <w:szCs w:val="20"/>
          <w:lang w:val="en-GB"/>
        </w:rPr>
        <w:t xml:space="preserve"> components.</w:t>
      </w:r>
    </w:p>
    <w:p w14:paraId="0107C70B" w14:textId="58196938" w:rsidR="007061E9" w:rsidRDefault="007061E9" w:rsidP="007061E9">
      <w:pPr>
        <w:pStyle w:val="Paragrafoelenco"/>
        <w:numPr>
          <w:ilvl w:val="0"/>
          <w:numId w:val="1"/>
        </w:numPr>
        <w:spacing w:after="120"/>
        <w:ind w:right="2183"/>
        <w:jc w:val="both"/>
        <w:rPr>
          <w:rFonts w:asciiTheme="minorHAnsi" w:hAnsiTheme="minorHAnsi" w:cstheme="minorHAnsi"/>
          <w:sz w:val="22"/>
          <w:szCs w:val="20"/>
          <w:lang w:val="en-GB"/>
        </w:rPr>
      </w:pPr>
      <w:r w:rsidRPr="00F351D0">
        <w:rPr>
          <w:rFonts w:asciiTheme="minorHAnsi" w:hAnsiTheme="minorHAnsi" w:cstheme="minorHAnsi"/>
          <w:b/>
          <w:sz w:val="22"/>
          <w:szCs w:val="20"/>
          <w:lang w:val="en-GB"/>
        </w:rPr>
        <w:t>UserAppController Driver</w:t>
      </w:r>
      <w:r w:rsidRPr="00F351D0">
        <w:rPr>
          <w:rFonts w:asciiTheme="minorHAnsi" w:hAnsiTheme="minorHAnsi" w:cstheme="minorHAnsi"/>
          <w:sz w:val="22"/>
          <w:szCs w:val="20"/>
          <w:lang w:val="en-GB"/>
        </w:rPr>
        <w:t xml:space="preserve">, </w:t>
      </w:r>
      <w:r w:rsidRPr="00F351D0">
        <w:rPr>
          <w:rFonts w:asciiTheme="minorHAnsi" w:hAnsiTheme="minorHAnsi" w:cstheme="minorHAnsi"/>
          <w:b/>
          <w:sz w:val="22"/>
          <w:szCs w:val="20"/>
          <w:lang w:val="en-GB"/>
        </w:rPr>
        <w:t>OperatorAppController Driver</w:t>
      </w:r>
      <w:r w:rsidRPr="00F351D0">
        <w:rPr>
          <w:rFonts w:asciiTheme="minorHAnsi" w:hAnsiTheme="minorHAnsi" w:cstheme="minorHAnsi"/>
          <w:sz w:val="22"/>
          <w:szCs w:val="20"/>
          <w:lang w:val="en-GB"/>
        </w:rPr>
        <w:t>:</w:t>
      </w:r>
      <w:r w:rsidR="00F3647A">
        <w:rPr>
          <w:rFonts w:asciiTheme="minorHAnsi" w:hAnsiTheme="minorHAnsi" w:cstheme="minorHAnsi"/>
          <w:sz w:val="22"/>
          <w:szCs w:val="20"/>
          <w:lang w:val="en-GB"/>
        </w:rPr>
        <w:t xml:space="preserve"> the drivers will invoke the methods of the </w:t>
      </w:r>
      <w:r w:rsidR="00F3647A" w:rsidRPr="0015763C">
        <w:rPr>
          <w:rFonts w:asciiTheme="minorHAnsi" w:hAnsiTheme="minorHAnsi" w:cstheme="minorHAnsi"/>
          <w:b/>
          <w:sz w:val="22"/>
          <w:szCs w:val="20"/>
          <w:lang w:val="en-GB"/>
        </w:rPr>
        <w:t>UserAppController</w:t>
      </w:r>
      <w:r w:rsidR="00F3647A">
        <w:rPr>
          <w:rFonts w:asciiTheme="minorHAnsi" w:hAnsiTheme="minorHAnsi" w:cstheme="minorHAnsi"/>
          <w:sz w:val="22"/>
          <w:szCs w:val="20"/>
          <w:lang w:val="en-GB"/>
        </w:rPr>
        <w:t xml:space="preserve"> and </w:t>
      </w:r>
      <w:r w:rsidR="00F3647A" w:rsidRPr="0015763C">
        <w:rPr>
          <w:rFonts w:asciiTheme="minorHAnsi" w:hAnsiTheme="minorHAnsi" w:cstheme="minorHAnsi"/>
          <w:b/>
          <w:sz w:val="22"/>
          <w:szCs w:val="20"/>
          <w:lang w:val="en-GB"/>
        </w:rPr>
        <w:t>OperatorAppController</w:t>
      </w:r>
      <w:r w:rsidR="00F3647A">
        <w:rPr>
          <w:rFonts w:asciiTheme="minorHAnsi" w:hAnsiTheme="minorHAnsi" w:cstheme="minorHAnsi"/>
          <w:sz w:val="22"/>
          <w:szCs w:val="20"/>
          <w:lang w:val="en-GB"/>
        </w:rPr>
        <w:t xml:space="preserve"> for their interaction with the </w:t>
      </w:r>
      <w:r w:rsidR="00F3647A" w:rsidRPr="0015763C">
        <w:rPr>
          <w:rFonts w:asciiTheme="minorHAnsi" w:hAnsiTheme="minorHAnsi" w:cstheme="minorHAnsi"/>
          <w:b/>
          <w:sz w:val="22"/>
          <w:szCs w:val="20"/>
          <w:lang w:val="en-GB"/>
        </w:rPr>
        <w:t>WebService</w:t>
      </w:r>
      <w:r w:rsidR="00F3647A">
        <w:rPr>
          <w:rFonts w:asciiTheme="minorHAnsi" w:hAnsiTheme="minorHAnsi" w:cstheme="minorHAnsi"/>
          <w:sz w:val="22"/>
          <w:szCs w:val="20"/>
          <w:lang w:val="en-GB"/>
        </w:rPr>
        <w:t xml:space="preserve"> component.</w:t>
      </w:r>
    </w:p>
    <w:p w14:paraId="21DFF607" w14:textId="77777777" w:rsidR="006E398A" w:rsidRPr="006E398A" w:rsidRDefault="006E398A" w:rsidP="0015763C">
      <w:pPr>
        <w:spacing w:after="120"/>
        <w:ind w:left="0" w:firstLine="0"/>
        <w:rPr>
          <w:sz w:val="22"/>
          <w:lang w:val="en-GB"/>
        </w:rPr>
      </w:pPr>
    </w:p>
    <w:p w14:paraId="27EE3E9E" w14:textId="09CB70C6" w:rsidR="007C582B" w:rsidRPr="0015763C" w:rsidRDefault="00B27AAB" w:rsidP="0015763C">
      <w:pPr>
        <w:pStyle w:val="Titolo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lastRenderedPageBreak/>
        <w:t xml:space="preserve"> </w:t>
      </w:r>
      <w:bookmarkStart w:id="34" w:name="_Toc472177905"/>
      <w:r w:rsidRPr="0015763C">
        <w:rPr>
          <w:rFonts w:asciiTheme="minorHAnsi" w:hAnsiTheme="minorHAnsi" w:cstheme="minorHAnsi"/>
          <w:sz w:val="28"/>
          <w:szCs w:val="20"/>
          <w:lang w:val="en-GB"/>
        </w:rPr>
        <w:t>Test Data</w:t>
      </w:r>
      <w:bookmarkEnd w:id="34"/>
    </w:p>
    <w:p w14:paraId="6A138917" w14:textId="6A26AC11" w:rsidR="008242D8" w:rsidRDefault="000057FA">
      <w:pPr>
        <w:spacing w:after="120"/>
        <w:rPr>
          <w:sz w:val="22"/>
          <w:lang w:val="en-GB"/>
        </w:rPr>
      </w:pPr>
      <w:r>
        <w:rPr>
          <w:sz w:val="22"/>
          <w:lang w:val="en-GB"/>
        </w:rPr>
        <w:t>The</w:t>
      </w:r>
      <w:r w:rsidR="008242D8">
        <w:rPr>
          <w:sz w:val="22"/>
          <w:lang w:val="en-GB"/>
        </w:rPr>
        <w:t xml:space="preserve"> Database</w:t>
      </w:r>
      <w:r>
        <w:rPr>
          <w:sz w:val="22"/>
          <w:lang w:val="en-GB"/>
        </w:rPr>
        <w:t xml:space="preserve"> needs</w:t>
      </w:r>
      <w:r w:rsidR="008242D8">
        <w:rPr>
          <w:sz w:val="22"/>
          <w:lang w:val="en-GB"/>
        </w:rPr>
        <w:t xml:space="preserve"> to be filled with meaningful data in order to </w:t>
      </w:r>
      <w:r>
        <w:rPr>
          <w:sz w:val="22"/>
          <w:lang w:val="en-GB"/>
        </w:rPr>
        <w:t>run</w:t>
      </w:r>
      <w:r w:rsidR="008242D8">
        <w:rPr>
          <w:sz w:val="22"/>
          <w:lang w:val="en-GB"/>
        </w:rPr>
        <w:t xml:space="preserve"> tests and </w:t>
      </w:r>
      <w:r>
        <w:rPr>
          <w:sz w:val="22"/>
          <w:lang w:val="en-GB"/>
        </w:rPr>
        <w:t>tools should be used</w:t>
      </w:r>
      <w:r w:rsidR="008242D8">
        <w:rPr>
          <w:sz w:val="22"/>
          <w:lang w:val="en-GB"/>
        </w:rPr>
        <w:t xml:space="preserve"> to avoid wasting time writing one record at a time for all the tables.</w:t>
      </w:r>
    </w:p>
    <w:p w14:paraId="6D66C1C2" w14:textId="1FDBA2C8" w:rsidR="00A171D5" w:rsidRDefault="008242D8">
      <w:pPr>
        <w:spacing w:after="120"/>
        <w:rPr>
          <w:sz w:val="22"/>
          <w:lang w:val="en-GB"/>
        </w:rPr>
      </w:pPr>
      <w:r w:rsidRPr="0015763C">
        <w:rPr>
          <w:b/>
          <w:sz w:val="22"/>
          <w:lang w:val="en-GB"/>
        </w:rPr>
        <w:t>IBM DB2 Test Database Generator</w:t>
      </w:r>
      <w:r w:rsidR="00A171D5">
        <w:rPr>
          <w:sz w:val="22"/>
          <w:lang w:val="en-GB"/>
        </w:rPr>
        <w:t xml:space="preserve"> is a </w:t>
      </w:r>
      <w:r>
        <w:rPr>
          <w:sz w:val="22"/>
          <w:lang w:val="en-GB"/>
        </w:rPr>
        <w:t xml:space="preserve">tool </w:t>
      </w:r>
      <w:r w:rsidR="00A171D5">
        <w:rPr>
          <w:sz w:val="22"/>
          <w:lang w:val="en-GB"/>
        </w:rPr>
        <w:t xml:space="preserve">provided by IBM that can be used for generating </w:t>
      </w:r>
      <w:r w:rsidR="00925316">
        <w:rPr>
          <w:sz w:val="22"/>
          <w:lang w:val="en-GB"/>
        </w:rPr>
        <w:t>data</w:t>
      </w:r>
      <w:r w:rsidR="00A171D5">
        <w:rPr>
          <w:sz w:val="22"/>
          <w:lang w:val="en-GB"/>
        </w:rPr>
        <w:t>. It allows the definition of:</w:t>
      </w:r>
    </w:p>
    <w:p w14:paraId="2118F702" w14:textId="287B4614"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sidRPr="0015763C">
        <w:rPr>
          <w:rFonts w:asciiTheme="minorHAnsi" w:hAnsiTheme="minorHAnsi" w:cstheme="minorHAnsi"/>
          <w:sz w:val="22"/>
          <w:szCs w:val="20"/>
          <w:lang w:val="en-GB"/>
        </w:rPr>
        <w:t xml:space="preserve">the </w:t>
      </w:r>
      <w:r w:rsidRPr="00FF6DB9">
        <w:rPr>
          <w:rFonts w:asciiTheme="minorHAnsi" w:hAnsiTheme="minorHAnsi" w:cstheme="minorHAnsi"/>
          <w:sz w:val="22"/>
          <w:szCs w:val="20"/>
          <w:lang w:val="en-GB"/>
        </w:rPr>
        <w:t>structure of the table,</w:t>
      </w:r>
    </w:p>
    <w:p w14:paraId="1C3C2E75" w14:textId="680A43E0"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constraints on how the data should be generated,</w:t>
      </w:r>
    </w:p>
    <w:p w14:paraId="6CDACB21" w14:textId="7DDEF950" w:rsidR="00A171D5" w:rsidRDefault="00A171D5"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the output format (SQL, CSV, XML).</w:t>
      </w:r>
    </w:p>
    <w:p w14:paraId="6E0F7D34" w14:textId="69F9B605" w:rsidR="00A171D5" w:rsidRDefault="00925316"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Using this tool will be helpful as it will accelerate the testing phase.</w:t>
      </w:r>
    </w:p>
    <w:p w14:paraId="2BC8D840" w14:textId="380FBA7D" w:rsidR="00C80B2A" w:rsidRDefault="00C80B2A" w:rsidP="0015763C">
      <w:pPr>
        <w:spacing w:after="120"/>
        <w:ind w:right="2183"/>
        <w:rPr>
          <w:rFonts w:asciiTheme="minorHAnsi" w:hAnsiTheme="minorHAnsi" w:cstheme="minorHAnsi"/>
          <w:sz w:val="22"/>
          <w:szCs w:val="20"/>
          <w:lang w:val="en-GB"/>
        </w:rPr>
      </w:pPr>
    </w:p>
    <w:p w14:paraId="4E721A36" w14:textId="4E95F2BB" w:rsidR="00DE50AD" w:rsidRDefault="00820871"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Integration tests should also verify the responses of the system in specific cases, such as:</w:t>
      </w:r>
    </w:p>
    <w:p w14:paraId="600EEFA8" w14:textId="387103AC"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Null parameters in method call,</w:t>
      </w:r>
    </w:p>
    <w:p w14:paraId="3C76FE98" w14:textId="65B77F6F"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login credentials (User or Operator),</w:t>
      </w:r>
    </w:p>
    <w:p w14:paraId="3A9EB2B7" w14:textId="07AD99F3"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invalid register information (applies to Users),</w:t>
      </w:r>
    </w:p>
    <w:p w14:paraId="5442B7F1" w14:textId="1927899F"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User or Operator with an expired driving licence,</w:t>
      </w:r>
    </w:p>
    <w:p w14:paraId="3257972E" w14:textId="31DAED5D"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Car parked outside of the valid Parking Area,</w:t>
      </w:r>
    </w:p>
    <w:p w14:paraId="394C835A" w14:textId="3C2495F2" w:rsidR="00820871"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Reservation of a Car that has already been reserved,</w:t>
      </w:r>
    </w:p>
    <w:p w14:paraId="217D9FE2" w14:textId="5C86D75E" w:rsidR="00C97E7A" w:rsidRDefault="00820871" w:rsidP="0015763C">
      <w:pPr>
        <w:pStyle w:val="Paragrafoelenco"/>
        <w:numPr>
          <w:ilvl w:val="0"/>
          <w:numId w:val="1"/>
        </w:numPr>
        <w:spacing w:after="120"/>
        <w:ind w:right="2183"/>
        <w:jc w:val="both"/>
        <w:rPr>
          <w:rFonts w:asciiTheme="minorHAnsi" w:hAnsiTheme="minorHAnsi" w:cstheme="minorHAnsi"/>
          <w:sz w:val="22"/>
          <w:szCs w:val="20"/>
          <w:lang w:val="en-GB"/>
        </w:rPr>
      </w:pPr>
      <w:r>
        <w:rPr>
          <w:rFonts w:asciiTheme="minorHAnsi" w:hAnsiTheme="minorHAnsi" w:cstheme="minorHAnsi"/>
          <w:sz w:val="22"/>
          <w:szCs w:val="20"/>
          <w:lang w:val="en-GB"/>
        </w:rPr>
        <w:t>Payment refused.</w:t>
      </w:r>
    </w:p>
    <w:p w14:paraId="65B425F3" w14:textId="297B8381" w:rsidR="00262C3A" w:rsidRPr="0015763C" w:rsidRDefault="00262C3A" w:rsidP="0015763C">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More detailed information can be found in the description of the Test Cases, provided in chapter 3.</w:t>
      </w:r>
    </w:p>
    <w:p w14:paraId="1849793A" w14:textId="77777777" w:rsidR="00C97E7A" w:rsidRPr="0015763C" w:rsidRDefault="00C97E7A" w:rsidP="0015763C">
      <w:pPr>
        <w:spacing w:after="120"/>
        <w:ind w:right="2183"/>
        <w:rPr>
          <w:rFonts w:asciiTheme="minorHAnsi" w:hAnsiTheme="minorHAnsi" w:cstheme="minorHAnsi"/>
          <w:sz w:val="22"/>
          <w:szCs w:val="20"/>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747866">
      <w:pPr>
        <w:pStyle w:val="Titolo1"/>
        <w:numPr>
          <w:ilvl w:val="0"/>
          <w:numId w:val="5"/>
        </w:numPr>
        <w:rPr>
          <w:rFonts w:asciiTheme="minorHAnsi" w:hAnsiTheme="minorHAnsi" w:cstheme="minorHAnsi"/>
          <w:sz w:val="32"/>
          <w:szCs w:val="20"/>
          <w:lang w:val="en-GB"/>
        </w:rPr>
      </w:pPr>
      <w:bookmarkStart w:id="35" w:name="_Toc472177906"/>
      <w:r>
        <w:rPr>
          <w:rFonts w:asciiTheme="minorHAnsi" w:hAnsiTheme="minorHAnsi" w:cstheme="minorHAnsi"/>
          <w:sz w:val="32"/>
          <w:szCs w:val="20"/>
          <w:lang w:val="en-GB"/>
        </w:rPr>
        <w:lastRenderedPageBreak/>
        <w:t>Effort Spent</w:t>
      </w:r>
      <w:bookmarkEnd w:id="35"/>
    </w:p>
    <w:p w14:paraId="195C6FED" w14:textId="02D6B5F1" w:rsidR="00586629" w:rsidRDefault="00586629" w:rsidP="00FF6DB9">
      <w:pPr>
        <w:spacing w:after="120"/>
        <w:rPr>
          <w:sz w:val="22"/>
          <w:lang w:val="en-GB"/>
        </w:rPr>
      </w:pPr>
      <w:r>
        <w:rPr>
          <w:sz w:val="22"/>
          <w:lang w:val="en-GB"/>
        </w:rPr>
        <w:t>To make this document we have spent:</w:t>
      </w:r>
    </w:p>
    <w:p w14:paraId="67C6DBA0" w14:textId="02A5E926"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Sergio Caprara, 14 hours</w:t>
      </w:r>
    </w:p>
    <w:p w14:paraId="7EF866C5" w14:textId="131EE6CF"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Soheil Ghanbari, 5 hours</w:t>
      </w:r>
    </w:p>
    <w:p w14:paraId="23895104" w14:textId="47F541F5" w:rsidR="00586629" w:rsidRPr="00FF6DB9" w:rsidRDefault="00586629" w:rsidP="00FF6DB9">
      <w:pPr>
        <w:pStyle w:val="Paragrafoelenco"/>
        <w:numPr>
          <w:ilvl w:val="0"/>
          <w:numId w:val="1"/>
        </w:numPr>
        <w:spacing w:after="120"/>
        <w:ind w:right="2183"/>
        <w:jc w:val="both"/>
        <w:rPr>
          <w:rFonts w:asciiTheme="minorHAnsi" w:hAnsiTheme="minorHAnsi" w:cstheme="minorHAnsi"/>
          <w:sz w:val="22"/>
          <w:szCs w:val="20"/>
          <w:lang w:val="en-GB"/>
        </w:rPr>
      </w:pPr>
      <w:r w:rsidRPr="00FF6DB9">
        <w:rPr>
          <w:rFonts w:asciiTheme="minorHAnsi" w:hAnsiTheme="minorHAnsi" w:cstheme="minorHAnsi"/>
          <w:sz w:val="22"/>
          <w:szCs w:val="20"/>
          <w:lang w:val="en-GB"/>
        </w:rPr>
        <w:t>Erica Tinti, 14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1"/>
      <w:footerReference w:type="default" r:id="rId12"/>
      <w:footerReference w:type="first" r:id="rId13"/>
      <w:pgSz w:w="12240" w:h="15840" w:code="1"/>
      <w:pgMar w:top="2472" w:right="465" w:bottom="1894" w:left="2648" w:header="720" w:footer="17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0BB2A" w14:textId="77777777" w:rsidR="0024653C" w:rsidRDefault="0024653C">
      <w:pPr>
        <w:spacing w:after="0" w:line="240" w:lineRule="auto"/>
      </w:pPr>
      <w:r>
        <w:separator/>
      </w:r>
    </w:p>
  </w:endnote>
  <w:endnote w:type="continuationSeparator" w:id="0">
    <w:p w14:paraId="57B6DCF9" w14:textId="77777777" w:rsidR="0024653C" w:rsidRDefault="0024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437DD7" w:rsidRDefault="00437DD7">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5C494BF7" w:rsidR="00437DD7" w:rsidRDefault="00437DD7">
    <w:pPr>
      <w:spacing w:after="0" w:line="259" w:lineRule="auto"/>
      <w:ind w:left="0" w:firstLine="0"/>
      <w:jc w:val="center"/>
    </w:pPr>
    <w:r>
      <w:fldChar w:fldCharType="begin"/>
    </w:r>
    <w:r>
      <w:instrText xml:space="preserve"> PAGE   \* MERGEFORMAT </w:instrText>
    </w:r>
    <w:r>
      <w:fldChar w:fldCharType="separate"/>
    </w:r>
    <w:r w:rsidR="0015763C">
      <w:rPr>
        <w:noProof/>
      </w:rP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6BE3D3F4" w:rsidR="00437DD7" w:rsidRDefault="00437DD7">
    <w:pPr>
      <w:spacing w:after="0" w:line="259" w:lineRule="auto"/>
      <w:ind w:left="0" w:firstLine="0"/>
      <w:jc w:val="center"/>
    </w:pPr>
    <w:r>
      <w:fldChar w:fldCharType="begin"/>
    </w:r>
    <w:r>
      <w:instrText xml:space="preserve"> PAGE   \* MERGEFORMAT </w:instrText>
    </w:r>
    <w:r>
      <w:fldChar w:fldCharType="separate"/>
    </w:r>
    <w:r w:rsidR="0015763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0798CB" w14:textId="77777777" w:rsidR="0024653C" w:rsidRDefault="0024653C">
      <w:pPr>
        <w:spacing w:after="0" w:line="240" w:lineRule="auto"/>
      </w:pPr>
      <w:r>
        <w:separator/>
      </w:r>
    </w:p>
  </w:footnote>
  <w:footnote w:type="continuationSeparator" w:id="0">
    <w:p w14:paraId="2C77E4ED" w14:textId="77777777" w:rsidR="0024653C" w:rsidRDefault="00246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B216A1"/>
    <w:multiLevelType w:val="hybridMultilevel"/>
    <w:tmpl w:val="6FE0636E"/>
    <w:lvl w:ilvl="0" w:tplc="7A6AB2D6">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9"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894D6D"/>
    <w:multiLevelType w:val="hybridMultilevel"/>
    <w:tmpl w:val="5E60DDAC"/>
    <w:lvl w:ilvl="0" w:tplc="F9C208C2">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4"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5"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0"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5" w15:restartNumberingAfterBreak="0">
    <w:nsid w:val="75371B7A"/>
    <w:multiLevelType w:val="multilevel"/>
    <w:tmpl w:val="4E849EF0"/>
    <w:lvl w:ilvl="0">
      <w:start w:val="2"/>
      <w:numFmt w:val="decimal"/>
      <w:lvlText w:val="%1."/>
      <w:lvlJc w:val="left"/>
      <w:pPr>
        <w:ind w:left="388" w:hanging="360"/>
      </w:pPr>
      <w:rPr>
        <w:rFonts w:hint="default"/>
        <w:sz w:val="32"/>
        <w:szCs w:val="32"/>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8"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14"/>
  </w:num>
  <w:num w:numId="4">
    <w:abstractNumId w:val="8"/>
  </w:num>
  <w:num w:numId="5">
    <w:abstractNumId w:val="25"/>
  </w:num>
  <w:num w:numId="6">
    <w:abstractNumId w:val="20"/>
  </w:num>
  <w:num w:numId="7">
    <w:abstractNumId w:val="3"/>
  </w:num>
  <w:num w:numId="8">
    <w:abstractNumId w:val="16"/>
  </w:num>
  <w:num w:numId="9">
    <w:abstractNumId w:val="15"/>
  </w:num>
  <w:num w:numId="10">
    <w:abstractNumId w:val="6"/>
  </w:num>
  <w:num w:numId="11">
    <w:abstractNumId w:val="9"/>
  </w:num>
  <w:num w:numId="12">
    <w:abstractNumId w:val="28"/>
  </w:num>
  <w:num w:numId="13">
    <w:abstractNumId w:val="5"/>
  </w:num>
  <w:num w:numId="14">
    <w:abstractNumId w:val="12"/>
  </w:num>
  <w:num w:numId="15">
    <w:abstractNumId w:val="26"/>
  </w:num>
  <w:num w:numId="16">
    <w:abstractNumId w:val="24"/>
  </w:num>
  <w:num w:numId="17">
    <w:abstractNumId w:val="2"/>
  </w:num>
  <w:num w:numId="18">
    <w:abstractNumId w:val="4"/>
  </w:num>
  <w:num w:numId="19">
    <w:abstractNumId w:val="0"/>
  </w:num>
  <w:num w:numId="20">
    <w:abstractNumId w:val="27"/>
  </w:num>
  <w:num w:numId="21">
    <w:abstractNumId w:val="19"/>
  </w:num>
  <w:num w:numId="22">
    <w:abstractNumId w:val="1"/>
  </w:num>
  <w:num w:numId="23">
    <w:abstractNumId w:val="13"/>
  </w:num>
  <w:num w:numId="24">
    <w:abstractNumId w:val="22"/>
  </w:num>
  <w:num w:numId="25">
    <w:abstractNumId w:val="10"/>
  </w:num>
  <w:num w:numId="26">
    <w:abstractNumId w:val="17"/>
  </w:num>
  <w:num w:numId="27">
    <w:abstractNumId w:val="21"/>
  </w:num>
  <w:num w:numId="28">
    <w:abstractNumId w:val="7"/>
  </w:num>
  <w:num w:numId="29">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7FA"/>
    <w:rsid w:val="00005A90"/>
    <w:rsid w:val="000063BF"/>
    <w:rsid w:val="00007236"/>
    <w:rsid w:val="00014785"/>
    <w:rsid w:val="00014BDC"/>
    <w:rsid w:val="000176D4"/>
    <w:rsid w:val="00030866"/>
    <w:rsid w:val="0003330E"/>
    <w:rsid w:val="000350E0"/>
    <w:rsid w:val="00036AF9"/>
    <w:rsid w:val="0003786E"/>
    <w:rsid w:val="00041061"/>
    <w:rsid w:val="000426E1"/>
    <w:rsid w:val="00055F89"/>
    <w:rsid w:val="00056BE8"/>
    <w:rsid w:val="00057FB2"/>
    <w:rsid w:val="00062552"/>
    <w:rsid w:val="00063FC2"/>
    <w:rsid w:val="00070E8D"/>
    <w:rsid w:val="0007603A"/>
    <w:rsid w:val="00083571"/>
    <w:rsid w:val="000955B4"/>
    <w:rsid w:val="000A0B39"/>
    <w:rsid w:val="000A3685"/>
    <w:rsid w:val="000A7832"/>
    <w:rsid w:val="000B2027"/>
    <w:rsid w:val="000B26A5"/>
    <w:rsid w:val="000B45BA"/>
    <w:rsid w:val="000C1C34"/>
    <w:rsid w:val="000D04AF"/>
    <w:rsid w:val="000D2C0A"/>
    <w:rsid w:val="000D3D0D"/>
    <w:rsid w:val="000E17C5"/>
    <w:rsid w:val="000E252B"/>
    <w:rsid w:val="000E682D"/>
    <w:rsid w:val="001036DF"/>
    <w:rsid w:val="001103F7"/>
    <w:rsid w:val="00112F98"/>
    <w:rsid w:val="00117554"/>
    <w:rsid w:val="00126AE1"/>
    <w:rsid w:val="00134F2B"/>
    <w:rsid w:val="00141BDD"/>
    <w:rsid w:val="00142260"/>
    <w:rsid w:val="00153767"/>
    <w:rsid w:val="0015763C"/>
    <w:rsid w:val="00165D49"/>
    <w:rsid w:val="00172076"/>
    <w:rsid w:val="00172981"/>
    <w:rsid w:val="00176B89"/>
    <w:rsid w:val="00181D42"/>
    <w:rsid w:val="00182B85"/>
    <w:rsid w:val="00183A36"/>
    <w:rsid w:val="001946BC"/>
    <w:rsid w:val="001A0718"/>
    <w:rsid w:val="001A67A1"/>
    <w:rsid w:val="001B16BE"/>
    <w:rsid w:val="001B1CE0"/>
    <w:rsid w:val="001B2D6F"/>
    <w:rsid w:val="001B67CB"/>
    <w:rsid w:val="001C0BE3"/>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3BA4"/>
    <w:rsid w:val="0022439D"/>
    <w:rsid w:val="00237C46"/>
    <w:rsid w:val="00241E97"/>
    <w:rsid w:val="00242090"/>
    <w:rsid w:val="00244C03"/>
    <w:rsid w:val="0024653C"/>
    <w:rsid w:val="002529FA"/>
    <w:rsid w:val="0025364A"/>
    <w:rsid w:val="002550BA"/>
    <w:rsid w:val="00255CE8"/>
    <w:rsid w:val="00262C3A"/>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036E1"/>
    <w:rsid w:val="003043A2"/>
    <w:rsid w:val="00320906"/>
    <w:rsid w:val="00322CBC"/>
    <w:rsid w:val="00325371"/>
    <w:rsid w:val="003300DB"/>
    <w:rsid w:val="0033205E"/>
    <w:rsid w:val="00333C9F"/>
    <w:rsid w:val="00342A18"/>
    <w:rsid w:val="00351AF5"/>
    <w:rsid w:val="00354212"/>
    <w:rsid w:val="00357A98"/>
    <w:rsid w:val="003711CB"/>
    <w:rsid w:val="003768A7"/>
    <w:rsid w:val="00384E4D"/>
    <w:rsid w:val="003869CB"/>
    <w:rsid w:val="00390902"/>
    <w:rsid w:val="00390E58"/>
    <w:rsid w:val="0039268F"/>
    <w:rsid w:val="003A0A4D"/>
    <w:rsid w:val="003A250B"/>
    <w:rsid w:val="003B41A0"/>
    <w:rsid w:val="003C02A5"/>
    <w:rsid w:val="003C0B7D"/>
    <w:rsid w:val="003C4013"/>
    <w:rsid w:val="003D280B"/>
    <w:rsid w:val="003D28D5"/>
    <w:rsid w:val="003D366E"/>
    <w:rsid w:val="003E30B4"/>
    <w:rsid w:val="003E726D"/>
    <w:rsid w:val="003E7744"/>
    <w:rsid w:val="003F0195"/>
    <w:rsid w:val="003F245E"/>
    <w:rsid w:val="003F651C"/>
    <w:rsid w:val="003F6BCD"/>
    <w:rsid w:val="003F7D4A"/>
    <w:rsid w:val="004018B1"/>
    <w:rsid w:val="00404898"/>
    <w:rsid w:val="0040554C"/>
    <w:rsid w:val="0041136C"/>
    <w:rsid w:val="00422A72"/>
    <w:rsid w:val="0042363A"/>
    <w:rsid w:val="00424F8C"/>
    <w:rsid w:val="004250DE"/>
    <w:rsid w:val="004377F6"/>
    <w:rsid w:val="00437DD7"/>
    <w:rsid w:val="00460185"/>
    <w:rsid w:val="00472B66"/>
    <w:rsid w:val="0047390F"/>
    <w:rsid w:val="00475006"/>
    <w:rsid w:val="00477514"/>
    <w:rsid w:val="004812F0"/>
    <w:rsid w:val="0048191F"/>
    <w:rsid w:val="00482609"/>
    <w:rsid w:val="00486936"/>
    <w:rsid w:val="004920F5"/>
    <w:rsid w:val="00492605"/>
    <w:rsid w:val="0049705F"/>
    <w:rsid w:val="004A53BB"/>
    <w:rsid w:val="004A6BED"/>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28B9"/>
    <w:rsid w:val="00504D34"/>
    <w:rsid w:val="00505489"/>
    <w:rsid w:val="0051154E"/>
    <w:rsid w:val="00530BC6"/>
    <w:rsid w:val="005314F8"/>
    <w:rsid w:val="00532C41"/>
    <w:rsid w:val="005437AC"/>
    <w:rsid w:val="0054560D"/>
    <w:rsid w:val="00551FB5"/>
    <w:rsid w:val="0055240F"/>
    <w:rsid w:val="00552690"/>
    <w:rsid w:val="0055489A"/>
    <w:rsid w:val="00557357"/>
    <w:rsid w:val="005814CF"/>
    <w:rsid w:val="00586629"/>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7724"/>
    <w:rsid w:val="00682A2E"/>
    <w:rsid w:val="006835B8"/>
    <w:rsid w:val="00683D5B"/>
    <w:rsid w:val="00686971"/>
    <w:rsid w:val="00691528"/>
    <w:rsid w:val="00691A1F"/>
    <w:rsid w:val="006928DE"/>
    <w:rsid w:val="00695CBF"/>
    <w:rsid w:val="006A2410"/>
    <w:rsid w:val="006A448C"/>
    <w:rsid w:val="006B1BA1"/>
    <w:rsid w:val="006C25F6"/>
    <w:rsid w:val="006D32DA"/>
    <w:rsid w:val="006D79F1"/>
    <w:rsid w:val="006E27B0"/>
    <w:rsid w:val="006E398A"/>
    <w:rsid w:val="006F05AE"/>
    <w:rsid w:val="006F11DA"/>
    <w:rsid w:val="007061E9"/>
    <w:rsid w:val="00707005"/>
    <w:rsid w:val="00713420"/>
    <w:rsid w:val="00713BF9"/>
    <w:rsid w:val="0071646D"/>
    <w:rsid w:val="0071685B"/>
    <w:rsid w:val="00720F1E"/>
    <w:rsid w:val="00722386"/>
    <w:rsid w:val="00727BFB"/>
    <w:rsid w:val="00731DA1"/>
    <w:rsid w:val="00736FA1"/>
    <w:rsid w:val="0074036F"/>
    <w:rsid w:val="00741215"/>
    <w:rsid w:val="00747232"/>
    <w:rsid w:val="00747866"/>
    <w:rsid w:val="0077241F"/>
    <w:rsid w:val="00772E55"/>
    <w:rsid w:val="0077630F"/>
    <w:rsid w:val="0078254E"/>
    <w:rsid w:val="00783B9F"/>
    <w:rsid w:val="0078475E"/>
    <w:rsid w:val="0078492B"/>
    <w:rsid w:val="00790A51"/>
    <w:rsid w:val="00793B97"/>
    <w:rsid w:val="007957CD"/>
    <w:rsid w:val="0079632F"/>
    <w:rsid w:val="007A42F8"/>
    <w:rsid w:val="007B43B8"/>
    <w:rsid w:val="007B7B90"/>
    <w:rsid w:val="007C582B"/>
    <w:rsid w:val="007C6CA0"/>
    <w:rsid w:val="007C74FD"/>
    <w:rsid w:val="007D3D00"/>
    <w:rsid w:val="007D4927"/>
    <w:rsid w:val="007E53E4"/>
    <w:rsid w:val="007E788B"/>
    <w:rsid w:val="007F05EC"/>
    <w:rsid w:val="008013BC"/>
    <w:rsid w:val="0080397F"/>
    <w:rsid w:val="00814F4D"/>
    <w:rsid w:val="008174EF"/>
    <w:rsid w:val="00820871"/>
    <w:rsid w:val="008242D8"/>
    <w:rsid w:val="00824E84"/>
    <w:rsid w:val="008260F6"/>
    <w:rsid w:val="008266C9"/>
    <w:rsid w:val="00836533"/>
    <w:rsid w:val="00843979"/>
    <w:rsid w:val="00854271"/>
    <w:rsid w:val="008612A0"/>
    <w:rsid w:val="00862514"/>
    <w:rsid w:val="00864744"/>
    <w:rsid w:val="00864F2F"/>
    <w:rsid w:val="00872546"/>
    <w:rsid w:val="00874FD0"/>
    <w:rsid w:val="00876508"/>
    <w:rsid w:val="00881966"/>
    <w:rsid w:val="00890199"/>
    <w:rsid w:val="00893B44"/>
    <w:rsid w:val="00893B6B"/>
    <w:rsid w:val="008A1243"/>
    <w:rsid w:val="008C12B8"/>
    <w:rsid w:val="008C38FA"/>
    <w:rsid w:val="008D06D6"/>
    <w:rsid w:val="008D2FC4"/>
    <w:rsid w:val="008D344E"/>
    <w:rsid w:val="008D3CF1"/>
    <w:rsid w:val="008D40F8"/>
    <w:rsid w:val="008E2524"/>
    <w:rsid w:val="008E2D82"/>
    <w:rsid w:val="008F1827"/>
    <w:rsid w:val="008F1CB5"/>
    <w:rsid w:val="008F439C"/>
    <w:rsid w:val="008F6E6B"/>
    <w:rsid w:val="00902BB0"/>
    <w:rsid w:val="00905182"/>
    <w:rsid w:val="00907F58"/>
    <w:rsid w:val="00925316"/>
    <w:rsid w:val="00925821"/>
    <w:rsid w:val="00925C0D"/>
    <w:rsid w:val="0093067B"/>
    <w:rsid w:val="00931B77"/>
    <w:rsid w:val="009356B9"/>
    <w:rsid w:val="00937DDB"/>
    <w:rsid w:val="00937F42"/>
    <w:rsid w:val="009436B8"/>
    <w:rsid w:val="0094629D"/>
    <w:rsid w:val="00974C31"/>
    <w:rsid w:val="00974E97"/>
    <w:rsid w:val="00984900"/>
    <w:rsid w:val="00993235"/>
    <w:rsid w:val="009A4B11"/>
    <w:rsid w:val="009A68BC"/>
    <w:rsid w:val="009A7F59"/>
    <w:rsid w:val="009B1631"/>
    <w:rsid w:val="009B435E"/>
    <w:rsid w:val="009B688B"/>
    <w:rsid w:val="009C49D1"/>
    <w:rsid w:val="009C669E"/>
    <w:rsid w:val="009C6AC6"/>
    <w:rsid w:val="009D0F2F"/>
    <w:rsid w:val="009D3D16"/>
    <w:rsid w:val="009E0C8E"/>
    <w:rsid w:val="009F61D1"/>
    <w:rsid w:val="00A00F2A"/>
    <w:rsid w:val="00A14F72"/>
    <w:rsid w:val="00A171D5"/>
    <w:rsid w:val="00A22F96"/>
    <w:rsid w:val="00A23E9B"/>
    <w:rsid w:val="00A24D21"/>
    <w:rsid w:val="00A25B49"/>
    <w:rsid w:val="00A34801"/>
    <w:rsid w:val="00A36AD2"/>
    <w:rsid w:val="00A37017"/>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746C"/>
    <w:rsid w:val="00AD2067"/>
    <w:rsid w:val="00AD2146"/>
    <w:rsid w:val="00AE085D"/>
    <w:rsid w:val="00AF25D2"/>
    <w:rsid w:val="00AF363A"/>
    <w:rsid w:val="00AF5617"/>
    <w:rsid w:val="00B00423"/>
    <w:rsid w:val="00B23279"/>
    <w:rsid w:val="00B262EA"/>
    <w:rsid w:val="00B27AAB"/>
    <w:rsid w:val="00B30D2C"/>
    <w:rsid w:val="00B3147D"/>
    <w:rsid w:val="00B31A86"/>
    <w:rsid w:val="00B332C4"/>
    <w:rsid w:val="00B371AF"/>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B0E21"/>
    <w:rsid w:val="00BC7243"/>
    <w:rsid w:val="00BD0064"/>
    <w:rsid w:val="00BD44CD"/>
    <w:rsid w:val="00BE0CC9"/>
    <w:rsid w:val="00BF0318"/>
    <w:rsid w:val="00BF1970"/>
    <w:rsid w:val="00BF54D3"/>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0B2A"/>
    <w:rsid w:val="00C810EA"/>
    <w:rsid w:val="00C8266E"/>
    <w:rsid w:val="00C90D07"/>
    <w:rsid w:val="00C9659A"/>
    <w:rsid w:val="00C97E7A"/>
    <w:rsid w:val="00CA0FA0"/>
    <w:rsid w:val="00CA225F"/>
    <w:rsid w:val="00CA53B5"/>
    <w:rsid w:val="00CB65A9"/>
    <w:rsid w:val="00CD105E"/>
    <w:rsid w:val="00CD1248"/>
    <w:rsid w:val="00CD1786"/>
    <w:rsid w:val="00CD3888"/>
    <w:rsid w:val="00CE527F"/>
    <w:rsid w:val="00CE7435"/>
    <w:rsid w:val="00CF345A"/>
    <w:rsid w:val="00CF773D"/>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5F0E"/>
    <w:rsid w:val="00D8612A"/>
    <w:rsid w:val="00D913DE"/>
    <w:rsid w:val="00D92924"/>
    <w:rsid w:val="00D94A03"/>
    <w:rsid w:val="00DA28D6"/>
    <w:rsid w:val="00DA48D6"/>
    <w:rsid w:val="00DA6384"/>
    <w:rsid w:val="00DC680A"/>
    <w:rsid w:val="00DC7615"/>
    <w:rsid w:val="00DC7DC7"/>
    <w:rsid w:val="00DD3C32"/>
    <w:rsid w:val="00DD48B6"/>
    <w:rsid w:val="00DD77BA"/>
    <w:rsid w:val="00DE0FFD"/>
    <w:rsid w:val="00DE50AD"/>
    <w:rsid w:val="00DF0AB5"/>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57817"/>
    <w:rsid w:val="00E631A7"/>
    <w:rsid w:val="00E67BA8"/>
    <w:rsid w:val="00E718A1"/>
    <w:rsid w:val="00E719CE"/>
    <w:rsid w:val="00E77FE2"/>
    <w:rsid w:val="00E844A2"/>
    <w:rsid w:val="00E9117A"/>
    <w:rsid w:val="00E935F6"/>
    <w:rsid w:val="00E93A19"/>
    <w:rsid w:val="00E9796F"/>
    <w:rsid w:val="00EA68AD"/>
    <w:rsid w:val="00EB5547"/>
    <w:rsid w:val="00EC2159"/>
    <w:rsid w:val="00EC2891"/>
    <w:rsid w:val="00ED47AD"/>
    <w:rsid w:val="00ED58E1"/>
    <w:rsid w:val="00EE1255"/>
    <w:rsid w:val="00EF4C8F"/>
    <w:rsid w:val="00EF67B7"/>
    <w:rsid w:val="00F00C82"/>
    <w:rsid w:val="00F15391"/>
    <w:rsid w:val="00F15CE7"/>
    <w:rsid w:val="00F20FB0"/>
    <w:rsid w:val="00F2160E"/>
    <w:rsid w:val="00F21CB8"/>
    <w:rsid w:val="00F279DB"/>
    <w:rsid w:val="00F3090E"/>
    <w:rsid w:val="00F354F9"/>
    <w:rsid w:val="00F3647A"/>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 w:val="00FF0C1B"/>
    <w:rsid w:val="00FF6D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Titolo1">
    <w:name w:val="heading 1"/>
    <w:next w:val="Normale"/>
    <w:link w:val="Titolo1Carattere"/>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Titolo2">
    <w:name w:val="heading 2"/>
    <w:next w:val="Normale"/>
    <w:link w:val="Titolo2Carattere"/>
    <w:uiPriority w:val="9"/>
    <w:unhideWhenUsed/>
    <w:qFormat/>
    <w:pPr>
      <w:keepNext/>
      <w:keepLines/>
      <w:spacing w:after="173"/>
      <w:ind w:left="38" w:hanging="10"/>
      <w:outlineLvl w:val="1"/>
    </w:pPr>
    <w:rPr>
      <w:rFonts w:ascii="Calibri" w:eastAsia="Calibri" w:hAnsi="Calibri" w:cs="Calibri"/>
      <w:b/>
      <w:color w:val="000000"/>
      <w:sz w:val="24"/>
    </w:rPr>
  </w:style>
  <w:style w:type="paragraph" w:styleId="Titolo3">
    <w:name w:val="heading 3"/>
    <w:basedOn w:val="Normale"/>
    <w:next w:val="Normale"/>
    <w:link w:val="Titolo3Carattere"/>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link w:val="Titolo2"/>
    <w:rPr>
      <w:rFonts w:ascii="Calibri" w:eastAsia="Calibri" w:hAnsi="Calibri" w:cs="Calibri"/>
      <w:b/>
      <w:color w:val="000000"/>
      <w:sz w:val="24"/>
    </w:rPr>
  </w:style>
  <w:style w:type="character" w:customStyle="1" w:styleId="Titolo1Carattere">
    <w:name w:val="Titolo 1 Carattere"/>
    <w:link w:val="Titolo1"/>
    <w:rPr>
      <w:rFonts w:ascii="Calibri" w:eastAsia="Calibri" w:hAnsi="Calibri" w:cs="Calibri"/>
      <w:b/>
      <w:color w:val="000000"/>
      <w:sz w:val="29"/>
    </w:rPr>
  </w:style>
  <w:style w:type="paragraph" w:styleId="Paragrafoelenco">
    <w:name w:val="List Paragraph"/>
    <w:basedOn w:val="Normale"/>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eWeb">
    <w:name w:val="Normal (Web)"/>
    <w:basedOn w:val="Normale"/>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Titolo3Carattere">
    <w:name w:val="Titolo 3 Carattere"/>
    <w:basedOn w:val="Carpredefinitoparagrafo"/>
    <w:link w:val="Titolo3"/>
    <w:uiPriority w:val="9"/>
    <w:rsid w:val="00014BDC"/>
    <w:rPr>
      <w:rFonts w:asciiTheme="majorHAnsi" w:eastAsiaTheme="majorEastAsia" w:hAnsiTheme="majorHAnsi" w:cstheme="majorBidi"/>
      <w:color w:val="1F4D78" w:themeColor="accent1" w:themeShade="7F"/>
      <w:sz w:val="24"/>
      <w:szCs w:val="24"/>
    </w:rPr>
  </w:style>
  <w:style w:type="paragraph" w:styleId="Didascalia">
    <w:name w:val="caption"/>
    <w:basedOn w:val="Normale"/>
    <w:next w:val="Normale"/>
    <w:uiPriority w:val="35"/>
    <w:unhideWhenUsed/>
    <w:qFormat/>
    <w:rsid w:val="00014785"/>
    <w:pPr>
      <w:spacing w:after="200" w:line="240" w:lineRule="auto"/>
    </w:pPr>
    <w:rPr>
      <w:i/>
      <w:iCs/>
      <w:color w:val="44546A" w:themeColor="text2"/>
      <w:sz w:val="18"/>
      <w:szCs w:val="18"/>
    </w:rPr>
  </w:style>
  <w:style w:type="table" w:styleId="Grigliatabella">
    <w:name w:val="Table Grid"/>
    <w:basedOn w:val="Tabellanormale"/>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Sommario1">
    <w:name w:val="toc 1"/>
    <w:basedOn w:val="Normale"/>
    <w:next w:val="Normale"/>
    <w:autoRedefine/>
    <w:uiPriority w:val="39"/>
    <w:unhideWhenUsed/>
    <w:rsid w:val="001C415D"/>
    <w:pPr>
      <w:tabs>
        <w:tab w:val="left" w:pos="284"/>
        <w:tab w:val="left" w:pos="6946"/>
      </w:tabs>
      <w:spacing w:after="100" w:line="247" w:lineRule="auto"/>
      <w:ind w:left="0" w:right="2181" w:hanging="6"/>
    </w:pPr>
  </w:style>
  <w:style w:type="paragraph" w:styleId="Sommario2">
    <w:name w:val="toc 2"/>
    <w:basedOn w:val="Normale"/>
    <w:next w:val="Normale"/>
    <w:autoRedefine/>
    <w:uiPriority w:val="39"/>
    <w:unhideWhenUsed/>
    <w:rsid w:val="001C415D"/>
    <w:pPr>
      <w:tabs>
        <w:tab w:val="left" w:pos="709"/>
        <w:tab w:val="left" w:pos="6946"/>
      </w:tabs>
      <w:spacing w:after="100" w:line="247" w:lineRule="auto"/>
      <w:ind w:left="200" w:right="2181" w:hanging="6"/>
    </w:pPr>
  </w:style>
  <w:style w:type="paragraph" w:styleId="Sommario3">
    <w:name w:val="toc 3"/>
    <w:basedOn w:val="Normale"/>
    <w:next w:val="Normale"/>
    <w:autoRedefine/>
    <w:uiPriority w:val="39"/>
    <w:unhideWhenUsed/>
    <w:rsid w:val="009B688B"/>
    <w:pPr>
      <w:spacing w:after="100"/>
      <w:ind w:left="400"/>
    </w:pPr>
  </w:style>
  <w:style w:type="character" w:styleId="Collegamentoipertestuale">
    <w:name w:val="Hyperlink"/>
    <w:basedOn w:val="Carpredefinitoparagrafo"/>
    <w:uiPriority w:val="99"/>
    <w:unhideWhenUsed/>
    <w:rsid w:val="009B688B"/>
    <w:rPr>
      <w:color w:val="0563C1" w:themeColor="hyperlink"/>
      <w:u w:val="single"/>
    </w:rPr>
  </w:style>
  <w:style w:type="character" w:styleId="Rimandocommento">
    <w:name w:val="annotation reference"/>
    <w:basedOn w:val="Carpredefinitoparagrafo"/>
    <w:uiPriority w:val="99"/>
    <w:semiHidden/>
    <w:unhideWhenUsed/>
    <w:rsid w:val="00E11140"/>
    <w:rPr>
      <w:sz w:val="16"/>
      <w:szCs w:val="16"/>
    </w:rPr>
  </w:style>
  <w:style w:type="paragraph" w:styleId="Testocommento">
    <w:name w:val="annotation text"/>
    <w:basedOn w:val="Normale"/>
    <w:link w:val="TestocommentoCarattere"/>
    <w:uiPriority w:val="99"/>
    <w:semiHidden/>
    <w:unhideWhenUsed/>
    <w:rsid w:val="00E11140"/>
    <w:pPr>
      <w:spacing w:line="240" w:lineRule="auto"/>
    </w:pPr>
    <w:rPr>
      <w:szCs w:val="20"/>
    </w:rPr>
  </w:style>
  <w:style w:type="character" w:customStyle="1" w:styleId="TestocommentoCarattere">
    <w:name w:val="Testo commento Carattere"/>
    <w:basedOn w:val="Carpredefinitoparagrafo"/>
    <w:link w:val="Testocommento"/>
    <w:uiPriority w:val="99"/>
    <w:semiHidden/>
    <w:rsid w:val="00E11140"/>
    <w:rPr>
      <w:rFonts w:ascii="Calibri" w:eastAsia="Calibri" w:hAnsi="Calibri" w:cs="Calibri"/>
      <w:color w:val="000000"/>
      <w:sz w:val="20"/>
      <w:szCs w:val="20"/>
    </w:rPr>
  </w:style>
  <w:style w:type="paragraph" w:styleId="Soggettocommento">
    <w:name w:val="annotation subject"/>
    <w:basedOn w:val="Testocommento"/>
    <w:next w:val="Testocommento"/>
    <w:link w:val="SoggettocommentoCarattere"/>
    <w:uiPriority w:val="99"/>
    <w:semiHidden/>
    <w:unhideWhenUsed/>
    <w:rsid w:val="00E11140"/>
    <w:rPr>
      <w:b/>
      <w:bCs/>
    </w:rPr>
  </w:style>
  <w:style w:type="character" w:customStyle="1" w:styleId="SoggettocommentoCarattere">
    <w:name w:val="Soggetto commento Carattere"/>
    <w:basedOn w:val="TestocommentoCarattere"/>
    <w:link w:val="Soggettocommento"/>
    <w:uiPriority w:val="99"/>
    <w:semiHidden/>
    <w:rsid w:val="00E11140"/>
    <w:rPr>
      <w:rFonts w:ascii="Calibri" w:eastAsia="Calibri" w:hAnsi="Calibri" w:cs="Calibri"/>
      <w:b/>
      <w:bCs/>
      <w:color w:val="000000"/>
      <w:sz w:val="20"/>
      <w:szCs w:val="20"/>
    </w:rPr>
  </w:style>
  <w:style w:type="paragraph" w:styleId="Testofumetto">
    <w:name w:val="Balloon Text"/>
    <w:basedOn w:val="Normale"/>
    <w:link w:val="TestofumettoCarattere"/>
    <w:uiPriority w:val="99"/>
    <w:semiHidden/>
    <w:unhideWhenUsed/>
    <w:rsid w:val="00E11140"/>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11140"/>
    <w:rPr>
      <w:rFonts w:ascii="Segoe UI" w:eastAsia="Calibri" w:hAnsi="Segoe UI" w:cs="Segoe UI"/>
      <w:color w:val="000000"/>
      <w:sz w:val="18"/>
      <w:szCs w:val="18"/>
    </w:rPr>
  </w:style>
  <w:style w:type="paragraph" w:styleId="Revisione">
    <w:name w:val="Revision"/>
    <w:hidden/>
    <w:uiPriority w:val="99"/>
    <w:semiHidden/>
    <w:rsid w:val="00141BDD"/>
    <w:pPr>
      <w:spacing w:after="0" w:line="240" w:lineRule="auto"/>
    </w:pPr>
    <w:rPr>
      <w:rFonts w:ascii="Calibri" w:eastAsia="Calibri" w:hAnsi="Calibri" w:cs="Calibri"/>
      <w:color w:val="000000"/>
      <w:sz w:val="20"/>
    </w:rPr>
  </w:style>
  <w:style w:type="paragraph" w:styleId="Intestazione">
    <w:name w:val="header"/>
    <w:basedOn w:val="Normale"/>
    <w:link w:val="IntestazioneCarattere"/>
    <w:uiPriority w:val="99"/>
    <w:unhideWhenUsed/>
    <w:rsid w:val="006A24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BB5F7-D920-44DE-BC54-3E8CDABBE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21</Pages>
  <Words>2826</Words>
  <Characters>16113</Characters>
  <Application>Microsoft Office Word</Application>
  <DocSecurity>0</DocSecurity>
  <Lines>134</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Sergio Caprara</cp:lastModifiedBy>
  <cp:revision>18</cp:revision>
  <cp:lastPrinted>2016-12-11T19:05:00Z</cp:lastPrinted>
  <dcterms:created xsi:type="dcterms:W3CDTF">2017-01-14T09:17:00Z</dcterms:created>
  <dcterms:modified xsi:type="dcterms:W3CDTF">2017-01-14T17:07:00Z</dcterms:modified>
</cp:coreProperties>
</file>