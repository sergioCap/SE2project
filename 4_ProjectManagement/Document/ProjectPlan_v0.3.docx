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4E4CB1" w:rsidRDefault="00A30E0C" w:rsidP="00A30E0C">
      <w:pPr>
        <w:spacing w:after="0" w:line="259" w:lineRule="auto"/>
        <w:ind w:left="-2552" w:right="-465"/>
        <w:jc w:val="center"/>
        <w:rPr>
          <w:color w:val="000000" w:themeColor="text1"/>
          <w:sz w:val="28"/>
        </w:rPr>
      </w:pPr>
      <w:r w:rsidRPr="004E4CB1">
        <w:rPr>
          <w:color w:val="000000" w:themeColor="text1"/>
          <w:sz w:val="28"/>
        </w:rPr>
        <w:t>Authors:</w:t>
      </w:r>
    </w:p>
    <w:p w14:paraId="4885CC3E" w14:textId="77777777" w:rsidR="00A30E0C" w:rsidRPr="004E4CB1" w:rsidRDefault="00A30E0C" w:rsidP="00A30E0C">
      <w:pPr>
        <w:spacing w:after="0" w:line="259" w:lineRule="auto"/>
        <w:ind w:left="-2552" w:right="-465" w:firstLine="0"/>
        <w:jc w:val="center"/>
        <w:rPr>
          <w:color w:val="000000" w:themeColor="text1"/>
          <w:sz w:val="28"/>
        </w:rPr>
      </w:pPr>
      <w:r w:rsidRPr="004E4CB1">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5351F6" w:rsidRDefault="00A30E0C" w:rsidP="00A30E0C">
      <w:pPr>
        <w:spacing w:after="0" w:line="259" w:lineRule="auto"/>
        <w:ind w:left="-2552" w:right="-465"/>
        <w:jc w:val="center"/>
        <w:rPr>
          <w:color w:val="000000" w:themeColor="text1"/>
          <w:sz w:val="28"/>
        </w:rPr>
      </w:pPr>
      <w:r w:rsidRPr="005351F6">
        <w:rPr>
          <w:color w:val="000000" w:themeColor="text1"/>
          <w:sz w:val="28"/>
        </w:rPr>
        <w:t>Milan, Italy</w:t>
      </w:r>
    </w:p>
    <w:p w14:paraId="73374A4C" w14:textId="36248A5F" w:rsidR="00DB2654" w:rsidRDefault="008F4DA8" w:rsidP="00A30E0C">
      <w:pPr>
        <w:spacing w:after="0" w:line="259" w:lineRule="auto"/>
        <w:ind w:left="-2552" w:right="-465"/>
        <w:jc w:val="center"/>
        <w:rPr>
          <w:color w:val="000000" w:themeColor="text1"/>
          <w:sz w:val="28"/>
          <w:lang w:val="en-US"/>
        </w:rPr>
      </w:pPr>
      <w:r>
        <w:rPr>
          <w:color w:val="000000" w:themeColor="text1"/>
          <w:sz w:val="28"/>
          <w:lang w:val="en-US"/>
        </w:rPr>
        <w:t>2</w:t>
      </w:r>
      <w:r w:rsidR="00BE732B">
        <w:rPr>
          <w:color w:val="000000" w:themeColor="text1"/>
          <w:sz w:val="28"/>
          <w:lang w:val="en-US"/>
        </w:rPr>
        <w:t>2</w:t>
      </w:r>
      <w:r w:rsidR="00A30E0C">
        <w:rPr>
          <w:color w:val="000000" w:themeColor="text1"/>
          <w:sz w:val="28"/>
          <w:lang w:val="en-US"/>
        </w:rPr>
        <w:t>/01/2017</w:t>
      </w:r>
    </w:p>
    <w:p w14:paraId="4FED5D4F" w14:textId="77777777" w:rsidR="00A30E0C" w:rsidRPr="00DB2654" w:rsidRDefault="00A30E0C" w:rsidP="00DB2654">
      <w:pPr>
        <w:jc w:val="center"/>
        <w:rPr>
          <w:sz w:val="28"/>
          <w:lang w:val="en-US"/>
        </w:rPr>
      </w:pP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454125B9" w14:textId="5C6BA99E" w:rsidR="000D6124" w:rsidRDefault="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754548" w:history="1">
            <w:r w:rsidR="000D6124" w:rsidRPr="007D54E4">
              <w:rPr>
                <w:rStyle w:val="Collegamentoipertestuale"/>
                <w:noProof/>
                <w:lang w:val="en-GB"/>
              </w:rPr>
              <w:t>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Introduction</w:t>
            </w:r>
            <w:r w:rsidR="000D6124">
              <w:rPr>
                <w:noProof/>
                <w:webHidden/>
              </w:rPr>
              <w:tab/>
            </w:r>
            <w:r w:rsidR="000D6124">
              <w:rPr>
                <w:noProof/>
                <w:webHidden/>
              </w:rPr>
              <w:fldChar w:fldCharType="begin"/>
            </w:r>
            <w:r w:rsidR="000D6124">
              <w:rPr>
                <w:noProof/>
                <w:webHidden/>
              </w:rPr>
              <w:instrText xml:space="preserve"> PAGEREF _Toc472754548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F5102B2" w14:textId="0224262B" w:rsidR="000D6124" w:rsidRDefault="001125B7">
          <w:pPr>
            <w:pStyle w:val="Sommario2"/>
            <w:rPr>
              <w:rFonts w:asciiTheme="minorHAnsi" w:eastAsiaTheme="minorEastAsia" w:hAnsiTheme="minorHAnsi" w:cstheme="minorBidi"/>
              <w:noProof/>
              <w:color w:val="auto"/>
              <w:sz w:val="22"/>
            </w:rPr>
          </w:pPr>
          <w:hyperlink w:anchor="_Toc472754549" w:history="1">
            <w:r w:rsidR="000D6124" w:rsidRPr="007D54E4">
              <w:rPr>
                <w:rStyle w:val="Collegamentoipertestuale"/>
                <w:noProof/>
                <w:lang w:val="en-GB"/>
              </w:rPr>
              <w:t>1.1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Revision History</w:t>
            </w:r>
            <w:r w:rsidR="000D6124">
              <w:rPr>
                <w:noProof/>
                <w:webHidden/>
              </w:rPr>
              <w:tab/>
            </w:r>
            <w:r w:rsidR="000D6124">
              <w:rPr>
                <w:noProof/>
                <w:webHidden/>
              </w:rPr>
              <w:fldChar w:fldCharType="begin"/>
            </w:r>
            <w:r w:rsidR="000D6124">
              <w:rPr>
                <w:noProof/>
                <w:webHidden/>
              </w:rPr>
              <w:instrText xml:space="preserve"> PAGEREF _Toc472754549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11E15FD4" w14:textId="2B4705EC" w:rsidR="000D6124" w:rsidRDefault="001125B7">
          <w:pPr>
            <w:pStyle w:val="Sommario2"/>
            <w:rPr>
              <w:rFonts w:asciiTheme="minorHAnsi" w:eastAsiaTheme="minorEastAsia" w:hAnsiTheme="minorHAnsi" w:cstheme="minorBidi"/>
              <w:noProof/>
              <w:color w:val="auto"/>
              <w:sz w:val="22"/>
            </w:rPr>
          </w:pPr>
          <w:hyperlink w:anchor="_Toc472754550" w:history="1">
            <w:r w:rsidR="000D6124" w:rsidRPr="007D54E4">
              <w:rPr>
                <w:rStyle w:val="Collegamentoipertestuale"/>
                <w:noProof/>
                <w:lang w:val="en-GB"/>
              </w:rPr>
              <w:t>1.2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Purpose and Scope</w:t>
            </w:r>
            <w:r w:rsidR="000D6124">
              <w:rPr>
                <w:noProof/>
                <w:webHidden/>
              </w:rPr>
              <w:tab/>
            </w:r>
            <w:r w:rsidR="000D6124">
              <w:rPr>
                <w:noProof/>
                <w:webHidden/>
              </w:rPr>
              <w:fldChar w:fldCharType="begin"/>
            </w:r>
            <w:r w:rsidR="000D6124">
              <w:rPr>
                <w:noProof/>
                <w:webHidden/>
              </w:rPr>
              <w:instrText xml:space="preserve"> PAGEREF _Toc472754550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0E25F08E" w14:textId="20E04E94" w:rsidR="000D6124" w:rsidRDefault="001125B7">
          <w:pPr>
            <w:pStyle w:val="Sommario2"/>
            <w:rPr>
              <w:rFonts w:asciiTheme="minorHAnsi" w:eastAsiaTheme="minorEastAsia" w:hAnsiTheme="minorHAnsi" w:cstheme="minorBidi"/>
              <w:noProof/>
              <w:color w:val="auto"/>
              <w:sz w:val="22"/>
            </w:rPr>
          </w:pPr>
          <w:hyperlink w:anchor="_Toc472754551" w:history="1">
            <w:r w:rsidR="000D6124" w:rsidRPr="007D54E4">
              <w:rPr>
                <w:rStyle w:val="Collegamentoipertestuale"/>
                <w:noProof/>
                <w:lang w:val="en-GB"/>
              </w:rPr>
              <w:t>1.3</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Definitions and Abbreviations</w:t>
            </w:r>
            <w:r w:rsidR="000D6124">
              <w:rPr>
                <w:noProof/>
                <w:webHidden/>
              </w:rPr>
              <w:tab/>
            </w:r>
            <w:r w:rsidR="000D6124">
              <w:rPr>
                <w:noProof/>
                <w:webHidden/>
              </w:rPr>
              <w:fldChar w:fldCharType="begin"/>
            </w:r>
            <w:r w:rsidR="000D6124">
              <w:rPr>
                <w:noProof/>
                <w:webHidden/>
              </w:rPr>
              <w:instrText xml:space="preserve"> PAGEREF _Toc472754551 \h </w:instrText>
            </w:r>
            <w:r w:rsidR="000D6124">
              <w:rPr>
                <w:noProof/>
                <w:webHidden/>
              </w:rPr>
            </w:r>
            <w:r w:rsidR="000D6124">
              <w:rPr>
                <w:noProof/>
                <w:webHidden/>
              </w:rPr>
              <w:fldChar w:fldCharType="separate"/>
            </w:r>
            <w:r w:rsidR="000D6124">
              <w:rPr>
                <w:noProof/>
                <w:webHidden/>
              </w:rPr>
              <w:t>3</w:t>
            </w:r>
            <w:r w:rsidR="000D6124">
              <w:rPr>
                <w:noProof/>
                <w:webHidden/>
              </w:rPr>
              <w:fldChar w:fldCharType="end"/>
            </w:r>
          </w:hyperlink>
        </w:p>
        <w:p w14:paraId="608A3553" w14:textId="5876C811" w:rsidR="000D6124" w:rsidRDefault="001125B7">
          <w:pPr>
            <w:pStyle w:val="Sommario2"/>
            <w:rPr>
              <w:rFonts w:asciiTheme="minorHAnsi" w:eastAsiaTheme="minorEastAsia" w:hAnsiTheme="minorHAnsi" w:cstheme="minorBidi"/>
              <w:noProof/>
              <w:color w:val="auto"/>
              <w:sz w:val="22"/>
            </w:rPr>
          </w:pPr>
          <w:hyperlink w:anchor="_Toc472754552" w:history="1">
            <w:r w:rsidR="000D6124" w:rsidRPr="007D54E4">
              <w:rPr>
                <w:rStyle w:val="Collegamentoipertestuale"/>
                <w:noProof/>
                <w:lang w:val="en-GB"/>
              </w:rPr>
              <w:t>1.4</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Reference Documents</w:t>
            </w:r>
            <w:r w:rsidR="000D6124">
              <w:rPr>
                <w:noProof/>
                <w:webHidden/>
              </w:rPr>
              <w:tab/>
            </w:r>
            <w:r w:rsidR="000D6124">
              <w:rPr>
                <w:noProof/>
                <w:webHidden/>
              </w:rPr>
              <w:fldChar w:fldCharType="begin"/>
            </w:r>
            <w:r w:rsidR="000D6124">
              <w:rPr>
                <w:noProof/>
                <w:webHidden/>
              </w:rPr>
              <w:instrText xml:space="preserve"> PAGEREF _Toc472754552 \h </w:instrText>
            </w:r>
            <w:r w:rsidR="000D6124">
              <w:rPr>
                <w:noProof/>
                <w:webHidden/>
              </w:rPr>
            </w:r>
            <w:r w:rsidR="000D6124">
              <w:rPr>
                <w:noProof/>
                <w:webHidden/>
              </w:rPr>
              <w:fldChar w:fldCharType="separate"/>
            </w:r>
            <w:r w:rsidR="000D6124">
              <w:rPr>
                <w:noProof/>
                <w:webHidden/>
              </w:rPr>
              <w:t>4</w:t>
            </w:r>
            <w:r w:rsidR="000D6124">
              <w:rPr>
                <w:noProof/>
                <w:webHidden/>
              </w:rPr>
              <w:fldChar w:fldCharType="end"/>
            </w:r>
          </w:hyperlink>
        </w:p>
        <w:p w14:paraId="312CA4C5" w14:textId="49C33094" w:rsidR="000D6124" w:rsidRDefault="001125B7">
          <w:pPr>
            <w:pStyle w:val="Sommario1"/>
            <w:rPr>
              <w:rFonts w:asciiTheme="minorHAnsi" w:eastAsiaTheme="minorEastAsia" w:hAnsiTheme="minorHAnsi" w:cstheme="minorBidi"/>
              <w:noProof/>
              <w:color w:val="auto"/>
              <w:sz w:val="22"/>
            </w:rPr>
          </w:pPr>
          <w:hyperlink w:anchor="_Toc472754553" w:history="1">
            <w:r w:rsidR="000D6124" w:rsidRPr="007D54E4">
              <w:rPr>
                <w:rStyle w:val="Collegamentoipertestuale"/>
                <w:rFonts w:cstheme="minorHAnsi"/>
                <w:noProof/>
                <w:lang w:val="en-GB"/>
              </w:rPr>
              <w:t>2.</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Project size, cost, and effort estimation</w:t>
            </w:r>
            <w:r w:rsidR="000D6124">
              <w:rPr>
                <w:noProof/>
                <w:webHidden/>
              </w:rPr>
              <w:tab/>
            </w:r>
            <w:r w:rsidR="000D6124">
              <w:rPr>
                <w:noProof/>
                <w:webHidden/>
              </w:rPr>
              <w:fldChar w:fldCharType="begin"/>
            </w:r>
            <w:r w:rsidR="000D6124">
              <w:rPr>
                <w:noProof/>
                <w:webHidden/>
              </w:rPr>
              <w:instrText xml:space="preserve"> PAGEREF _Toc472754553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18B9D776" w14:textId="14D6AE94" w:rsidR="000D6124" w:rsidRDefault="001125B7">
          <w:pPr>
            <w:pStyle w:val="Sommario2"/>
            <w:rPr>
              <w:rFonts w:asciiTheme="minorHAnsi" w:eastAsiaTheme="minorEastAsia" w:hAnsiTheme="minorHAnsi" w:cstheme="minorBidi"/>
              <w:noProof/>
              <w:color w:val="auto"/>
              <w:sz w:val="22"/>
            </w:rPr>
          </w:pPr>
          <w:hyperlink w:anchor="_Toc472754554" w:history="1">
            <w:r w:rsidR="000D6124" w:rsidRPr="007D54E4">
              <w:rPr>
                <w:rStyle w:val="Collegamentoipertestuale"/>
                <w:noProof/>
                <w:lang w:val="en-GB"/>
              </w:rPr>
              <w:t>2.1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Size estimation: function points</w:t>
            </w:r>
            <w:r w:rsidR="000D6124">
              <w:rPr>
                <w:noProof/>
                <w:webHidden/>
              </w:rPr>
              <w:tab/>
            </w:r>
            <w:r w:rsidR="000D6124">
              <w:rPr>
                <w:noProof/>
                <w:webHidden/>
              </w:rPr>
              <w:fldChar w:fldCharType="begin"/>
            </w:r>
            <w:r w:rsidR="000D6124">
              <w:rPr>
                <w:noProof/>
                <w:webHidden/>
              </w:rPr>
              <w:instrText xml:space="preserve"> PAGEREF _Toc472754554 \h </w:instrText>
            </w:r>
            <w:r w:rsidR="000D6124">
              <w:rPr>
                <w:noProof/>
                <w:webHidden/>
              </w:rPr>
            </w:r>
            <w:r w:rsidR="000D6124">
              <w:rPr>
                <w:noProof/>
                <w:webHidden/>
              </w:rPr>
              <w:fldChar w:fldCharType="separate"/>
            </w:r>
            <w:r w:rsidR="000D6124">
              <w:rPr>
                <w:noProof/>
                <w:webHidden/>
              </w:rPr>
              <w:t>5</w:t>
            </w:r>
            <w:r w:rsidR="000D6124">
              <w:rPr>
                <w:noProof/>
                <w:webHidden/>
              </w:rPr>
              <w:fldChar w:fldCharType="end"/>
            </w:r>
          </w:hyperlink>
        </w:p>
        <w:p w14:paraId="2C8B7EB1" w14:textId="55AD9022" w:rsidR="000D6124" w:rsidRDefault="001125B7"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5" w:history="1">
            <w:r w:rsidR="000D6124" w:rsidRPr="007D54E4">
              <w:rPr>
                <w:rStyle w:val="Collegamentoipertestuale"/>
                <w:noProof/>
                <w:lang w:val="en-GB"/>
              </w:rPr>
              <w:t>2.1.1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Inputs</w:t>
            </w:r>
            <w:r w:rsidR="000D6124">
              <w:rPr>
                <w:noProof/>
                <w:webHidden/>
              </w:rPr>
              <w:tab/>
            </w:r>
            <w:r w:rsidR="000D6124">
              <w:rPr>
                <w:noProof/>
                <w:webHidden/>
              </w:rPr>
              <w:fldChar w:fldCharType="begin"/>
            </w:r>
            <w:r w:rsidR="000D6124">
              <w:rPr>
                <w:noProof/>
                <w:webHidden/>
              </w:rPr>
              <w:instrText xml:space="preserve"> PAGEREF _Toc472754555 \h </w:instrText>
            </w:r>
            <w:r w:rsidR="000D6124">
              <w:rPr>
                <w:noProof/>
                <w:webHidden/>
              </w:rPr>
            </w:r>
            <w:r w:rsidR="000D6124">
              <w:rPr>
                <w:noProof/>
                <w:webHidden/>
              </w:rPr>
              <w:fldChar w:fldCharType="separate"/>
            </w:r>
            <w:r w:rsidR="000D6124">
              <w:rPr>
                <w:noProof/>
                <w:webHidden/>
              </w:rPr>
              <w:t>6</w:t>
            </w:r>
            <w:r w:rsidR="000D6124">
              <w:rPr>
                <w:noProof/>
                <w:webHidden/>
              </w:rPr>
              <w:fldChar w:fldCharType="end"/>
            </w:r>
          </w:hyperlink>
        </w:p>
        <w:p w14:paraId="7E88284F" w14:textId="1D1AE89D" w:rsidR="000D6124" w:rsidRDefault="001125B7"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6" w:history="1">
            <w:r w:rsidR="000D6124" w:rsidRPr="007D54E4">
              <w:rPr>
                <w:rStyle w:val="Collegamentoipertestuale"/>
                <w:noProof/>
                <w:lang w:val="en-GB"/>
              </w:rPr>
              <w:t>2.1.2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Outputs</w:t>
            </w:r>
            <w:r w:rsidR="000D6124">
              <w:rPr>
                <w:noProof/>
                <w:webHidden/>
              </w:rPr>
              <w:tab/>
            </w:r>
            <w:r w:rsidR="000D6124">
              <w:rPr>
                <w:noProof/>
                <w:webHidden/>
              </w:rPr>
              <w:fldChar w:fldCharType="begin"/>
            </w:r>
            <w:r w:rsidR="000D6124">
              <w:rPr>
                <w:noProof/>
                <w:webHidden/>
              </w:rPr>
              <w:instrText xml:space="preserve"> PAGEREF _Toc472754556 \h </w:instrText>
            </w:r>
            <w:r w:rsidR="000D6124">
              <w:rPr>
                <w:noProof/>
                <w:webHidden/>
              </w:rPr>
            </w:r>
            <w:r w:rsidR="000D6124">
              <w:rPr>
                <w:noProof/>
                <w:webHidden/>
              </w:rPr>
              <w:fldChar w:fldCharType="separate"/>
            </w:r>
            <w:r w:rsidR="000D6124">
              <w:rPr>
                <w:noProof/>
                <w:webHidden/>
              </w:rPr>
              <w:t>7</w:t>
            </w:r>
            <w:r w:rsidR="000D6124">
              <w:rPr>
                <w:noProof/>
                <w:webHidden/>
              </w:rPr>
              <w:fldChar w:fldCharType="end"/>
            </w:r>
          </w:hyperlink>
        </w:p>
        <w:p w14:paraId="487F6100" w14:textId="5B44C1C0" w:rsidR="000D6124" w:rsidRDefault="001125B7"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7" w:history="1">
            <w:r w:rsidR="000D6124" w:rsidRPr="007D54E4">
              <w:rPr>
                <w:rStyle w:val="Collegamentoipertestuale"/>
                <w:noProof/>
                <w:lang w:val="en-GB"/>
              </w:rPr>
              <w:t>2.1.3</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Inquiries</w:t>
            </w:r>
            <w:r w:rsidR="000D6124">
              <w:rPr>
                <w:noProof/>
                <w:webHidden/>
              </w:rPr>
              <w:tab/>
            </w:r>
            <w:r w:rsidR="000D6124">
              <w:rPr>
                <w:noProof/>
                <w:webHidden/>
              </w:rPr>
              <w:fldChar w:fldCharType="begin"/>
            </w:r>
            <w:r w:rsidR="000D6124">
              <w:rPr>
                <w:noProof/>
                <w:webHidden/>
              </w:rPr>
              <w:instrText xml:space="preserve"> PAGEREF _Toc472754557 \h </w:instrText>
            </w:r>
            <w:r w:rsidR="000D6124">
              <w:rPr>
                <w:noProof/>
                <w:webHidden/>
              </w:rPr>
            </w:r>
            <w:r w:rsidR="000D6124">
              <w:rPr>
                <w:noProof/>
                <w:webHidden/>
              </w:rPr>
              <w:fldChar w:fldCharType="separate"/>
            </w:r>
            <w:r w:rsidR="000D6124">
              <w:rPr>
                <w:noProof/>
                <w:webHidden/>
              </w:rPr>
              <w:t>8</w:t>
            </w:r>
            <w:r w:rsidR="000D6124">
              <w:rPr>
                <w:noProof/>
                <w:webHidden/>
              </w:rPr>
              <w:fldChar w:fldCharType="end"/>
            </w:r>
          </w:hyperlink>
        </w:p>
        <w:p w14:paraId="59B9120B" w14:textId="6C615400" w:rsidR="000D6124" w:rsidRDefault="001125B7"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8" w:history="1">
            <w:r w:rsidR="000D6124" w:rsidRPr="007D54E4">
              <w:rPr>
                <w:rStyle w:val="Collegamentoipertestuale"/>
                <w:noProof/>
                <w:lang w:val="en-GB"/>
              </w:rPr>
              <w:t>2.1.4</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Internal Logic Files</w:t>
            </w:r>
            <w:r w:rsidR="000D6124">
              <w:rPr>
                <w:noProof/>
                <w:webHidden/>
              </w:rPr>
              <w:tab/>
            </w:r>
            <w:r w:rsidR="000D6124">
              <w:rPr>
                <w:noProof/>
                <w:webHidden/>
              </w:rPr>
              <w:fldChar w:fldCharType="begin"/>
            </w:r>
            <w:r w:rsidR="000D6124">
              <w:rPr>
                <w:noProof/>
                <w:webHidden/>
              </w:rPr>
              <w:instrText xml:space="preserve"> PAGEREF _Toc472754558 \h </w:instrText>
            </w:r>
            <w:r w:rsidR="000D6124">
              <w:rPr>
                <w:noProof/>
                <w:webHidden/>
              </w:rPr>
            </w:r>
            <w:r w:rsidR="000D6124">
              <w:rPr>
                <w:noProof/>
                <w:webHidden/>
              </w:rPr>
              <w:fldChar w:fldCharType="separate"/>
            </w:r>
            <w:r w:rsidR="000D6124">
              <w:rPr>
                <w:noProof/>
                <w:webHidden/>
              </w:rPr>
              <w:t>9</w:t>
            </w:r>
            <w:r w:rsidR="000D6124">
              <w:rPr>
                <w:noProof/>
                <w:webHidden/>
              </w:rPr>
              <w:fldChar w:fldCharType="end"/>
            </w:r>
          </w:hyperlink>
        </w:p>
        <w:p w14:paraId="2BF6100E" w14:textId="1B209E60" w:rsidR="000D6124" w:rsidRDefault="001125B7"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59" w:history="1">
            <w:r w:rsidR="000D6124" w:rsidRPr="007D54E4">
              <w:rPr>
                <w:rStyle w:val="Collegamentoipertestuale"/>
                <w:noProof/>
                <w:lang w:val="en-GB"/>
              </w:rPr>
              <w:t>2.1.5</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External Interface Files</w:t>
            </w:r>
            <w:r w:rsidR="000D6124">
              <w:rPr>
                <w:noProof/>
                <w:webHidden/>
              </w:rPr>
              <w:tab/>
            </w:r>
            <w:r w:rsidR="000D6124">
              <w:rPr>
                <w:noProof/>
                <w:webHidden/>
              </w:rPr>
              <w:fldChar w:fldCharType="begin"/>
            </w:r>
            <w:r w:rsidR="000D6124">
              <w:rPr>
                <w:noProof/>
                <w:webHidden/>
              </w:rPr>
              <w:instrText xml:space="preserve"> PAGEREF _Toc472754559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19D2BDAF" w14:textId="3804B628" w:rsidR="000D6124" w:rsidRDefault="001125B7" w:rsidP="000D6124">
          <w:pPr>
            <w:pStyle w:val="Sommario2"/>
            <w:tabs>
              <w:tab w:val="clear" w:pos="709"/>
              <w:tab w:val="left" w:pos="851"/>
            </w:tabs>
            <w:ind w:firstLine="84"/>
            <w:rPr>
              <w:rFonts w:asciiTheme="minorHAnsi" w:eastAsiaTheme="minorEastAsia" w:hAnsiTheme="minorHAnsi" w:cstheme="minorBidi"/>
              <w:noProof/>
              <w:color w:val="auto"/>
              <w:sz w:val="22"/>
            </w:rPr>
          </w:pPr>
          <w:hyperlink w:anchor="_Toc472754560" w:history="1">
            <w:r w:rsidR="000D6124" w:rsidRPr="007D54E4">
              <w:rPr>
                <w:rStyle w:val="Collegamentoipertestuale"/>
                <w:noProof/>
                <w:lang w:val="en-GB"/>
              </w:rPr>
              <w:t>2.1.6</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Overall estimation</w:t>
            </w:r>
            <w:r w:rsidR="000D6124">
              <w:rPr>
                <w:noProof/>
                <w:webHidden/>
              </w:rPr>
              <w:tab/>
            </w:r>
            <w:r w:rsidR="000D6124">
              <w:rPr>
                <w:noProof/>
                <w:webHidden/>
              </w:rPr>
              <w:fldChar w:fldCharType="begin"/>
            </w:r>
            <w:r w:rsidR="000D6124">
              <w:rPr>
                <w:noProof/>
                <w:webHidden/>
              </w:rPr>
              <w:instrText xml:space="preserve"> PAGEREF _Toc472754560 \h </w:instrText>
            </w:r>
            <w:r w:rsidR="000D6124">
              <w:rPr>
                <w:noProof/>
                <w:webHidden/>
              </w:rPr>
            </w:r>
            <w:r w:rsidR="000D6124">
              <w:rPr>
                <w:noProof/>
                <w:webHidden/>
              </w:rPr>
              <w:fldChar w:fldCharType="separate"/>
            </w:r>
            <w:r w:rsidR="000D6124">
              <w:rPr>
                <w:noProof/>
                <w:webHidden/>
              </w:rPr>
              <w:t>10</w:t>
            </w:r>
            <w:r w:rsidR="000D6124">
              <w:rPr>
                <w:noProof/>
                <w:webHidden/>
              </w:rPr>
              <w:fldChar w:fldCharType="end"/>
            </w:r>
          </w:hyperlink>
        </w:p>
        <w:p w14:paraId="44C398D3" w14:textId="39D2DC5C" w:rsidR="000D6124" w:rsidRDefault="001125B7">
          <w:pPr>
            <w:pStyle w:val="Sommario2"/>
            <w:rPr>
              <w:rFonts w:asciiTheme="minorHAnsi" w:eastAsiaTheme="minorEastAsia" w:hAnsiTheme="minorHAnsi" w:cstheme="minorBidi"/>
              <w:noProof/>
              <w:color w:val="auto"/>
              <w:sz w:val="22"/>
            </w:rPr>
          </w:pPr>
          <w:hyperlink w:anchor="_Toc472754561" w:history="1">
            <w:r w:rsidR="000D6124" w:rsidRPr="007D54E4">
              <w:rPr>
                <w:rStyle w:val="Collegamentoipertestuale"/>
                <w:noProof/>
                <w:lang w:val="en-GB"/>
              </w:rPr>
              <w:t>2.2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Cost and effort estimation: COCOMO II</w:t>
            </w:r>
            <w:r w:rsidR="000D6124">
              <w:rPr>
                <w:noProof/>
                <w:webHidden/>
              </w:rPr>
              <w:tab/>
            </w:r>
            <w:r w:rsidR="000D6124">
              <w:rPr>
                <w:noProof/>
                <w:webHidden/>
              </w:rPr>
              <w:fldChar w:fldCharType="begin"/>
            </w:r>
            <w:r w:rsidR="000D6124">
              <w:rPr>
                <w:noProof/>
                <w:webHidden/>
              </w:rPr>
              <w:instrText xml:space="preserve"> PAGEREF _Toc472754561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1ECA9D9D" w14:textId="0382866D" w:rsidR="000D6124" w:rsidRDefault="001125B7">
          <w:pPr>
            <w:pStyle w:val="Sommario2"/>
            <w:rPr>
              <w:rFonts w:asciiTheme="minorHAnsi" w:eastAsiaTheme="minorEastAsia" w:hAnsiTheme="minorHAnsi" w:cstheme="minorBidi"/>
              <w:noProof/>
              <w:color w:val="auto"/>
              <w:sz w:val="22"/>
            </w:rPr>
          </w:pPr>
          <w:hyperlink w:anchor="_Toc472754562" w:history="1">
            <w:r w:rsidR="000D6124" w:rsidRPr="007D54E4">
              <w:rPr>
                <w:rStyle w:val="Collegamentoipertestuale"/>
                <w:noProof/>
                <w:lang w:val="en-GB"/>
              </w:rPr>
              <w:t>2.2.1</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Scale Drivers</w:t>
            </w:r>
            <w:r w:rsidR="000D6124">
              <w:rPr>
                <w:noProof/>
                <w:webHidden/>
              </w:rPr>
              <w:tab/>
            </w:r>
            <w:r w:rsidR="000D6124">
              <w:rPr>
                <w:noProof/>
                <w:webHidden/>
              </w:rPr>
              <w:fldChar w:fldCharType="begin"/>
            </w:r>
            <w:r w:rsidR="000D6124">
              <w:rPr>
                <w:noProof/>
                <w:webHidden/>
              </w:rPr>
              <w:instrText xml:space="preserve"> PAGEREF _Toc472754562 \h </w:instrText>
            </w:r>
            <w:r w:rsidR="000D6124">
              <w:rPr>
                <w:noProof/>
                <w:webHidden/>
              </w:rPr>
            </w:r>
            <w:r w:rsidR="000D6124">
              <w:rPr>
                <w:noProof/>
                <w:webHidden/>
              </w:rPr>
              <w:fldChar w:fldCharType="separate"/>
            </w:r>
            <w:r w:rsidR="000D6124">
              <w:rPr>
                <w:noProof/>
                <w:webHidden/>
              </w:rPr>
              <w:t>11</w:t>
            </w:r>
            <w:r w:rsidR="000D6124">
              <w:rPr>
                <w:noProof/>
                <w:webHidden/>
              </w:rPr>
              <w:fldChar w:fldCharType="end"/>
            </w:r>
          </w:hyperlink>
        </w:p>
        <w:p w14:paraId="5E0D4409" w14:textId="29025299" w:rsidR="000D6124" w:rsidRDefault="001125B7">
          <w:pPr>
            <w:pStyle w:val="Sommario2"/>
            <w:rPr>
              <w:rFonts w:asciiTheme="minorHAnsi" w:eastAsiaTheme="minorEastAsia" w:hAnsiTheme="minorHAnsi" w:cstheme="minorBidi"/>
              <w:noProof/>
              <w:color w:val="auto"/>
              <w:sz w:val="22"/>
            </w:rPr>
          </w:pPr>
          <w:hyperlink w:anchor="_Toc472754563" w:history="1">
            <w:r w:rsidR="000D6124" w:rsidRPr="007D54E4">
              <w:rPr>
                <w:rStyle w:val="Collegamentoipertestuale"/>
                <w:noProof/>
                <w:lang w:val="en-GB"/>
              </w:rPr>
              <w:t>2.2.2</w:t>
            </w:r>
            <w:r w:rsidR="000D6124">
              <w:rPr>
                <w:rFonts w:asciiTheme="minorHAnsi" w:eastAsiaTheme="minorEastAsia" w:hAnsiTheme="minorHAnsi" w:cstheme="minorBidi"/>
                <w:noProof/>
                <w:color w:val="auto"/>
                <w:sz w:val="22"/>
              </w:rPr>
              <w:tab/>
            </w:r>
            <w:r w:rsidR="000D6124" w:rsidRPr="007D54E4">
              <w:rPr>
                <w:rStyle w:val="Collegamentoipertestuale"/>
                <w:noProof/>
                <w:lang w:val="en-GB"/>
              </w:rPr>
              <w:t>Cost Drivers</w:t>
            </w:r>
            <w:r w:rsidR="000D6124">
              <w:rPr>
                <w:noProof/>
                <w:webHidden/>
              </w:rPr>
              <w:tab/>
            </w:r>
            <w:r w:rsidR="000D6124">
              <w:rPr>
                <w:noProof/>
                <w:webHidden/>
              </w:rPr>
              <w:fldChar w:fldCharType="begin"/>
            </w:r>
            <w:r w:rsidR="000D6124">
              <w:rPr>
                <w:noProof/>
                <w:webHidden/>
              </w:rPr>
              <w:instrText xml:space="preserve"> PAGEREF _Toc472754563 \h </w:instrText>
            </w:r>
            <w:r w:rsidR="000D6124">
              <w:rPr>
                <w:noProof/>
                <w:webHidden/>
              </w:rPr>
            </w:r>
            <w:r w:rsidR="000D6124">
              <w:rPr>
                <w:noProof/>
                <w:webHidden/>
              </w:rPr>
              <w:fldChar w:fldCharType="separate"/>
            </w:r>
            <w:r w:rsidR="000D6124">
              <w:rPr>
                <w:noProof/>
                <w:webHidden/>
              </w:rPr>
              <w:t>12</w:t>
            </w:r>
            <w:r w:rsidR="000D6124">
              <w:rPr>
                <w:noProof/>
                <w:webHidden/>
              </w:rPr>
              <w:fldChar w:fldCharType="end"/>
            </w:r>
          </w:hyperlink>
        </w:p>
        <w:p w14:paraId="3DF7E95B" w14:textId="0ED9A416" w:rsidR="000D6124" w:rsidRDefault="001125B7">
          <w:pPr>
            <w:pStyle w:val="Sommario1"/>
            <w:rPr>
              <w:rFonts w:asciiTheme="minorHAnsi" w:eastAsiaTheme="minorEastAsia" w:hAnsiTheme="minorHAnsi" w:cstheme="minorBidi"/>
              <w:noProof/>
              <w:color w:val="auto"/>
              <w:sz w:val="22"/>
            </w:rPr>
          </w:pPr>
          <w:hyperlink w:anchor="_Toc472754564" w:history="1">
            <w:r w:rsidR="000D6124" w:rsidRPr="007D54E4">
              <w:rPr>
                <w:rStyle w:val="Collegamentoipertestuale"/>
                <w:rFonts w:cstheme="minorHAnsi"/>
                <w:noProof/>
                <w:lang w:val="en-GB"/>
              </w:rPr>
              <w:t>3.</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Schedule</w:t>
            </w:r>
            <w:r w:rsidR="000D6124">
              <w:rPr>
                <w:noProof/>
                <w:webHidden/>
              </w:rPr>
              <w:tab/>
            </w:r>
            <w:r w:rsidR="000D6124">
              <w:rPr>
                <w:noProof/>
                <w:webHidden/>
              </w:rPr>
              <w:fldChar w:fldCharType="begin"/>
            </w:r>
            <w:r w:rsidR="000D6124">
              <w:rPr>
                <w:noProof/>
                <w:webHidden/>
              </w:rPr>
              <w:instrText xml:space="preserve"> PAGEREF _Toc472754564 \h </w:instrText>
            </w:r>
            <w:r w:rsidR="000D6124">
              <w:rPr>
                <w:noProof/>
                <w:webHidden/>
              </w:rPr>
            </w:r>
            <w:r w:rsidR="000D6124">
              <w:rPr>
                <w:noProof/>
                <w:webHidden/>
              </w:rPr>
              <w:fldChar w:fldCharType="separate"/>
            </w:r>
            <w:r w:rsidR="000D6124">
              <w:rPr>
                <w:noProof/>
                <w:webHidden/>
              </w:rPr>
              <w:t>19</w:t>
            </w:r>
            <w:r w:rsidR="000D6124">
              <w:rPr>
                <w:noProof/>
                <w:webHidden/>
              </w:rPr>
              <w:fldChar w:fldCharType="end"/>
            </w:r>
          </w:hyperlink>
        </w:p>
        <w:p w14:paraId="6AC02AF6" w14:textId="0FC85FF2" w:rsidR="000D6124" w:rsidRDefault="001125B7">
          <w:pPr>
            <w:pStyle w:val="Sommario1"/>
            <w:rPr>
              <w:rFonts w:asciiTheme="minorHAnsi" w:eastAsiaTheme="minorEastAsia" w:hAnsiTheme="minorHAnsi" w:cstheme="minorBidi"/>
              <w:noProof/>
              <w:color w:val="auto"/>
              <w:sz w:val="22"/>
            </w:rPr>
          </w:pPr>
          <w:hyperlink w:anchor="_Toc472754565" w:history="1">
            <w:r w:rsidR="000D6124" w:rsidRPr="007D54E4">
              <w:rPr>
                <w:rStyle w:val="Collegamentoipertestuale"/>
                <w:rFonts w:cstheme="minorHAnsi"/>
                <w:noProof/>
                <w:lang w:val="en-GB"/>
              </w:rPr>
              <w:t>4.</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Resource allocation</w:t>
            </w:r>
            <w:r w:rsidR="000D6124">
              <w:rPr>
                <w:noProof/>
                <w:webHidden/>
              </w:rPr>
              <w:tab/>
            </w:r>
            <w:r w:rsidR="000D6124">
              <w:rPr>
                <w:noProof/>
                <w:webHidden/>
              </w:rPr>
              <w:fldChar w:fldCharType="begin"/>
            </w:r>
            <w:r w:rsidR="000D6124">
              <w:rPr>
                <w:noProof/>
                <w:webHidden/>
              </w:rPr>
              <w:instrText xml:space="preserve"> PAGEREF _Toc472754565 \h </w:instrText>
            </w:r>
            <w:r w:rsidR="000D6124">
              <w:rPr>
                <w:noProof/>
                <w:webHidden/>
              </w:rPr>
            </w:r>
            <w:r w:rsidR="000D6124">
              <w:rPr>
                <w:noProof/>
                <w:webHidden/>
              </w:rPr>
              <w:fldChar w:fldCharType="separate"/>
            </w:r>
            <w:r w:rsidR="000D6124">
              <w:rPr>
                <w:noProof/>
                <w:webHidden/>
              </w:rPr>
              <w:t>20</w:t>
            </w:r>
            <w:r w:rsidR="000D6124">
              <w:rPr>
                <w:noProof/>
                <w:webHidden/>
              </w:rPr>
              <w:fldChar w:fldCharType="end"/>
            </w:r>
          </w:hyperlink>
        </w:p>
        <w:p w14:paraId="693D1693" w14:textId="79941DDE" w:rsidR="000D6124" w:rsidRDefault="001125B7">
          <w:pPr>
            <w:pStyle w:val="Sommario1"/>
            <w:rPr>
              <w:rFonts w:asciiTheme="minorHAnsi" w:eastAsiaTheme="minorEastAsia" w:hAnsiTheme="minorHAnsi" w:cstheme="minorBidi"/>
              <w:noProof/>
              <w:color w:val="auto"/>
              <w:sz w:val="22"/>
            </w:rPr>
          </w:pPr>
          <w:hyperlink w:anchor="_Toc472754566" w:history="1">
            <w:r w:rsidR="000D6124" w:rsidRPr="007D54E4">
              <w:rPr>
                <w:rStyle w:val="Collegamentoipertestuale"/>
                <w:rFonts w:cstheme="minorHAnsi"/>
                <w:noProof/>
                <w:lang w:val="en-GB"/>
              </w:rPr>
              <w:t>5.</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Risk management</w:t>
            </w:r>
            <w:r w:rsidR="000D6124">
              <w:rPr>
                <w:noProof/>
                <w:webHidden/>
              </w:rPr>
              <w:tab/>
            </w:r>
            <w:r w:rsidR="000D6124">
              <w:rPr>
                <w:noProof/>
                <w:webHidden/>
              </w:rPr>
              <w:fldChar w:fldCharType="begin"/>
            </w:r>
            <w:r w:rsidR="000D6124">
              <w:rPr>
                <w:noProof/>
                <w:webHidden/>
              </w:rPr>
              <w:instrText xml:space="preserve"> PAGEREF _Toc472754566 \h </w:instrText>
            </w:r>
            <w:r w:rsidR="000D6124">
              <w:rPr>
                <w:noProof/>
                <w:webHidden/>
              </w:rPr>
            </w:r>
            <w:r w:rsidR="000D6124">
              <w:rPr>
                <w:noProof/>
                <w:webHidden/>
              </w:rPr>
              <w:fldChar w:fldCharType="separate"/>
            </w:r>
            <w:r w:rsidR="000D6124">
              <w:rPr>
                <w:noProof/>
                <w:webHidden/>
              </w:rPr>
              <w:t>21</w:t>
            </w:r>
            <w:r w:rsidR="000D6124">
              <w:rPr>
                <w:noProof/>
                <w:webHidden/>
              </w:rPr>
              <w:fldChar w:fldCharType="end"/>
            </w:r>
          </w:hyperlink>
        </w:p>
        <w:p w14:paraId="6798053A" w14:textId="26275A7F" w:rsidR="000D6124" w:rsidRDefault="001125B7">
          <w:pPr>
            <w:pStyle w:val="Sommario1"/>
            <w:rPr>
              <w:rFonts w:asciiTheme="minorHAnsi" w:eastAsiaTheme="minorEastAsia" w:hAnsiTheme="minorHAnsi" w:cstheme="minorBidi"/>
              <w:noProof/>
              <w:color w:val="auto"/>
              <w:sz w:val="22"/>
            </w:rPr>
          </w:pPr>
          <w:hyperlink w:anchor="_Toc472754567" w:history="1">
            <w:r w:rsidR="000D6124" w:rsidRPr="007D54E4">
              <w:rPr>
                <w:rStyle w:val="Collegamentoipertestuale"/>
                <w:rFonts w:cstheme="minorHAnsi"/>
                <w:noProof/>
                <w:lang w:val="en-GB"/>
              </w:rPr>
              <w:t>6.</w:t>
            </w:r>
            <w:r w:rsidR="000D6124">
              <w:rPr>
                <w:rFonts w:asciiTheme="minorHAnsi" w:eastAsiaTheme="minorEastAsia" w:hAnsiTheme="minorHAnsi" w:cstheme="minorBidi"/>
                <w:noProof/>
                <w:color w:val="auto"/>
                <w:sz w:val="22"/>
              </w:rPr>
              <w:tab/>
            </w:r>
            <w:r w:rsidR="000D6124" w:rsidRPr="007D54E4">
              <w:rPr>
                <w:rStyle w:val="Collegamentoipertestuale"/>
                <w:rFonts w:cstheme="minorHAnsi"/>
                <w:noProof/>
                <w:lang w:val="en-GB"/>
              </w:rPr>
              <w:t>Hours of work</w:t>
            </w:r>
            <w:r w:rsidR="000D6124">
              <w:rPr>
                <w:noProof/>
                <w:webHidden/>
              </w:rPr>
              <w:tab/>
            </w:r>
            <w:r w:rsidR="000D6124">
              <w:rPr>
                <w:noProof/>
                <w:webHidden/>
              </w:rPr>
              <w:fldChar w:fldCharType="begin"/>
            </w:r>
            <w:r w:rsidR="000D6124">
              <w:rPr>
                <w:noProof/>
                <w:webHidden/>
              </w:rPr>
              <w:instrText xml:space="preserve"> PAGEREF _Toc472754567 \h </w:instrText>
            </w:r>
            <w:r w:rsidR="000D6124">
              <w:rPr>
                <w:noProof/>
                <w:webHidden/>
              </w:rPr>
            </w:r>
            <w:r w:rsidR="000D6124">
              <w:rPr>
                <w:noProof/>
                <w:webHidden/>
              </w:rPr>
              <w:fldChar w:fldCharType="separate"/>
            </w:r>
            <w:r w:rsidR="000D6124">
              <w:rPr>
                <w:noProof/>
                <w:webHidden/>
              </w:rPr>
              <w:t>22</w:t>
            </w:r>
            <w:r w:rsidR="000D6124">
              <w:rPr>
                <w:noProof/>
                <w:webHidden/>
              </w:rPr>
              <w:fldChar w:fldCharType="end"/>
            </w:r>
          </w:hyperlink>
        </w:p>
        <w:p w14:paraId="5BE0F756" w14:textId="01195E3E"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754548"/>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754549"/>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275B22">
        <w:trPr>
          <w:trHeight w:val="13"/>
        </w:trPr>
        <w:tc>
          <w:tcPr>
            <w:tcW w:w="914" w:type="dxa"/>
          </w:tcPr>
          <w:p w14:paraId="63019600" w14:textId="77777777" w:rsidR="00A30E0C" w:rsidRPr="00A459C4" w:rsidRDefault="00A30E0C" w:rsidP="00FA10C9">
            <w:pPr>
              <w:pStyle w:val="tableheader2"/>
              <w:jc w:val="left"/>
            </w:pPr>
            <w:r>
              <w:t>Version</w:t>
            </w:r>
          </w:p>
        </w:tc>
        <w:tc>
          <w:tcPr>
            <w:tcW w:w="1354" w:type="dxa"/>
          </w:tcPr>
          <w:p w14:paraId="4EE46686" w14:textId="77777777" w:rsidR="00A30E0C" w:rsidRPr="00A459C4" w:rsidRDefault="00A30E0C" w:rsidP="00FA10C9">
            <w:pPr>
              <w:pStyle w:val="tableheader2"/>
              <w:jc w:val="left"/>
            </w:pPr>
            <w:r>
              <w:t>Date</w:t>
            </w:r>
          </w:p>
        </w:tc>
        <w:tc>
          <w:tcPr>
            <w:tcW w:w="3119" w:type="dxa"/>
          </w:tcPr>
          <w:p w14:paraId="2B3E0B6E" w14:textId="77777777" w:rsidR="00A30E0C" w:rsidRPr="00A459C4" w:rsidRDefault="00A30E0C" w:rsidP="00FA10C9">
            <w:pPr>
              <w:pStyle w:val="tableheader2"/>
              <w:jc w:val="left"/>
            </w:pPr>
            <w:r>
              <w:t>Authors</w:t>
            </w:r>
          </w:p>
        </w:tc>
        <w:tc>
          <w:tcPr>
            <w:tcW w:w="1559" w:type="dxa"/>
          </w:tcPr>
          <w:p w14:paraId="06495242" w14:textId="77777777" w:rsidR="00A30E0C" w:rsidRPr="00A459C4" w:rsidRDefault="00A30E0C" w:rsidP="00FA10C9">
            <w:pPr>
              <w:pStyle w:val="tableheader2"/>
              <w:jc w:val="left"/>
            </w:pPr>
            <w:r>
              <w:t>Description</w:t>
            </w:r>
          </w:p>
        </w:tc>
      </w:tr>
      <w:tr w:rsidR="00A30E0C" w14:paraId="6FA25B03" w14:textId="77777777" w:rsidTr="00275B22">
        <w:trPr>
          <w:trHeight w:val="13"/>
        </w:trPr>
        <w:tc>
          <w:tcPr>
            <w:tcW w:w="914" w:type="dxa"/>
            <w:vAlign w:val="center"/>
          </w:tcPr>
          <w:p w14:paraId="099C6A8D" w14:textId="77777777" w:rsidR="00A30E0C" w:rsidRPr="00117405" w:rsidRDefault="00A30E0C" w:rsidP="00117405">
            <w:pPr>
              <w:pStyle w:val="tablecontent"/>
              <w:jc w:val="left"/>
            </w:pPr>
            <w:r w:rsidRPr="00117405">
              <w:t>1.0</w:t>
            </w:r>
          </w:p>
        </w:tc>
        <w:tc>
          <w:tcPr>
            <w:tcW w:w="1354" w:type="dxa"/>
            <w:vAlign w:val="center"/>
          </w:tcPr>
          <w:p w14:paraId="50B064B6" w14:textId="77777777" w:rsidR="00A30E0C" w:rsidRPr="00117405" w:rsidRDefault="00A30E0C" w:rsidP="00117405">
            <w:pPr>
              <w:pStyle w:val="tablecontent"/>
              <w:jc w:val="left"/>
            </w:pPr>
            <w:r w:rsidRPr="00117405">
              <w:t>22/01/2017</w:t>
            </w:r>
          </w:p>
        </w:tc>
        <w:tc>
          <w:tcPr>
            <w:tcW w:w="3119" w:type="dxa"/>
            <w:vAlign w:val="center"/>
          </w:tcPr>
          <w:p w14:paraId="1A146A85" w14:textId="77777777" w:rsidR="00A30E0C" w:rsidRPr="00354AE4" w:rsidRDefault="00A30E0C" w:rsidP="00117405">
            <w:pPr>
              <w:pStyle w:val="tablecontent"/>
              <w:jc w:val="left"/>
              <w:rPr>
                <w:lang w:val="it-IT"/>
              </w:rPr>
            </w:pPr>
            <w:r w:rsidRPr="00354AE4">
              <w:rPr>
                <w:lang w:val="it-IT"/>
              </w:rPr>
              <w:t>S. Caprara, S. Ghanbari, E. Tinti</w:t>
            </w:r>
          </w:p>
        </w:tc>
        <w:tc>
          <w:tcPr>
            <w:tcW w:w="1559" w:type="dxa"/>
            <w:vAlign w:val="center"/>
          </w:tcPr>
          <w:p w14:paraId="1C471FF9" w14:textId="77777777" w:rsidR="00A30E0C" w:rsidRPr="00117405" w:rsidRDefault="00A30E0C" w:rsidP="00117405">
            <w:pPr>
              <w:pStyle w:val="tablecontent"/>
              <w:jc w:val="left"/>
            </w:pPr>
            <w:r w:rsidRPr="00117405">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754550"/>
      <w:r>
        <w:rPr>
          <w:sz w:val="28"/>
          <w:lang w:val="en-GB"/>
        </w:rPr>
        <w:t>Purpose and Scope</w:t>
      </w:r>
      <w:bookmarkEnd w:id="2"/>
    </w:p>
    <w:p w14:paraId="18A8AB7E" w14:textId="77777777" w:rsidR="00A30E0C" w:rsidRPr="008F4DA8" w:rsidRDefault="00A30E0C" w:rsidP="00A30E0C">
      <w:pPr>
        <w:spacing w:after="120"/>
        <w:rPr>
          <w:sz w:val="22"/>
          <w:highlight w:val="yellow"/>
          <w:lang w:val="en-GB"/>
        </w:rPr>
      </w:pPr>
      <w:r w:rsidRPr="008F4DA8">
        <w:rPr>
          <w:sz w:val="22"/>
          <w:highlight w:val="yellow"/>
          <w:lang w:val="en-GB"/>
        </w:rPr>
        <w:t>In this document, we are providing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sidRPr="008F4DA8">
        <w:rPr>
          <w:sz w:val="22"/>
          <w:highlight w:val="yellow"/>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754551"/>
      <w:r>
        <w:rPr>
          <w:sz w:val="28"/>
          <w:lang w:val="en-GB"/>
        </w:rPr>
        <w:t>Definitions and Abbreviations</w:t>
      </w:r>
      <w:bookmarkEnd w:id="3"/>
    </w:p>
    <w:p w14:paraId="20741ADD" w14:textId="77777777" w:rsidR="00A30E0C" w:rsidRPr="00CD3888" w:rsidRDefault="00A30E0C" w:rsidP="00877884">
      <w:pPr>
        <w:pStyle w:val="Paragrafoelenco"/>
        <w:numPr>
          <w:ilvl w:val="0"/>
          <w:numId w:val="1"/>
        </w:numPr>
      </w:pPr>
      <w:r w:rsidRPr="00CD3888">
        <w:rPr>
          <w:b/>
        </w:rPr>
        <w:t>User:</w:t>
      </w:r>
      <w:r w:rsidRPr="00CD3888">
        <w:t xml:space="preserve"> </w:t>
      </w:r>
      <w:r>
        <w:t>the person</w:t>
      </w:r>
      <w:r w:rsidRPr="00CD3888">
        <w:t xml:space="preserve"> registered </w:t>
      </w:r>
      <w:r>
        <w:t>to the system and allowed to access to its functions.</w:t>
      </w:r>
    </w:p>
    <w:p w14:paraId="213748B5" w14:textId="77777777" w:rsidR="00A30E0C" w:rsidRDefault="00A30E0C" w:rsidP="00877884">
      <w:pPr>
        <w:pStyle w:val="Paragrafoelenco"/>
        <w:numPr>
          <w:ilvl w:val="0"/>
          <w:numId w:val="1"/>
        </w:numPr>
      </w:pPr>
      <w:r w:rsidRPr="00CD3888">
        <w:rPr>
          <w:b/>
        </w:rPr>
        <w:t>Operator:</w:t>
      </w:r>
      <w:r w:rsidRPr="00CD3888">
        <w:t xml:space="preserve"> </w:t>
      </w:r>
      <w:r>
        <w:t>a person with</w:t>
      </w:r>
      <w:r w:rsidRPr="00CD3888">
        <w:t xml:space="preserve"> technical skills, </w:t>
      </w:r>
      <w:r>
        <w:t>that fixes car issues.</w:t>
      </w:r>
    </w:p>
    <w:p w14:paraId="60ED18F9" w14:textId="77777777" w:rsidR="00A30E0C" w:rsidRPr="00CD3888" w:rsidRDefault="00A30E0C" w:rsidP="00877884">
      <w:pPr>
        <w:pStyle w:val="Paragrafoelenco"/>
        <w:numPr>
          <w:ilvl w:val="0"/>
          <w:numId w:val="1"/>
        </w:numPr>
      </w:pPr>
      <w:r w:rsidRPr="00CD3888">
        <w:rPr>
          <w:b/>
        </w:rPr>
        <w:t>App:</w:t>
      </w:r>
      <w:r>
        <w:t xml:space="preserve"> </w:t>
      </w:r>
      <w:r w:rsidRPr="00CD3888">
        <w:t xml:space="preserve">short term </w:t>
      </w:r>
      <w:r>
        <w:t>used</w:t>
      </w:r>
      <w:r w:rsidRPr="00CD3888">
        <w:t xml:space="preserve"> to define a mobile application.</w:t>
      </w:r>
    </w:p>
    <w:p w14:paraId="02E404C4" w14:textId="77777777" w:rsidR="00A30E0C" w:rsidRDefault="00A30E0C" w:rsidP="00877884">
      <w:pPr>
        <w:pStyle w:val="Paragrafoelenco"/>
        <w:numPr>
          <w:ilvl w:val="0"/>
          <w:numId w:val="1"/>
        </w:numPr>
      </w:pPr>
      <w:r w:rsidRPr="001E2590">
        <w:rPr>
          <w:b/>
        </w:rPr>
        <w:t>Power Plug:</w:t>
      </w:r>
      <w:r w:rsidRPr="001E2590">
        <w:t xml:space="preserve"> a column with one or more electricity socket where it is possible to charge the car. </w:t>
      </w:r>
    </w:p>
    <w:p w14:paraId="009793CC" w14:textId="77777777" w:rsidR="00A30E0C" w:rsidRPr="001E2590" w:rsidRDefault="00A30E0C" w:rsidP="00877884">
      <w:pPr>
        <w:pStyle w:val="Paragrafoelenco"/>
        <w:numPr>
          <w:ilvl w:val="0"/>
          <w:numId w:val="1"/>
        </w:numPr>
      </w:pPr>
      <w:r w:rsidRPr="001E2590">
        <w:rPr>
          <w:b/>
        </w:rPr>
        <w:t>Safe Area</w:t>
      </w:r>
      <w:r>
        <w:t xml:space="preserve"> (or</w:t>
      </w:r>
      <w:r w:rsidRPr="001E2590">
        <w:t xml:space="preserve"> Parking Area): </w:t>
      </w:r>
      <w:r>
        <w:t xml:space="preserve">a </w:t>
      </w:r>
      <w:r w:rsidRPr="001E2590">
        <w:t xml:space="preserve">parking area </w:t>
      </w:r>
      <w:r>
        <w:t>with parking</w:t>
      </w:r>
      <w:r w:rsidRPr="001E2590">
        <w:t xml:space="preserve"> shared with all the other divers</w:t>
      </w:r>
      <w:r>
        <w:t xml:space="preserve"> and not especially reserved to PowerEnjoy.</w:t>
      </w:r>
    </w:p>
    <w:p w14:paraId="520D9C41" w14:textId="77777777" w:rsidR="00A30E0C" w:rsidRPr="00CD3888" w:rsidRDefault="00A30E0C" w:rsidP="00877884">
      <w:pPr>
        <w:pStyle w:val="Paragrafoelenco"/>
        <w:numPr>
          <w:ilvl w:val="0"/>
          <w:numId w:val="1"/>
        </w:numPr>
      </w:pPr>
      <w:r w:rsidRPr="00CD3888">
        <w:rPr>
          <w:b/>
        </w:rPr>
        <w:t>Special Parking Area</w:t>
      </w:r>
      <w:r w:rsidRPr="00CD3888">
        <w:t xml:space="preserve"> (</w:t>
      </w:r>
      <w:r>
        <w:t>or</w:t>
      </w:r>
      <w:r w:rsidRPr="00CD3888">
        <w:t xml:space="preserve"> Power Station): a parking area reserved exclusively to PowerEnjoy cars where, for each parking space there is a Power Plug where it is possible to </w:t>
      </w:r>
      <w:r>
        <w:t>charge a car.</w:t>
      </w:r>
    </w:p>
    <w:p w14:paraId="6F303B5A" w14:textId="77777777" w:rsidR="00A30E0C" w:rsidRPr="00CD3888" w:rsidRDefault="00A30E0C" w:rsidP="00877884">
      <w:pPr>
        <w:pStyle w:val="Paragrafoelenco"/>
        <w:numPr>
          <w:ilvl w:val="0"/>
          <w:numId w:val="1"/>
        </w:numPr>
      </w:pPr>
      <w:r w:rsidRPr="00CD3888">
        <w:rPr>
          <w:b/>
        </w:rPr>
        <w:t>Car:</w:t>
      </w:r>
      <w:r w:rsidRPr="00CD3888">
        <w:t xml:space="preserve"> </w:t>
      </w:r>
      <w:r>
        <w:t>PowerEnjoy car</w:t>
      </w:r>
      <w:r w:rsidRPr="00CD3888">
        <w:t>.</w:t>
      </w:r>
    </w:p>
    <w:p w14:paraId="2861DF50" w14:textId="77777777" w:rsidR="00A30E0C" w:rsidRPr="00CD3888" w:rsidRDefault="00A30E0C" w:rsidP="00877884">
      <w:pPr>
        <w:pStyle w:val="Paragrafoelenco"/>
        <w:numPr>
          <w:ilvl w:val="0"/>
          <w:numId w:val="1"/>
        </w:numPr>
      </w:pPr>
      <w:r w:rsidRPr="00CD3888">
        <w:rPr>
          <w:b/>
        </w:rPr>
        <w:t>Reservation:</w:t>
      </w:r>
      <w:r w:rsidRPr="00CD3888">
        <w:t xml:space="preserve"> </w:t>
      </w:r>
      <w:r>
        <w:t>the relation</w:t>
      </w:r>
      <w:r w:rsidRPr="00CD3888">
        <w:t xml:space="preserve"> between a user and a car</w:t>
      </w:r>
      <w:r>
        <w:t>,</w:t>
      </w:r>
      <w:r w:rsidRPr="00CD3888">
        <w:t xml:space="preserve"> that allows the user to start using the car. The reservation guarantees that no one else can reserve and use the reserved car till </w:t>
      </w:r>
      <w:r>
        <w:t>the end of the rental</w:t>
      </w:r>
      <w:r w:rsidRPr="00CD3888">
        <w:t>.</w:t>
      </w:r>
    </w:p>
    <w:p w14:paraId="4DC0BE07" w14:textId="77777777" w:rsidR="00A30E0C" w:rsidRDefault="00A30E0C" w:rsidP="00877884">
      <w:pPr>
        <w:pStyle w:val="Paragrafoelenco"/>
        <w:numPr>
          <w:ilvl w:val="0"/>
          <w:numId w:val="9"/>
        </w:numPr>
      </w:pPr>
      <w:r w:rsidRPr="00F91EF1">
        <w:rPr>
          <w:b/>
        </w:rPr>
        <w:lastRenderedPageBreak/>
        <w:t>DB:</w:t>
      </w:r>
      <w:r>
        <w:t xml:space="preserve"> database, the collection of system data.</w:t>
      </w:r>
    </w:p>
    <w:p w14:paraId="7646F4B2" w14:textId="77777777" w:rsidR="00A30E0C" w:rsidRDefault="00A30E0C" w:rsidP="00877884">
      <w:pPr>
        <w:pStyle w:val="Paragrafoelenco"/>
        <w:numPr>
          <w:ilvl w:val="0"/>
          <w:numId w:val="9"/>
        </w:numPr>
      </w:pPr>
      <w:r w:rsidRPr="00F91EF1">
        <w:rPr>
          <w:b/>
        </w:rPr>
        <w:t>DAO:</w:t>
      </w:r>
      <w:r>
        <w:t xml:space="preserve"> Data Access Object.</w:t>
      </w:r>
    </w:p>
    <w:p w14:paraId="1B264EEC" w14:textId="0586ED34" w:rsidR="00A30E0C" w:rsidRDefault="00A30E0C" w:rsidP="00877884">
      <w:pPr>
        <w:pStyle w:val="Paragrafoelenco"/>
        <w:numPr>
          <w:ilvl w:val="0"/>
          <w:numId w:val="9"/>
        </w:numPr>
      </w:pPr>
      <w:r>
        <w:rPr>
          <w:b/>
        </w:rPr>
        <w:t>Pojo:</w:t>
      </w:r>
      <w:r>
        <w:t xml:space="preserve"> Plain Old Java Object. Object having only getter and setter methods.</w:t>
      </w:r>
    </w:p>
    <w:p w14:paraId="244690DA" w14:textId="5302B053" w:rsidR="00355CC9" w:rsidRDefault="00355CC9" w:rsidP="00877884">
      <w:pPr>
        <w:pStyle w:val="Paragrafoelenco"/>
        <w:numPr>
          <w:ilvl w:val="0"/>
          <w:numId w:val="9"/>
        </w:numPr>
      </w:pPr>
      <w:r>
        <w:rPr>
          <w:b/>
        </w:rPr>
        <w:t>FP:</w:t>
      </w:r>
      <w:r>
        <w:t xml:space="preserve"> Function Point</w:t>
      </w:r>
    </w:p>
    <w:p w14:paraId="29333D4A" w14:textId="138E6425" w:rsidR="00355CC9" w:rsidRDefault="00355CC9" w:rsidP="00877884">
      <w:pPr>
        <w:pStyle w:val="Paragrafoelenco"/>
        <w:numPr>
          <w:ilvl w:val="0"/>
          <w:numId w:val="9"/>
        </w:numPr>
      </w:pPr>
      <w:r>
        <w:rPr>
          <w:b/>
        </w:rPr>
        <w:t>UFP:</w:t>
      </w:r>
      <w:r>
        <w:t xml:space="preserve"> Unadjusted Function Point</w:t>
      </w:r>
    </w:p>
    <w:p w14:paraId="58A48BF3" w14:textId="6EE9AED2" w:rsidR="00355CC9" w:rsidRDefault="00355CC9" w:rsidP="00877884">
      <w:pPr>
        <w:pStyle w:val="Paragrafoelenco"/>
        <w:numPr>
          <w:ilvl w:val="0"/>
          <w:numId w:val="9"/>
        </w:numPr>
      </w:pPr>
      <w:r>
        <w:rPr>
          <w:b/>
        </w:rPr>
        <w:t>LOC:</w:t>
      </w:r>
      <w:r>
        <w:t xml:space="preserve"> Lines of code</w:t>
      </w:r>
    </w:p>
    <w:p w14:paraId="15E4A8F3" w14:textId="480420DA" w:rsidR="00355CC9" w:rsidRDefault="00355CC9" w:rsidP="00877884">
      <w:pPr>
        <w:pStyle w:val="Paragrafoelenco"/>
        <w:numPr>
          <w:ilvl w:val="0"/>
          <w:numId w:val="9"/>
        </w:numPr>
      </w:pPr>
      <w:r>
        <w:rPr>
          <w:b/>
        </w:rPr>
        <w:t>KSLOC:</w:t>
      </w:r>
      <w:r>
        <w:t xml:space="preserve"> Kilo Source Line of code</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754552"/>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Pr="00877884" w:rsidRDefault="00A30E0C" w:rsidP="00877884">
      <w:pPr>
        <w:pStyle w:val="Paragrafoelenco"/>
      </w:pPr>
      <w:r w:rsidRPr="00877884">
        <w:t>Assignments AA 2016-2017.pdf</w:t>
      </w:r>
    </w:p>
    <w:p w14:paraId="2459E67B" w14:textId="77777777" w:rsidR="00A30E0C" w:rsidRPr="00877884" w:rsidRDefault="00A30E0C" w:rsidP="00877884">
      <w:pPr>
        <w:pStyle w:val="Paragrafoelenco"/>
      </w:pPr>
      <w:r w:rsidRPr="00877884">
        <w:t>Project planning example document.pdf</w:t>
      </w:r>
    </w:p>
    <w:p w14:paraId="27EBCC8F" w14:textId="77777777" w:rsidR="00A30E0C" w:rsidRPr="00877884" w:rsidRDefault="00A30E0C" w:rsidP="00877884">
      <w:pPr>
        <w:pStyle w:val="Paragrafoelenco"/>
      </w:pPr>
      <w:r w:rsidRPr="00877884">
        <w:t>RASD_PowerEnjoy_Caprara_Ghanbari_Tinti</w:t>
      </w:r>
    </w:p>
    <w:p w14:paraId="1C13558E" w14:textId="77777777" w:rsidR="00A30E0C" w:rsidRPr="00877884" w:rsidRDefault="00A30E0C" w:rsidP="00877884">
      <w:pPr>
        <w:pStyle w:val="Paragrafoelenco"/>
      </w:pPr>
      <w:r w:rsidRPr="00877884">
        <w:t>DesignDocument_PowerEnjoy_Caprara_Ghanbari_Tinti</w:t>
      </w:r>
    </w:p>
    <w:p w14:paraId="2CC5E6A1" w14:textId="05CE71F2" w:rsidR="00A30E0C" w:rsidRDefault="00A30E0C" w:rsidP="00877884">
      <w:pPr>
        <w:pStyle w:val="Paragrafoelenco"/>
      </w:pPr>
      <w:r w:rsidRPr="00877884">
        <w:t>TestPlan_PowerEnjoy_Caprara_Ghanbari_Tinti_v1.0.pdf</w:t>
      </w:r>
    </w:p>
    <w:p w14:paraId="5BF610C0" w14:textId="3F3BAB64" w:rsidR="0083351E" w:rsidRPr="00877884" w:rsidRDefault="0083351E" w:rsidP="00877884">
      <w:pPr>
        <w:pStyle w:val="Paragrafoelenco"/>
      </w:pPr>
      <w:r>
        <w:t>COCOMO II – Model Definition Manual</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754553"/>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754554"/>
      <w:r>
        <w:rPr>
          <w:sz w:val="28"/>
          <w:lang w:val="en-GB"/>
        </w:rPr>
        <w:t>Size estimation: function points</w:t>
      </w:r>
      <w:bookmarkEnd w:id="7"/>
    </w:p>
    <w:p w14:paraId="595E4750" w14:textId="583A155D" w:rsidR="008F4DA8"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size of the project we are working on, will be estimated using the Function Point Analysis approach. This technique is based on </w:t>
      </w:r>
      <w:r w:rsidR="008F4DA8">
        <w:rPr>
          <w:rFonts w:asciiTheme="minorHAnsi" w:hAnsiTheme="minorHAnsi" w:cstheme="minorHAnsi"/>
          <w:sz w:val="22"/>
          <w:szCs w:val="20"/>
          <w:lang w:val="en-GB"/>
        </w:rPr>
        <w:t xml:space="preserve">counting the </w:t>
      </w:r>
      <w:r w:rsidR="007A2196">
        <w:rPr>
          <w:rFonts w:asciiTheme="minorHAnsi" w:hAnsiTheme="minorHAnsi" w:cstheme="minorHAnsi"/>
          <w:sz w:val="22"/>
          <w:szCs w:val="20"/>
          <w:lang w:val="en-GB"/>
        </w:rPr>
        <w:t>number</w:t>
      </w:r>
      <w:r w:rsidR="008F4DA8">
        <w:rPr>
          <w:rFonts w:asciiTheme="minorHAnsi" w:hAnsiTheme="minorHAnsi" w:cstheme="minorHAnsi"/>
          <w:sz w:val="22"/>
          <w:szCs w:val="20"/>
          <w:lang w:val="en-GB"/>
        </w:rPr>
        <w:t xml:space="preserve"> of functionalit</w:t>
      </w:r>
      <w:r w:rsidR="001432EA">
        <w:rPr>
          <w:rFonts w:asciiTheme="minorHAnsi" w:hAnsiTheme="minorHAnsi" w:cstheme="minorHAnsi"/>
          <w:sz w:val="22"/>
          <w:szCs w:val="20"/>
          <w:lang w:val="en-GB"/>
        </w:rPr>
        <w:t>ies</w:t>
      </w:r>
      <w:r w:rsidR="008F4DA8">
        <w:rPr>
          <w:rFonts w:asciiTheme="minorHAnsi" w:hAnsiTheme="minorHAnsi" w:cstheme="minorHAnsi"/>
          <w:sz w:val="22"/>
          <w:szCs w:val="20"/>
          <w:lang w:val="en-GB"/>
        </w:rPr>
        <w:t xml:space="preserve"> in a software project, assigning a wei</w:t>
      </w:r>
      <w:r w:rsidR="00355CC9">
        <w:rPr>
          <w:rFonts w:asciiTheme="minorHAnsi" w:hAnsiTheme="minorHAnsi" w:cstheme="minorHAnsi"/>
          <w:sz w:val="22"/>
          <w:szCs w:val="20"/>
          <w:lang w:val="en-GB"/>
        </w:rPr>
        <w:t xml:space="preserve">ght to each functionality according to its Function type. From the result of this calculation, called </w:t>
      </w:r>
      <w:r w:rsidR="002B3F04" w:rsidRPr="002B3F04">
        <w:rPr>
          <w:rFonts w:asciiTheme="minorHAnsi" w:hAnsiTheme="minorHAnsi" w:cstheme="minorHAnsi"/>
          <w:sz w:val="22"/>
          <w:szCs w:val="20"/>
          <w:highlight w:val="yellow"/>
          <w:lang w:val="en-GB"/>
        </w:rPr>
        <w:t>Unadjusted</w:t>
      </w:r>
      <w:r w:rsidR="002B3F04" w:rsidRPr="002B3F04">
        <w:rPr>
          <w:rFonts w:asciiTheme="minorHAnsi" w:hAnsiTheme="minorHAnsi" w:cstheme="minorHAnsi"/>
          <w:sz w:val="22"/>
          <w:szCs w:val="20"/>
          <w:lang w:val="en-GB"/>
        </w:rPr>
        <w:t xml:space="preserve"> Function Point</w:t>
      </w:r>
      <w:r w:rsidR="002B3F04">
        <w:rPr>
          <w:rFonts w:asciiTheme="minorHAnsi" w:hAnsiTheme="minorHAnsi" w:cstheme="minorHAnsi"/>
          <w:sz w:val="22"/>
          <w:szCs w:val="20"/>
          <w:lang w:val="en-GB"/>
        </w:rPr>
        <w:t xml:space="preserve"> (UFP)</w:t>
      </w:r>
      <w:r w:rsidR="00355CC9">
        <w:rPr>
          <w:rFonts w:asciiTheme="minorHAnsi" w:hAnsiTheme="minorHAnsi" w:cstheme="minorHAnsi"/>
          <w:sz w:val="22"/>
          <w:szCs w:val="20"/>
          <w:lang w:val="en-GB"/>
        </w:rPr>
        <w:t xml:space="preserve">, </w:t>
      </w:r>
      <w:r w:rsidR="001432EA">
        <w:rPr>
          <w:rFonts w:asciiTheme="minorHAnsi" w:hAnsiTheme="minorHAnsi" w:cstheme="minorHAnsi"/>
          <w:sz w:val="22"/>
          <w:szCs w:val="20"/>
          <w:lang w:val="en-GB"/>
        </w:rPr>
        <w:t xml:space="preserve">we </w:t>
      </w:r>
      <w:r w:rsidR="00355CC9">
        <w:rPr>
          <w:rFonts w:asciiTheme="minorHAnsi" w:hAnsiTheme="minorHAnsi" w:cstheme="minorHAnsi"/>
          <w:sz w:val="22"/>
          <w:szCs w:val="20"/>
          <w:lang w:val="en-GB"/>
        </w:rPr>
        <w:t xml:space="preserve">will derive the number of </w:t>
      </w:r>
      <w:r w:rsidR="002B3F04">
        <w:rPr>
          <w:rFonts w:asciiTheme="minorHAnsi" w:hAnsiTheme="minorHAnsi" w:cstheme="minorHAnsi"/>
          <w:sz w:val="22"/>
          <w:szCs w:val="20"/>
          <w:lang w:val="en-GB"/>
        </w:rPr>
        <w:t>lines of code (LOC)</w:t>
      </w:r>
      <w:r w:rsidR="00355CC9">
        <w:rPr>
          <w:rFonts w:asciiTheme="minorHAnsi" w:hAnsiTheme="minorHAnsi" w:cstheme="minorHAnsi"/>
          <w:sz w:val="22"/>
          <w:szCs w:val="20"/>
          <w:lang w:val="en-GB"/>
        </w:rPr>
        <w:t xml:space="preserve"> that will </w:t>
      </w:r>
      <w:r w:rsidR="005351F6">
        <w:rPr>
          <w:rFonts w:asciiTheme="minorHAnsi" w:hAnsiTheme="minorHAnsi" w:cstheme="minorHAnsi"/>
          <w:sz w:val="22"/>
          <w:szCs w:val="20"/>
          <w:lang w:val="en-GB"/>
        </w:rPr>
        <w:t>give</w:t>
      </w:r>
      <w:r w:rsidR="00355CC9">
        <w:rPr>
          <w:rFonts w:asciiTheme="minorHAnsi" w:hAnsiTheme="minorHAnsi" w:cstheme="minorHAnsi"/>
          <w:sz w:val="22"/>
          <w:szCs w:val="20"/>
          <w:lang w:val="en-GB"/>
        </w:rPr>
        <w:t xml:space="preserve"> us an idea of the size of the project.</w:t>
      </w:r>
    </w:p>
    <w:p w14:paraId="04B948C0" w14:textId="52F4E0BC" w:rsidR="00A30E0C" w:rsidRDefault="008F4DA8"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Function types are the following:</w:t>
      </w:r>
    </w:p>
    <w:p w14:paraId="5328A5DF" w14:textId="77777777" w:rsidR="00A30E0C" w:rsidRDefault="00A30E0C" w:rsidP="00877884">
      <w:pPr>
        <w:pStyle w:val="Paragrafoelenco"/>
        <w:numPr>
          <w:ilvl w:val="0"/>
          <w:numId w:val="30"/>
        </w:numPr>
      </w:pPr>
      <w:r>
        <w:t>External Input, all operation that takes data in from the external environment</w:t>
      </w:r>
    </w:p>
    <w:p w14:paraId="597037B9" w14:textId="77777777" w:rsidR="00A30E0C" w:rsidRDefault="00A30E0C" w:rsidP="00877884">
      <w:pPr>
        <w:pStyle w:val="Paragrafoelenco"/>
        <w:numPr>
          <w:ilvl w:val="0"/>
          <w:numId w:val="30"/>
        </w:numPr>
      </w:pPr>
      <w:r>
        <w:t xml:space="preserve">External Output, all operation that sends data out </w:t>
      </w:r>
    </w:p>
    <w:p w14:paraId="41169AA2" w14:textId="77777777" w:rsidR="00A30E0C" w:rsidRDefault="00A30E0C" w:rsidP="00877884">
      <w:pPr>
        <w:pStyle w:val="Paragrafoelenco"/>
        <w:numPr>
          <w:ilvl w:val="0"/>
          <w:numId w:val="30"/>
        </w:numPr>
      </w:pPr>
      <w:r>
        <w:t>External Inquiry, all operation involving both input and output</w:t>
      </w:r>
    </w:p>
    <w:p w14:paraId="1B371E4F" w14:textId="77777777" w:rsidR="00A30E0C" w:rsidRDefault="00A30E0C" w:rsidP="00877884">
      <w:pPr>
        <w:pStyle w:val="Paragrafoelenco"/>
        <w:numPr>
          <w:ilvl w:val="0"/>
          <w:numId w:val="30"/>
        </w:numPr>
      </w:pPr>
      <w:r>
        <w:t>Internal Logic Files, data used and managed by our application</w:t>
      </w:r>
    </w:p>
    <w:p w14:paraId="2C926DEE" w14:textId="77777777" w:rsidR="00A30E0C" w:rsidRPr="00ED21CF" w:rsidRDefault="00A30E0C" w:rsidP="00877884">
      <w:pPr>
        <w:pStyle w:val="Paragrafoelenco"/>
        <w:numPr>
          <w:ilvl w:val="0"/>
          <w:numId w:val="30"/>
        </w:numPr>
      </w:pPr>
      <w:r>
        <w:t>External Interface Files, data used by our system but generated by other applications</w:t>
      </w:r>
    </w:p>
    <w:p w14:paraId="089003E7" w14:textId="291576BD"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 xml:space="preserve">The tables used for the estimation are provided </w:t>
      </w:r>
      <w:r w:rsidR="001432EA">
        <w:rPr>
          <w:rFonts w:asciiTheme="minorHAnsi" w:hAnsiTheme="minorHAnsi" w:cstheme="minorHAnsi"/>
          <w:sz w:val="22"/>
          <w:szCs w:val="20"/>
          <w:lang w:val="en-GB"/>
        </w:rPr>
        <w:t>below</w:t>
      </w:r>
      <w:r>
        <w:rPr>
          <w:rFonts w:asciiTheme="minorHAnsi" w:hAnsiTheme="minorHAnsi" w:cstheme="minorHAnsi"/>
          <w:sz w:val="22"/>
          <w:szCs w:val="20"/>
          <w:lang w:val="en-GB"/>
        </w:rPr>
        <w:t>.</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275B22">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4E4CB1">
            <w:pPr>
              <w:pStyle w:val="tableheader"/>
              <w:rPr>
                <w:sz w:val="22"/>
              </w:rPr>
            </w:pPr>
            <w:r w:rsidRPr="00571E96">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4E4CB1">
            <w:pPr>
              <w:pStyle w:val="tableheader"/>
              <w:rPr>
                <w:sz w:val="22"/>
              </w:rPr>
            </w:pPr>
            <w:r w:rsidRPr="00571E96">
              <w:t>Data elements</w:t>
            </w:r>
          </w:p>
        </w:tc>
      </w:tr>
      <w:tr w:rsidR="00A30E0C" w14:paraId="52E1961C" w14:textId="77777777" w:rsidTr="00275B22">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4E4CB1">
            <w:pPr>
              <w:pStyle w:val="tableheader2"/>
            </w:pPr>
            <w:r w:rsidRPr="00571E96">
              <w:t>1-4</w:t>
            </w:r>
          </w:p>
        </w:tc>
        <w:tc>
          <w:tcPr>
            <w:tcW w:w="1200" w:type="pct"/>
            <w:tcBorders>
              <w:bottom w:val="single" w:sz="12" w:space="0" w:color="auto"/>
            </w:tcBorders>
            <w:vAlign w:val="center"/>
          </w:tcPr>
          <w:p w14:paraId="1C8B5ACB" w14:textId="77777777" w:rsidR="00A30E0C" w:rsidRPr="00571E96" w:rsidRDefault="00A30E0C" w:rsidP="004E4CB1">
            <w:pPr>
              <w:pStyle w:val="tableheader2"/>
            </w:pPr>
            <w:r w:rsidRPr="00571E96">
              <w:t>5-15</w:t>
            </w:r>
          </w:p>
        </w:tc>
        <w:tc>
          <w:tcPr>
            <w:tcW w:w="1200" w:type="pct"/>
            <w:tcBorders>
              <w:bottom w:val="single" w:sz="12" w:space="0" w:color="auto"/>
            </w:tcBorders>
            <w:vAlign w:val="center"/>
          </w:tcPr>
          <w:p w14:paraId="2926DC63" w14:textId="77777777" w:rsidR="00A30E0C" w:rsidRPr="00571E96" w:rsidRDefault="00A30E0C" w:rsidP="004E4CB1">
            <w:pPr>
              <w:pStyle w:val="tableheader2"/>
            </w:pPr>
            <w:r w:rsidRPr="00571E96">
              <w:t>&gt; 15</w:t>
            </w:r>
          </w:p>
        </w:tc>
      </w:tr>
      <w:tr w:rsidR="00A30E0C" w14:paraId="7C4CA949" w14:textId="77777777" w:rsidTr="00275B22">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4E4CB1">
            <w:pPr>
              <w:pStyle w:val="tableheader2left"/>
            </w:pPr>
            <w:r w:rsidRPr="00571E96">
              <w:t>0-1</w:t>
            </w:r>
          </w:p>
        </w:tc>
        <w:tc>
          <w:tcPr>
            <w:tcW w:w="1200" w:type="pct"/>
            <w:tcBorders>
              <w:top w:val="single" w:sz="12" w:space="0" w:color="auto"/>
              <w:left w:val="single" w:sz="4" w:space="0" w:color="auto"/>
            </w:tcBorders>
            <w:vAlign w:val="center"/>
          </w:tcPr>
          <w:p w14:paraId="00C987EE" w14:textId="77777777" w:rsidR="00A30E0C" w:rsidRDefault="00A30E0C" w:rsidP="004E4CB1">
            <w:pPr>
              <w:pStyle w:val="tablecontent"/>
            </w:pPr>
            <w:r>
              <w:t>Low</w:t>
            </w:r>
          </w:p>
        </w:tc>
        <w:tc>
          <w:tcPr>
            <w:tcW w:w="1200" w:type="pct"/>
            <w:tcBorders>
              <w:top w:val="single" w:sz="12" w:space="0" w:color="auto"/>
            </w:tcBorders>
            <w:vAlign w:val="center"/>
          </w:tcPr>
          <w:p w14:paraId="4E706736" w14:textId="77777777" w:rsidR="00A30E0C" w:rsidRPr="00365E26" w:rsidRDefault="00A30E0C" w:rsidP="004E4CB1">
            <w:pPr>
              <w:pStyle w:val="tablecontent"/>
            </w:pPr>
            <w:r>
              <w:t>Low</w:t>
            </w:r>
          </w:p>
        </w:tc>
        <w:tc>
          <w:tcPr>
            <w:tcW w:w="1200" w:type="pct"/>
            <w:tcBorders>
              <w:top w:val="single" w:sz="12" w:space="0" w:color="auto"/>
            </w:tcBorders>
            <w:vAlign w:val="center"/>
          </w:tcPr>
          <w:p w14:paraId="493473D6" w14:textId="77777777" w:rsidR="00A30E0C" w:rsidRDefault="00A30E0C" w:rsidP="004E4CB1">
            <w:pPr>
              <w:pStyle w:val="tablecontent"/>
            </w:pPr>
            <w:r>
              <w:t>Avg</w:t>
            </w:r>
          </w:p>
        </w:tc>
      </w:tr>
      <w:tr w:rsidR="00A30E0C" w14:paraId="6ED8ECF3" w14:textId="77777777" w:rsidTr="00275B22">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4E4CB1">
            <w:pPr>
              <w:pStyle w:val="tableheader2left"/>
            </w:pPr>
            <w:r w:rsidRPr="00571E96">
              <w:t>2</w:t>
            </w:r>
          </w:p>
        </w:tc>
        <w:tc>
          <w:tcPr>
            <w:tcW w:w="1200" w:type="pct"/>
            <w:tcBorders>
              <w:left w:val="single" w:sz="4" w:space="0" w:color="auto"/>
              <w:bottom w:val="single" w:sz="4" w:space="0" w:color="auto"/>
            </w:tcBorders>
            <w:vAlign w:val="center"/>
          </w:tcPr>
          <w:p w14:paraId="49F47A92" w14:textId="77777777" w:rsidR="00A30E0C" w:rsidRDefault="00A30E0C" w:rsidP="004E4CB1">
            <w:pPr>
              <w:pStyle w:val="tablecontent"/>
            </w:pPr>
            <w:r>
              <w:t>Low</w:t>
            </w:r>
          </w:p>
        </w:tc>
        <w:tc>
          <w:tcPr>
            <w:tcW w:w="1200" w:type="pct"/>
            <w:tcBorders>
              <w:bottom w:val="single" w:sz="4" w:space="0" w:color="auto"/>
            </w:tcBorders>
            <w:vAlign w:val="center"/>
          </w:tcPr>
          <w:p w14:paraId="430F071C" w14:textId="77777777" w:rsidR="00A30E0C" w:rsidRPr="00365E26" w:rsidRDefault="00A30E0C" w:rsidP="004E4CB1">
            <w:pPr>
              <w:pStyle w:val="tablecontent"/>
            </w:pPr>
            <w:r>
              <w:t>Avg</w:t>
            </w:r>
          </w:p>
        </w:tc>
        <w:tc>
          <w:tcPr>
            <w:tcW w:w="1200" w:type="pct"/>
            <w:tcBorders>
              <w:bottom w:val="single" w:sz="4" w:space="0" w:color="auto"/>
            </w:tcBorders>
            <w:vAlign w:val="center"/>
          </w:tcPr>
          <w:p w14:paraId="32908F5F" w14:textId="77777777" w:rsidR="00A30E0C" w:rsidRDefault="00A30E0C" w:rsidP="004E4CB1">
            <w:pPr>
              <w:pStyle w:val="tablecontent"/>
            </w:pPr>
            <w:r>
              <w:t>High</w:t>
            </w:r>
          </w:p>
        </w:tc>
      </w:tr>
      <w:tr w:rsidR="00A30E0C" w14:paraId="683AF7FC" w14:textId="77777777" w:rsidTr="00275B22">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4E4CB1">
            <w:pPr>
              <w:pStyle w:val="tableheader2left"/>
            </w:pPr>
            <w:r w:rsidRPr="00571E96">
              <w:t>3 or more</w:t>
            </w:r>
          </w:p>
        </w:tc>
        <w:tc>
          <w:tcPr>
            <w:tcW w:w="1200" w:type="pct"/>
            <w:tcBorders>
              <w:left w:val="single" w:sz="4" w:space="0" w:color="auto"/>
              <w:bottom w:val="single" w:sz="12" w:space="0" w:color="auto"/>
            </w:tcBorders>
            <w:vAlign w:val="center"/>
          </w:tcPr>
          <w:p w14:paraId="140B920E" w14:textId="77777777" w:rsidR="00A30E0C" w:rsidRDefault="00A30E0C" w:rsidP="004E4CB1">
            <w:pPr>
              <w:pStyle w:val="tablecontent"/>
            </w:pPr>
            <w:r>
              <w:t>Avg</w:t>
            </w:r>
          </w:p>
        </w:tc>
        <w:tc>
          <w:tcPr>
            <w:tcW w:w="1200" w:type="pct"/>
            <w:tcBorders>
              <w:bottom w:val="single" w:sz="12" w:space="0" w:color="auto"/>
            </w:tcBorders>
            <w:vAlign w:val="center"/>
          </w:tcPr>
          <w:p w14:paraId="1AEEDD62" w14:textId="77777777" w:rsidR="00A30E0C" w:rsidRPr="00365E26" w:rsidRDefault="00A30E0C" w:rsidP="004E4CB1">
            <w:pPr>
              <w:pStyle w:val="tablecontent"/>
            </w:pPr>
            <w:r>
              <w:t>High</w:t>
            </w:r>
          </w:p>
        </w:tc>
        <w:tc>
          <w:tcPr>
            <w:tcW w:w="1200" w:type="pct"/>
            <w:tcBorders>
              <w:bottom w:val="single" w:sz="12" w:space="0" w:color="auto"/>
            </w:tcBorders>
            <w:vAlign w:val="center"/>
          </w:tcPr>
          <w:p w14:paraId="58AFB837" w14:textId="77777777" w:rsidR="00A30E0C" w:rsidRDefault="00A30E0C" w:rsidP="004E4CB1">
            <w:pPr>
              <w:pStyle w:val="tablecontent"/>
            </w:pPr>
            <w: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275B22">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4E4CB1">
            <w:pPr>
              <w:pStyle w:val="tableheader"/>
              <w:rPr>
                <w:sz w:val="22"/>
              </w:rPr>
            </w:pPr>
            <w:r w:rsidRPr="00571E96">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4E4CB1">
            <w:pPr>
              <w:pStyle w:val="tableheader"/>
              <w:rPr>
                <w:sz w:val="22"/>
              </w:rPr>
            </w:pPr>
            <w:r w:rsidRPr="00571E96">
              <w:t>Data elements</w:t>
            </w:r>
          </w:p>
        </w:tc>
      </w:tr>
      <w:tr w:rsidR="00A30E0C" w14:paraId="4200E3A4" w14:textId="77777777" w:rsidTr="00275B22">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4E4CB1">
            <w:pPr>
              <w:pStyle w:val="tableheader2"/>
            </w:pPr>
            <w:r w:rsidRPr="00571E96">
              <w:t>1-5</w:t>
            </w:r>
          </w:p>
        </w:tc>
        <w:tc>
          <w:tcPr>
            <w:tcW w:w="1200" w:type="pct"/>
            <w:tcBorders>
              <w:bottom w:val="single" w:sz="12" w:space="0" w:color="auto"/>
            </w:tcBorders>
            <w:vAlign w:val="center"/>
          </w:tcPr>
          <w:p w14:paraId="63049F75" w14:textId="77777777" w:rsidR="00A30E0C" w:rsidRPr="00571E96" w:rsidRDefault="00A30E0C" w:rsidP="004E4CB1">
            <w:pPr>
              <w:pStyle w:val="tableheader2"/>
            </w:pPr>
            <w:r w:rsidRPr="00571E96">
              <w:t>6-19</w:t>
            </w:r>
          </w:p>
        </w:tc>
        <w:tc>
          <w:tcPr>
            <w:tcW w:w="1200" w:type="pct"/>
            <w:tcBorders>
              <w:bottom w:val="single" w:sz="12" w:space="0" w:color="auto"/>
            </w:tcBorders>
            <w:vAlign w:val="center"/>
          </w:tcPr>
          <w:p w14:paraId="43662E09" w14:textId="77777777" w:rsidR="00A30E0C" w:rsidRPr="00571E96" w:rsidRDefault="00A30E0C" w:rsidP="004E4CB1">
            <w:pPr>
              <w:pStyle w:val="tableheader2"/>
            </w:pPr>
            <w:r w:rsidRPr="00571E96">
              <w:t>&gt; 19</w:t>
            </w:r>
          </w:p>
        </w:tc>
      </w:tr>
      <w:tr w:rsidR="00A30E0C" w14:paraId="0B433FC3" w14:textId="77777777" w:rsidTr="00275B22">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4E4CB1">
            <w:pPr>
              <w:pStyle w:val="tableheader2left"/>
            </w:pPr>
            <w:r w:rsidRPr="00571E96">
              <w:lastRenderedPageBreak/>
              <w:t>0-1</w:t>
            </w:r>
          </w:p>
        </w:tc>
        <w:tc>
          <w:tcPr>
            <w:tcW w:w="1200" w:type="pct"/>
            <w:tcBorders>
              <w:top w:val="single" w:sz="12" w:space="0" w:color="auto"/>
              <w:left w:val="single" w:sz="4" w:space="0" w:color="auto"/>
            </w:tcBorders>
            <w:vAlign w:val="center"/>
          </w:tcPr>
          <w:p w14:paraId="5A750DD7" w14:textId="77777777" w:rsidR="00A30E0C" w:rsidRDefault="00A30E0C" w:rsidP="004E4CB1">
            <w:pPr>
              <w:pStyle w:val="tablecontent"/>
            </w:pPr>
            <w:r>
              <w:t>Low</w:t>
            </w:r>
          </w:p>
        </w:tc>
        <w:tc>
          <w:tcPr>
            <w:tcW w:w="1200" w:type="pct"/>
            <w:tcBorders>
              <w:top w:val="single" w:sz="12" w:space="0" w:color="auto"/>
            </w:tcBorders>
            <w:vAlign w:val="center"/>
          </w:tcPr>
          <w:p w14:paraId="57A0CA58" w14:textId="77777777" w:rsidR="00A30E0C" w:rsidRPr="00365E26" w:rsidRDefault="00A30E0C" w:rsidP="004E4CB1">
            <w:pPr>
              <w:pStyle w:val="tablecontent"/>
            </w:pPr>
            <w:r>
              <w:t>Low</w:t>
            </w:r>
          </w:p>
        </w:tc>
        <w:tc>
          <w:tcPr>
            <w:tcW w:w="1200" w:type="pct"/>
            <w:tcBorders>
              <w:top w:val="single" w:sz="12" w:space="0" w:color="auto"/>
            </w:tcBorders>
            <w:vAlign w:val="center"/>
          </w:tcPr>
          <w:p w14:paraId="4E7F789F" w14:textId="77777777" w:rsidR="00A30E0C" w:rsidRDefault="00A30E0C" w:rsidP="004E4CB1">
            <w:pPr>
              <w:pStyle w:val="tablecontent"/>
            </w:pPr>
            <w:r>
              <w:t>Avg</w:t>
            </w:r>
          </w:p>
        </w:tc>
      </w:tr>
      <w:tr w:rsidR="00A30E0C" w14:paraId="0B4419E0" w14:textId="77777777" w:rsidTr="00275B22">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4E4CB1">
            <w:pPr>
              <w:pStyle w:val="tableheader2left"/>
            </w:pPr>
            <w:r w:rsidRPr="00571E96">
              <w:t>2-3</w:t>
            </w:r>
          </w:p>
        </w:tc>
        <w:tc>
          <w:tcPr>
            <w:tcW w:w="1200" w:type="pct"/>
            <w:tcBorders>
              <w:left w:val="single" w:sz="4" w:space="0" w:color="auto"/>
              <w:bottom w:val="single" w:sz="4" w:space="0" w:color="auto"/>
            </w:tcBorders>
            <w:vAlign w:val="center"/>
          </w:tcPr>
          <w:p w14:paraId="2E7AA151" w14:textId="77777777" w:rsidR="00A30E0C" w:rsidRDefault="00A30E0C" w:rsidP="004E4CB1">
            <w:pPr>
              <w:pStyle w:val="tablecontent"/>
            </w:pPr>
            <w:r>
              <w:t>Low</w:t>
            </w:r>
          </w:p>
        </w:tc>
        <w:tc>
          <w:tcPr>
            <w:tcW w:w="1200" w:type="pct"/>
            <w:tcBorders>
              <w:bottom w:val="single" w:sz="4" w:space="0" w:color="auto"/>
            </w:tcBorders>
            <w:vAlign w:val="center"/>
          </w:tcPr>
          <w:p w14:paraId="318B77CB" w14:textId="77777777" w:rsidR="00A30E0C" w:rsidRPr="00365E26" w:rsidRDefault="00A30E0C" w:rsidP="004E4CB1">
            <w:pPr>
              <w:pStyle w:val="tablecontent"/>
            </w:pPr>
            <w:r>
              <w:t>Avg</w:t>
            </w:r>
          </w:p>
        </w:tc>
        <w:tc>
          <w:tcPr>
            <w:tcW w:w="1200" w:type="pct"/>
            <w:tcBorders>
              <w:bottom w:val="single" w:sz="4" w:space="0" w:color="auto"/>
            </w:tcBorders>
            <w:vAlign w:val="center"/>
          </w:tcPr>
          <w:p w14:paraId="4E7F78A4" w14:textId="77777777" w:rsidR="00A30E0C" w:rsidRDefault="00A30E0C" w:rsidP="004E4CB1">
            <w:pPr>
              <w:pStyle w:val="tablecontent"/>
            </w:pPr>
            <w:r>
              <w:t>High</w:t>
            </w:r>
          </w:p>
        </w:tc>
      </w:tr>
      <w:tr w:rsidR="00A30E0C" w14:paraId="4E16E685" w14:textId="77777777" w:rsidTr="00275B22">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4E4CB1">
            <w:pPr>
              <w:pStyle w:val="tableheader2left"/>
            </w:pPr>
            <w:r w:rsidRPr="00571E96">
              <w:t>4 or more</w:t>
            </w:r>
          </w:p>
        </w:tc>
        <w:tc>
          <w:tcPr>
            <w:tcW w:w="1200" w:type="pct"/>
            <w:tcBorders>
              <w:left w:val="single" w:sz="4" w:space="0" w:color="auto"/>
              <w:bottom w:val="single" w:sz="12" w:space="0" w:color="auto"/>
            </w:tcBorders>
            <w:vAlign w:val="center"/>
          </w:tcPr>
          <w:p w14:paraId="2128B90A" w14:textId="77777777" w:rsidR="00A30E0C" w:rsidRDefault="00A30E0C" w:rsidP="004E4CB1">
            <w:pPr>
              <w:pStyle w:val="tablecontent"/>
            </w:pPr>
            <w:r>
              <w:t>Avg</w:t>
            </w:r>
          </w:p>
        </w:tc>
        <w:tc>
          <w:tcPr>
            <w:tcW w:w="1200" w:type="pct"/>
            <w:tcBorders>
              <w:bottom w:val="single" w:sz="12" w:space="0" w:color="auto"/>
            </w:tcBorders>
            <w:vAlign w:val="center"/>
          </w:tcPr>
          <w:p w14:paraId="324F760C" w14:textId="77777777" w:rsidR="00A30E0C" w:rsidRPr="00365E26" w:rsidRDefault="00A30E0C" w:rsidP="004E4CB1">
            <w:pPr>
              <w:pStyle w:val="tablecontent"/>
            </w:pPr>
            <w:r>
              <w:t>High</w:t>
            </w:r>
          </w:p>
        </w:tc>
        <w:tc>
          <w:tcPr>
            <w:tcW w:w="1200" w:type="pct"/>
            <w:tcBorders>
              <w:bottom w:val="single" w:sz="12" w:space="0" w:color="auto"/>
            </w:tcBorders>
            <w:vAlign w:val="center"/>
          </w:tcPr>
          <w:p w14:paraId="2D7073CA" w14:textId="77777777" w:rsidR="00A30E0C" w:rsidRDefault="00A30E0C" w:rsidP="004E4CB1">
            <w:pPr>
              <w:pStyle w:val="tablecontent"/>
            </w:pPr>
            <w: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2</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275B22">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4E4CB1">
            <w:pPr>
              <w:pStyle w:val="tableheader"/>
              <w:rPr>
                <w:sz w:val="22"/>
              </w:rPr>
            </w:pPr>
            <w:r w:rsidRPr="00571E96">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4E4CB1">
            <w:pPr>
              <w:pStyle w:val="tableheader"/>
              <w:rPr>
                <w:sz w:val="22"/>
              </w:rPr>
            </w:pPr>
            <w:r w:rsidRPr="00571E96">
              <w:t>Data Elements</w:t>
            </w:r>
          </w:p>
        </w:tc>
      </w:tr>
      <w:tr w:rsidR="00A30E0C" w14:paraId="3B76E5FB" w14:textId="77777777" w:rsidTr="00275B22">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4E4CB1">
            <w:pPr>
              <w:pStyle w:val="tableheader2"/>
            </w:pPr>
            <w:r w:rsidRPr="00571E96">
              <w:t>1-19</w:t>
            </w:r>
          </w:p>
        </w:tc>
        <w:tc>
          <w:tcPr>
            <w:tcW w:w="1200" w:type="pct"/>
            <w:tcBorders>
              <w:bottom w:val="single" w:sz="12" w:space="0" w:color="auto"/>
            </w:tcBorders>
            <w:vAlign w:val="center"/>
          </w:tcPr>
          <w:p w14:paraId="0B831140" w14:textId="77777777" w:rsidR="00A30E0C" w:rsidRPr="00571E96" w:rsidRDefault="00A30E0C" w:rsidP="004E4CB1">
            <w:pPr>
              <w:pStyle w:val="tableheader2"/>
            </w:pPr>
            <w:r w:rsidRPr="00571E96">
              <w:t>20-50</w:t>
            </w:r>
          </w:p>
        </w:tc>
        <w:tc>
          <w:tcPr>
            <w:tcW w:w="1200" w:type="pct"/>
            <w:tcBorders>
              <w:bottom w:val="single" w:sz="12" w:space="0" w:color="auto"/>
            </w:tcBorders>
            <w:vAlign w:val="center"/>
          </w:tcPr>
          <w:p w14:paraId="3E3968D1" w14:textId="77777777" w:rsidR="00A30E0C" w:rsidRPr="00571E96" w:rsidRDefault="00A30E0C" w:rsidP="004E4CB1">
            <w:pPr>
              <w:pStyle w:val="tableheader2"/>
            </w:pPr>
            <w:r w:rsidRPr="00571E96">
              <w:t>&gt; 50</w:t>
            </w:r>
          </w:p>
        </w:tc>
      </w:tr>
      <w:tr w:rsidR="00A30E0C" w14:paraId="2F377AAD" w14:textId="77777777" w:rsidTr="00275B22">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4E4CB1">
            <w:pPr>
              <w:pStyle w:val="tableheader2left"/>
            </w:pPr>
            <w:r w:rsidRPr="00571E96">
              <w:t>1</w:t>
            </w:r>
          </w:p>
        </w:tc>
        <w:tc>
          <w:tcPr>
            <w:tcW w:w="1200" w:type="pct"/>
            <w:tcBorders>
              <w:top w:val="single" w:sz="12" w:space="0" w:color="auto"/>
              <w:left w:val="single" w:sz="4" w:space="0" w:color="auto"/>
            </w:tcBorders>
            <w:vAlign w:val="center"/>
          </w:tcPr>
          <w:p w14:paraId="48D189E2" w14:textId="77777777" w:rsidR="00A30E0C" w:rsidRDefault="00A30E0C" w:rsidP="004E4CB1">
            <w:pPr>
              <w:pStyle w:val="tablecontent"/>
            </w:pPr>
            <w:r>
              <w:t>Low</w:t>
            </w:r>
          </w:p>
        </w:tc>
        <w:tc>
          <w:tcPr>
            <w:tcW w:w="1200" w:type="pct"/>
            <w:tcBorders>
              <w:top w:val="single" w:sz="12" w:space="0" w:color="auto"/>
            </w:tcBorders>
            <w:vAlign w:val="center"/>
          </w:tcPr>
          <w:p w14:paraId="29A3791F" w14:textId="77777777" w:rsidR="00A30E0C" w:rsidRPr="00365E26" w:rsidRDefault="00A30E0C" w:rsidP="004E4CB1">
            <w:pPr>
              <w:pStyle w:val="tablecontent"/>
            </w:pPr>
            <w:r>
              <w:t>Low</w:t>
            </w:r>
          </w:p>
        </w:tc>
        <w:tc>
          <w:tcPr>
            <w:tcW w:w="1200" w:type="pct"/>
            <w:tcBorders>
              <w:top w:val="single" w:sz="12" w:space="0" w:color="auto"/>
            </w:tcBorders>
            <w:vAlign w:val="center"/>
          </w:tcPr>
          <w:p w14:paraId="7F6A61D1" w14:textId="77777777" w:rsidR="00A30E0C" w:rsidRDefault="00A30E0C" w:rsidP="004E4CB1">
            <w:pPr>
              <w:pStyle w:val="tablecontent"/>
            </w:pPr>
            <w:r>
              <w:t>Avg</w:t>
            </w:r>
          </w:p>
        </w:tc>
      </w:tr>
      <w:tr w:rsidR="00A30E0C" w14:paraId="3F16DB9E" w14:textId="77777777" w:rsidTr="00275B22">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4E4CB1">
            <w:pPr>
              <w:pStyle w:val="tableheader2left"/>
            </w:pPr>
            <w:r w:rsidRPr="00571E96">
              <w:t>2-5</w:t>
            </w:r>
          </w:p>
        </w:tc>
        <w:tc>
          <w:tcPr>
            <w:tcW w:w="1200" w:type="pct"/>
            <w:tcBorders>
              <w:left w:val="single" w:sz="4" w:space="0" w:color="auto"/>
              <w:bottom w:val="single" w:sz="4" w:space="0" w:color="auto"/>
            </w:tcBorders>
            <w:vAlign w:val="center"/>
          </w:tcPr>
          <w:p w14:paraId="42AD1E60" w14:textId="77777777" w:rsidR="00A30E0C" w:rsidRDefault="00A30E0C" w:rsidP="004E4CB1">
            <w:pPr>
              <w:pStyle w:val="tablecontent"/>
            </w:pPr>
            <w:r>
              <w:t>Low</w:t>
            </w:r>
          </w:p>
        </w:tc>
        <w:tc>
          <w:tcPr>
            <w:tcW w:w="1200" w:type="pct"/>
            <w:tcBorders>
              <w:bottom w:val="single" w:sz="4" w:space="0" w:color="auto"/>
            </w:tcBorders>
            <w:vAlign w:val="center"/>
          </w:tcPr>
          <w:p w14:paraId="06731BD3" w14:textId="77777777" w:rsidR="00A30E0C" w:rsidRPr="00365E26" w:rsidRDefault="00A30E0C" w:rsidP="004E4CB1">
            <w:pPr>
              <w:pStyle w:val="tablecontent"/>
            </w:pPr>
            <w:r>
              <w:t>Avg</w:t>
            </w:r>
          </w:p>
        </w:tc>
        <w:tc>
          <w:tcPr>
            <w:tcW w:w="1200" w:type="pct"/>
            <w:tcBorders>
              <w:bottom w:val="single" w:sz="4" w:space="0" w:color="auto"/>
            </w:tcBorders>
            <w:vAlign w:val="center"/>
          </w:tcPr>
          <w:p w14:paraId="08FF240E" w14:textId="77777777" w:rsidR="00A30E0C" w:rsidRDefault="00A30E0C" w:rsidP="004E4CB1">
            <w:pPr>
              <w:pStyle w:val="tablecontent"/>
            </w:pPr>
            <w:r>
              <w:t>High</w:t>
            </w:r>
          </w:p>
        </w:tc>
      </w:tr>
      <w:tr w:rsidR="00A30E0C" w14:paraId="083CC489" w14:textId="77777777" w:rsidTr="00275B22">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4E4CB1">
            <w:pPr>
              <w:pStyle w:val="tableheader2left"/>
            </w:pPr>
            <w:r w:rsidRPr="00571E96">
              <w:t>6 or more</w:t>
            </w:r>
          </w:p>
        </w:tc>
        <w:tc>
          <w:tcPr>
            <w:tcW w:w="1200" w:type="pct"/>
            <w:tcBorders>
              <w:left w:val="single" w:sz="4" w:space="0" w:color="auto"/>
              <w:bottom w:val="single" w:sz="12" w:space="0" w:color="auto"/>
            </w:tcBorders>
            <w:vAlign w:val="center"/>
          </w:tcPr>
          <w:p w14:paraId="2FDDE127" w14:textId="77777777" w:rsidR="00A30E0C" w:rsidRDefault="00A30E0C" w:rsidP="004E4CB1">
            <w:pPr>
              <w:pStyle w:val="tablecontent"/>
            </w:pPr>
            <w:r>
              <w:t>Avg</w:t>
            </w:r>
          </w:p>
        </w:tc>
        <w:tc>
          <w:tcPr>
            <w:tcW w:w="1200" w:type="pct"/>
            <w:tcBorders>
              <w:bottom w:val="single" w:sz="12" w:space="0" w:color="auto"/>
            </w:tcBorders>
            <w:vAlign w:val="center"/>
          </w:tcPr>
          <w:p w14:paraId="6E13711A" w14:textId="77777777" w:rsidR="00A30E0C" w:rsidRPr="00365E26" w:rsidRDefault="00A30E0C" w:rsidP="004E4CB1">
            <w:pPr>
              <w:pStyle w:val="tablecontent"/>
            </w:pPr>
            <w:r>
              <w:t>High</w:t>
            </w:r>
          </w:p>
        </w:tc>
        <w:tc>
          <w:tcPr>
            <w:tcW w:w="1200" w:type="pct"/>
            <w:tcBorders>
              <w:bottom w:val="single" w:sz="12" w:space="0" w:color="auto"/>
            </w:tcBorders>
            <w:vAlign w:val="center"/>
          </w:tcPr>
          <w:p w14:paraId="7AE6EDC6" w14:textId="77777777" w:rsidR="00A30E0C" w:rsidRDefault="00A30E0C" w:rsidP="004E4CB1">
            <w:pPr>
              <w:pStyle w:val="tablecontent"/>
            </w:pPr>
            <w: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5351F6">
        <w:rPr>
          <w:b/>
          <w:i w:val="0"/>
          <w:color w:val="000000" w:themeColor="text1"/>
          <w:sz w:val="20"/>
          <w:lang w:val="en-US"/>
        </w:rPr>
        <w:t xml:space="preserve">Table </w:t>
      </w:r>
      <w:r w:rsidRPr="00EE2972">
        <w:rPr>
          <w:b/>
          <w:i w:val="0"/>
          <w:color w:val="000000" w:themeColor="text1"/>
          <w:sz w:val="20"/>
        </w:rPr>
        <w:fldChar w:fldCharType="begin"/>
      </w:r>
      <w:r w:rsidRPr="005351F6">
        <w:rPr>
          <w:b/>
          <w:i w:val="0"/>
          <w:color w:val="000000" w:themeColor="text1"/>
          <w:sz w:val="20"/>
          <w:lang w:val="en-US"/>
        </w:rPr>
        <w:instrText xml:space="preserve"> SEQ Table \* ARABIC </w:instrText>
      </w:r>
      <w:r w:rsidRPr="00EE2972">
        <w:rPr>
          <w:b/>
          <w:i w:val="0"/>
          <w:color w:val="000000" w:themeColor="text1"/>
          <w:sz w:val="20"/>
        </w:rPr>
        <w:fldChar w:fldCharType="separate"/>
      </w:r>
      <w:r w:rsidRPr="005351F6">
        <w:rPr>
          <w:b/>
          <w:i w:val="0"/>
          <w:noProof/>
          <w:color w:val="000000" w:themeColor="text1"/>
          <w:sz w:val="20"/>
          <w:lang w:val="en-US"/>
        </w:rPr>
        <w:t>3</w:t>
      </w:r>
      <w:r w:rsidRPr="00EE2972">
        <w:rPr>
          <w:b/>
          <w:i w:val="0"/>
          <w:color w:val="000000" w:themeColor="text1"/>
          <w:sz w:val="20"/>
        </w:rPr>
        <w:fldChar w:fldCharType="end"/>
      </w:r>
      <w:r w:rsidRPr="005351F6">
        <w:rPr>
          <w:b/>
          <w:i w:val="0"/>
          <w:color w:val="000000" w:themeColor="text1"/>
          <w:sz w:val="20"/>
          <w:lang w:val="en-US"/>
        </w:rPr>
        <w:t>:</w:t>
      </w:r>
      <w:r w:rsidRPr="005351F6">
        <w:rPr>
          <w:b/>
          <w:i w:val="0"/>
          <w:color w:val="000000" w:themeColor="text1"/>
          <w:lang w:val="en-US"/>
        </w:rPr>
        <w:t xml:space="preserve"> Internal Logic Files and External Interface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275B22">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4E4CB1">
            <w:pPr>
              <w:pStyle w:val="tableheader"/>
              <w:rPr>
                <w:sz w:val="22"/>
              </w:rPr>
            </w:pPr>
            <w:r w:rsidRPr="00571E96">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4E4CB1">
            <w:pPr>
              <w:pStyle w:val="tableheader"/>
              <w:rPr>
                <w:sz w:val="22"/>
              </w:rPr>
            </w:pPr>
            <w:r w:rsidRPr="00571E96">
              <w:t>Complexity of Components</w:t>
            </w:r>
          </w:p>
        </w:tc>
      </w:tr>
      <w:tr w:rsidR="00A30E0C" w14:paraId="5F2F3FBD" w14:textId="77777777" w:rsidTr="00275B22">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275B22">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4E4CB1">
            <w:pPr>
              <w:pStyle w:val="tableheader2"/>
            </w:pPr>
            <w:r w:rsidRPr="00571E96">
              <w:t>Low</w:t>
            </w:r>
          </w:p>
        </w:tc>
        <w:tc>
          <w:tcPr>
            <w:tcW w:w="1200" w:type="pct"/>
            <w:tcBorders>
              <w:bottom w:val="single" w:sz="12" w:space="0" w:color="auto"/>
            </w:tcBorders>
            <w:vAlign w:val="center"/>
          </w:tcPr>
          <w:p w14:paraId="19EBE9E7" w14:textId="77777777" w:rsidR="00A30E0C" w:rsidRPr="00571E96" w:rsidRDefault="00A30E0C" w:rsidP="004E4CB1">
            <w:pPr>
              <w:pStyle w:val="tableheader2"/>
            </w:pPr>
            <w:r w:rsidRPr="00571E96">
              <w:t>Average</w:t>
            </w:r>
          </w:p>
        </w:tc>
        <w:tc>
          <w:tcPr>
            <w:tcW w:w="1200" w:type="pct"/>
            <w:tcBorders>
              <w:bottom w:val="single" w:sz="12" w:space="0" w:color="auto"/>
            </w:tcBorders>
            <w:vAlign w:val="center"/>
          </w:tcPr>
          <w:p w14:paraId="0A790130" w14:textId="77777777" w:rsidR="00A30E0C" w:rsidRPr="00571E96" w:rsidRDefault="00A30E0C" w:rsidP="004E4CB1">
            <w:pPr>
              <w:pStyle w:val="tableheader2"/>
            </w:pPr>
            <w:r w:rsidRPr="00571E96">
              <w:t>High</w:t>
            </w:r>
          </w:p>
        </w:tc>
      </w:tr>
      <w:tr w:rsidR="00A30E0C" w14:paraId="33FA3E5A" w14:textId="77777777" w:rsidTr="00275B22">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4E4CB1">
            <w:pPr>
              <w:pStyle w:val="tableheader2left"/>
            </w:pPr>
            <w:r w:rsidRPr="00571E96">
              <w:t>External Inputs</w:t>
            </w:r>
          </w:p>
        </w:tc>
        <w:tc>
          <w:tcPr>
            <w:tcW w:w="1200" w:type="pct"/>
            <w:tcBorders>
              <w:top w:val="single" w:sz="12" w:space="0" w:color="auto"/>
              <w:left w:val="single" w:sz="4" w:space="0" w:color="auto"/>
            </w:tcBorders>
            <w:vAlign w:val="center"/>
          </w:tcPr>
          <w:p w14:paraId="373510C6" w14:textId="77777777" w:rsidR="00A30E0C" w:rsidRDefault="00A30E0C" w:rsidP="004E4CB1">
            <w:pPr>
              <w:pStyle w:val="tablecontent"/>
            </w:pPr>
            <w:r>
              <w:t>3</w:t>
            </w:r>
          </w:p>
        </w:tc>
        <w:tc>
          <w:tcPr>
            <w:tcW w:w="1200" w:type="pct"/>
            <w:tcBorders>
              <w:top w:val="single" w:sz="12" w:space="0" w:color="auto"/>
            </w:tcBorders>
            <w:vAlign w:val="center"/>
          </w:tcPr>
          <w:p w14:paraId="09D13F4B" w14:textId="77777777" w:rsidR="00A30E0C" w:rsidRPr="00365E26" w:rsidRDefault="00A30E0C" w:rsidP="004E4CB1">
            <w:pPr>
              <w:pStyle w:val="tablecontent"/>
            </w:pPr>
            <w:r>
              <w:t>4</w:t>
            </w:r>
          </w:p>
        </w:tc>
        <w:tc>
          <w:tcPr>
            <w:tcW w:w="1200" w:type="pct"/>
            <w:tcBorders>
              <w:top w:val="single" w:sz="12" w:space="0" w:color="auto"/>
            </w:tcBorders>
            <w:vAlign w:val="center"/>
          </w:tcPr>
          <w:p w14:paraId="3B75DF09" w14:textId="77777777" w:rsidR="00A30E0C" w:rsidRDefault="00A30E0C" w:rsidP="004E4CB1">
            <w:pPr>
              <w:pStyle w:val="tablecontent"/>
            </w:pPr>
            <w:r>
              <w:t>6</w:t>
            </w:r>
          </w:p>
        </w:tc>
      </w:tr>
      <w:tr w:rsidR="00A30E0C" w14:paraId="3AB55CA3" w14:textId="77777777" w:rsidTr="00275B22">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4E4CB1">
            <w:pPr>
              <w:pStyle w:val="tableheader2left"/>
            </w:pPr>
            <w:r w:rsidRPr="00571E96">
              <w:t>External Outputs</w:t>
            </w:r>
          </w:p>
        </w:tc>
        <w:tc>
          <w:tcPr>
            <w:tcW w:w="1200" w:type="pct"/>
            <w:tcBorders>
              <w:left w:val="single" w:sz="4" w:space="0" w:color="auto"/>
              <w:bottom w:val="single" w:sz="4" w:space="0" w:color="auto"/>
            </w:tcBorders>
            <w:vAlign w:val="center"/>
          </w:tcPr>
          <w:p w14:paraId="2C6134D5" w14:textId="77777777" w:rsidR="00A30E0C" w:rsidRDefault="00A30E0C" w:rsidP="004E4CB1">
            <w:pPr>
              <w:pStyle w:val="tablecontent"/>
            </w:pPr>
            <w:r>
              <w:t>4</w:t>
            </w:r>
          </w:p>
        </w:tc>
        <w:tc>
          <w:tcPr>
            <w:tcW w:w="1200" w:type="pct"/>
            <w:tcBorders>
              <w:bottom w:val="single" w:sz="4" w:space="0" w:color="auto"/>
            </w:tcBorders>
            <w:vAlign w:val="center"/>
          </w:tcPr>
          <w:p w14:paraId="2834A074" w14:textId="77777777" w:rsidR="00A30E0C" w:rsidRPr="00365E26" w:rsidRDefault="00A30E0C" w:rsidP="004E4CB1">
            <w:pPr>
              <w:pStyle w:val="tablecontent"/>
            </w:pPr>
            <w:r>
              <w:t>5</w:t>
            </w:r>
          </w:p>
        </w:tc>
        <w:tc>
          <w:tcPr>
            <w:tcW w:w="1200" w:type="pct"/>
            <w:tcBorders>
              <w:bottom w:val="single" w:sz="4" w:space="0" w:color="auto"/>
            </w:tcBorders>
            <w:vAlign w:val="center"/>
          </w:tcPr>
          <w:p w14:paraId="05FC4A27" w14:textId="77777777" w:rsidR="00A30E0C" w:rsidRDefault="00A30E0C" w:rsidP="004E4CB1">
            <w:pPr>
              <w:pStyle w:val="tablecontent"/>
            </w:pPr>
            <w:r>
              <w:t>7</w:t>
            </w:r>
          </w:p>
        </w:tc>
      </w:tr>
      <w:tr w:rsidR="00A30E0C" w14:paraId="2C504EFF" w14:textId="77777777" w:rsidTr="00275B22">
        <w:trPr>
          <w:trHeight w:val="13"/>
        </w:trPr>
        <w:tc>
          <w:tcPr>
            <w:tcW w:w="1400" w:type="pct"/>
            <w:tcBorders>
              <w:right w:val="single" w:sz="4" w:space="0" w:color="auto"/>
            </w:tcBorders>
            <w:vAlign w:val="center"/>
          </w:tcPr>
          <w:p w14:paraId="5AAFA1F8" w14:textId="77777777" w:rsidR="00A30E0C" w:rsidRPr="00571E96" w:rsidRDefault="00A30E0C" w:rsidP="004E4CB1">
            <w:pPr>
              <w:pStyle w:val="tableheader2left"/>
            </w:pPr>
            <w:r w:rsidRPr="00571E96">
              <w:t>External Inquiries</w:t>
            </w:r>
          </w:p>
        </w:tc>
        <w:tc>
          <w:tcPr>
            <w:tcW w:w="1200" w:type="pct"/>
            <w:tcBorders>
              <w:left w:val="single" w:sz="4" w:space="0" w:color="auto"/>
            </w:tcBorders>
            <w:vAlign w:val="center"/>
          </w:tcPr>
          <w:p w14:paraId="1EE58F3F" w14:textId="77777777" w:rsidR="00A30E0C" w:rsidRDefault="00A30E0C" w:rsidP="004E4CB1">
            <w:pPr>
              <w:pStyle w:val="tablecontent"/>
            </w:pPr>
            <w:r>
              <w:t>3</w:t>
            </w:r>
          </w:p>
        </w:tc>
        <w:tc>
          <w:tcPr>
            <w:tcW w:w="1200" w:type="pct"/>
            <w:vAlign w:val="center"/>
          </w:tcPr>
          <w:p w14:paraId="67B529CB" w14:textId="77777777" w:rsidR="00A30E0C" w:rsidRPr="00365E26" w:rsidRDefault="00A30E0C" w:rsidP="004E4CB1">
            <w:pPr>
              <w:pStyle w:val="tablecontent"/>
            </w:pPr>
            <w:r>
              <w:t>4</w:t>
            </w:r>
          </w:p>
        </w:tc>
        <w:tc>
          <w:tcPr>
            <w:tcW w:w="1200" w:type="pct"/>
            <w:vAlign w:val="center"/>
          </w:tcPr>
          <w:p w14:paraId="2C113CA5" w14:textId="77777777" w:rsidR="00A30E0C" w:rsidRDefault="00A30E0C" w:rsidP="004E4CB1">
            <w:pPr>
              <w:pStyle w:val="tablecontent"/>
            </w:pPr>
            <w:r>
              <w:t>6</w:t>
            </w:r>
          </w:p>
        </w:tc>
      </w:tr>
      <w:tr w:rsidR="00A30E0C" w14:paraId="7290F631" w14:textId="77777777" w:rsidTr="00275B22">
        <w:trPr>
          <w:trHeight w:val="13"/>
        </w:trPr>
        <w:tc>
          <w:tcPr>
            <w:tcW w:w="1400" w:type="pct"/>
            <w:tcBorders>
              <w:right w:val="single" w:sz="4" w:space="0" w:color="auto"/>
            </w:tcBorders>
            <w:vAlign w:val="center"/>
          </w:tcPr>
          <w:p w14:paraId="1FF36A4D" w14:textId="77777777" w:rsidR="00A30E0C" w:rsidRPr="00571E96" w:rsidRDefault="00A30E0C" w:rsidP="004E4CB1">
            <w:pPr>
              <w:pStyle w:val="tableheader2left"/>
            </w:pPr>
            <w:r w:rsidRPr="00571E96">
              <w:t>Internal Logic Files</w:t>
            </w:r>
          </w:p>
        </w:tc>
        <w:tc>
          <w:tcPr>
            <w:tcW w:w="1200" w:type="pct"/>
            <w:tcBorders>
              <w:left w:val="single" w:sz="4" w:space="0" w:color="auto"/>
            </w:tcBorders>
            <w:vAlign w:val="center"/>
          </w:tcPr>
          <w:p w14:paraId="5841C165" w14:textId="77777777" w:rsidR="00A30E0C" w:rsidRDefault="00A30E0C" w:rsidP="004E4CB1">
            <w:pPr>
              <w:pStyle w:val="tablecontent"/>
            </w:pPr>
            <w:r>
              <w:t>7</w:t>
            </w:r>
          </w:p>
        </w:tc>
        <w:tc>
          <w:tcPr>
            <w:tcW w:w="1200" w:type="pct"/>
            <w:vAlign w:val="center"/>
          </w:tcPr>
          <w:p w14:paraId="6DA52D16" w14:textId="77777777" w:rsidR="00A30E0C" w:rsidRPr="00365E26" w:rsidRDefault="00A30E0C" w:rsidP="004E4CB1">
            <w:pPr>
              <w:pStyle w:val="tablecontent"/>
            </w:pPr>
            <w:r>
              <w:t>10</w:t>
            </w:r>
          </w:p>
        </w:tc>
        <w:tc>
          <w:tcPr>
            <w:tcW w:w="1200" w:type="pct"/>
            <w:vAlign w:val="center"/>
          </w:tcPr>
          <w:p w14:paraId="74BF8652" w14:textId="77777777" w:rsidR="00A30E0C" w:rsidRDefault="00A30E0C" w:rsidP="004E4CB1">
            <w:pPr>
              <w:pStyle w:val="tablecontent"/>
            </w:pPr>
            <w:r>
              <w:t>15</w:t>
            </w:r>
          </w:p>
        </w:tc>
      </w:tr>
      <w:tr w:rsidR="00A30E0C" w14:paraId="30B0B4B6" w14:textId="77777777" w:rsidTr="00275B22">
        <w:trPr>
          <w:trHeight w:val="13"/>
        </w:trPr>
        <w:tc>
          <w:tcPr>
            <w:tcW w:w="1400" w:type="pct"/>
            <w:tcBorders>
              <w:bottom w:val="single" w:sz="12" w:space="0" w:color="auto"/>
              <w:right w:val="single" w:sz="4" w:space="0" w:color="auto"/>
            </w:tcBorders>
            <w:vAlign w:val="center"/>
          </w:tcPr>
          <w:p w14:paraId="3E41A020" w14:textId="74EF20B2" w:rsidR="00A30E0C" w:rsidRPr="00571E96" w:rsidRDefault="00A30E0C" w:rsidP="004E4CB1">
            <w:pPr>
              <w:pStyle w:val="tableheader2left"/>
            </w:pPr>
            <w:r w:rsidRPr="00571E96">
              <w:t xml:space="preserve">External </w:t>
            </w:r>
            <w:r w:rsidR="001125B7">
              <w:t>Interface</w:t>
            </w:r>
            <w:r w:rsidRPr="00571E96">
              <w:t xml:space="preserve"> Files</w:t>
            </w:r>
          </w:p>
        </w:tc>
        <w:tc>
          <w:tcPr>
            <w:tcW w:w="1200" w:type="pct"/>
            <w:tcBorders>
              <w:left w:val="single" w:sz="4" w:space="0" w:color="auto"/>
              <w:bottom w:val="single" w:sz="12" w:space="0" w:color="auto"/>
            </w:tcBorders>
            <w:vAlign w:val="center"/>
          </w:tcPr>
          <w:p w14:paraId="76A8BBDF" w14:textId="77777777" w:rsidR="00A30E0C" w:rsidRDefault="00A30E0C" w:rsidP="004E4CB1">
            <w:pPr>
              <w:pStyle w:val="tablecontent"/>
            </w:pPr>
            <w:r>
              <w:t>5</w:t>
            </w:r>
          </w:p>
        </w:tc>
        <w:tc>
          <w:tcPr>
            <w:tcW w:w="1200" w:type="pct"/>
            <w:tcBorders>
              <w:bottom w:val="single" w:sz="12" w:space="0" w:color="auto"/>
            </w:tcBorders>
            <w:vAlign w:val="center"/>
          </w:tcPr>
          <w:p w14:paraId="423C4875" w14:textId="77777777" w:rsidR="00A30E0C" w:rsidRPr="00365E26" w:rsidRDefault="00A30E0C" w:rsidP="004E4CB1">
            <w:pPr>
              <w:pStyle w:val="tablecontent"/>
            </w:pPr>
            <w:r>
              <w:t>7</w:t>
            </w:r>
          </w:p>
        </w:tc>
        <w:tc>
          <w:tcPr>
            <w:tcW w:w="1200" w:type="pct"/>
            <w:tcBorders>
              <w:bottom w:val="single" w:sz="12" w:space="0" w:color="auto"/>
            </w:tcBorders>
            <w:vAlign w:val="center"/>
          </w:tcPr>
          <w:p w14:paraId="1DB48074" w14:textId="77777777" w:rsidR="00A30E0C" w:rsidRDefault="00A30E0C" w:rsidP="004E4CB1">
            <w:pPr>
              <w:pStyle w:val="tablecontent"/>
            </w:pPr>
            <w: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536A2D36" w:rsidR="00A30E0C" w:rsidRPr="00A35D73" w:rsidRDefault="00A30E0C" w:rsidP="00A35D73">
      <w:pPr>
        <w:pStyle w:val="Titolo3"/>
      </w:pPr>
      <w:bookmarkStart w:id="8" w:name="_Toc472754555"/>
      <w:r w:rsidRPr="00A35D73">
        <w:t>External Inputs</w:t>
      </w:r>
      <w:bookmarkEnd w:id="8"/>
    </w:p>
    <w:p w14:paraId="4BE0F673" w14:textId="6A6422DD"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Login</w:t>
      </w:r>
      <w:r w:rsidR="002D3DDB" w:rsidRPr="005351F6">
        <w:rPr>
          <w:b/>
          <w:sz w:val="22"/>
          <w:u w:val="single"/>
          <w:lang w:val="en-GB"/>
        </w:rPr>
        <w:t xml:space="preserve"> and Logout</w:t>
      </w:r>
      <w:r>
        <w:rPr>
          <w:sz w:val="22"/>
          <w:lang w:val="en-GB"/>
        </w:rPr>
        <w:t xml:space="preserve"> </w:t>
      </w:r>
      <w:r w:rsidR="002D3DDB">
        <w:rPr>
          <w:sz w:val="22"/>
          <w:lang w:val="en-GB"/>
        </w:rPr>
        <w:t>(for both users and operators) are</w:t>
      </w:r>
      <w:r w:rsidR="00C75F6F">
        <w:rPr>
          <w:sz w:val="22"/>
          <w:lang w:val="en-GB"/>
        </w:rPr>
        <w:t xml:space="preserve"> l</w:t>
      </w:r>
      <w:r>
        <w:rPr>
          <w:sz w:val="22"/>
          <w:lang w:val="en-GB"/>
        </w:rPr>
        <w:t>ow complexity function</w:t>
      </w:r>
      <w:r w:rsidR="002D3DDB">
        <w:rPr>
          <w:sz w:val="22"/>
          <w:lang w:val="en-GB"/>
        </w:rPr>
        <w:t>s</w:t>
      </w:r>
      <w:r>
        <w:rPr>
          <w:sz w:val="22"/>
          <w:lang w:val="en-GB"/>
        </w:rPr>
        <w:t xml:space="preserve">, </w:t>
      </w:r>
      <w:r w:rsidR="002D3DDB">
        <w:rPr>
          <w:sz w:val="22"/>
          <w:lang w:val="en-GB"/>
        </w:rPr>
        <w:t>because they involve</w:t>
      </w:r>
      <w:r>
        <w:rPr>
          <w:sz w:val="22"/>
          <w:lang w:val="en-GB"/>
        </w:rPr>
        <w:t xml:space="preserve"> just one file conta</w:t>
      </w:r>
      <w:r w:rsidR="002D3DDB">
        <w:rPr>
          <w:sz w:val="22"/>
          <w:lang w:val="en-GB"/>
        </w:rPr>
        <w:t>ining the information, so they get</w:t>
      </w:r>
      <w:r>
        <w:rPr>
          <w:sz w:val="22"/>
          <w:lang w:val="en-GB"/>
        </w:rPr>
        <w:t xml:space="preserve"> 3 FPs </w:t>
      </w:r>
      <w:r w:rsidR="002D3DDB">
        <w:rPr>
          <w:sz w:val="22"/>
          <w:lang w:val="en-GB"/>
        </w:rPr>
        <w:t>each.</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sidRPr="005351F6">
        <w:rPr>
          <w:b/>
          <w:sz w:val="22"/>
          <w:u w:val="single"/>
          <w:lang w:val="en-GB"/>
        </w:rPr>
        <w:lastRenderedPageBreak/>
        <w:t>User Registration</w:t>
      </w:r>
      <w:r>
        <w:rPr>
          <w:sz w:val="22"/>
          <w:lang w:val="en-GB"/>
        </w:rPr>
        <w:t xml:space="preserve"> is a function that can be classified as having an average complexity, because it deals with different data and because more than one file is referenced. This leads to 4 FPs.</w:t>
      </w:r>
    </w:p>
    <w:p w14:paraId="0230006E" w14:textId="51BDF9AB" w:rsidR="006F793E" w:rsidRDefault="00A30E0C" w:rsidP="00A30E0C">
      <w:pPr>
        <w:spacing w:after="120"/>
        <w:ind w:left="0" w:firstLine="0"/>
        <w:rPr>
          <w:sz w:val="22"/>
          <w:lang w:val="en-GB"/>
        </w:rPr>
      </w:pPr>
      <w:r>
        <w:rPr>
          <w:sz w:val="22"/>
          <w:lang w:val="en-GB"/>
        </w:rPr>
        <w:t xml:space="preserve">The </w:t>
      </w:r>
      <w:r w:rsidRPr="005351F6">
        <w:rPr>
          <w:b/>
          <w:sz w:val="22"/>
          <w:u w:val="single"/>
          <w:lang w:val="en-GB"/>
        </w:rPr>
        <w:t>Profile Update</w:t>
      </w:r>
      <w:r>
        <w:rPr>
          <w:sz w:val="22"/>
          <w:lang w:val="en-GB"/>
        </w:rPr>
        <w:t xml:space="preserve"> function involves many fields tha</w:t>
      </w:r>
      <w:r w:rsidR="006F793E">
        <w:rPr>
          <w:sz w:val="22"/>
          <w:lang w:val="en-GB"/>
        </w:rPr>
        <w:t>t need to be updated on the DB, so it has a medium complexity.</w:t>
      </w:r>
    </w:p>
    <w:p w14:paraId="4DC3C38F" w14:textId="33534A6A" w:rsidR="00A30E0C" w:rsidRDefault="006F793E" w:rsidP="00A30E0C">
      <w:pPr>
        <w:spacing w:after="120"/>
        <w:ind w:left="0" w:firstLine="0"/>
        <w:rPr>
          <w:sz w:val="22"/>
          <w:lang w:val="en-GB"/>
        </w:rPr>
      </w:pPr>
      <w:r>
        <w:rPr>
          <w:sz w:val="22"/>
          <w:lang w:val="en-GB"/>
        </w:rPr>
        <w:t xml:space="preserve">The </w:t>
      </w:r>
      <w:r w:rsidRPr="005351F6">
        <w:rPr>
          <w:b/>
          <w:sz w:val="22"/>
          <w:u w:val="single"/>
          <w:lang w:val="en-GB"/>
        </w:rPr>
        <w:t>Payment Method Update</w:t>
      </w:r>
      <w:r w:rsidR="00A30E0C">
        <w:rPr>
          <w:sz w:val="22"/>
          <w:lang w:val="en-GB"/>
        </w:rPr>
        <w:t xml:space="preserve"> </w:t>
      </w:r>
      <w:r>
        <w:rPr>
          <w:sz w:val="22"/>
          <w:lang w:val="en-GB"/>
        </w:rPr>
        <w:t xml:space="preserve">operation requires </w:t>
      </w:r>
      <w:r w:rsidR="00A30E0C">
        <w:rPr>
          <w:sz w:val="22"/>
          <w:lang w:val="en-GB"/>
        </w:rPr>
        <w:t>the system</w:t>
      </w:r>
      <w:r>
        <w:rPr>
          <w:sz w:val="22"/>
          <w:lang w:val="en-GB"/>
        </w:rPr>
        <w:t xml:space="preserve"> to</w:t>
      </w:r>
      <w:r w:rsidR="00A30E0C">
        <w:rPr>
          <w:sz w:val="22"/>
          <w:lang w:val="en-GB"/>
        </w:rPr>
        <w:t xml:space="preserve"> check if the new credit card is valid</w:t>
      </w:r>
      <w:r w:rsidR="004763CC">
        <w:rPr>
          <w:sz w:val="22"/>
          <w:lang w:val="en-GB"/>
        </w:rPr>
        <w:t xml:space="preserve"> and it interacts with the DB for saving data</w:t>
      </w:r>
      <w:r w:rsidR="00A30E0C">
        <w:rPr>
          <w:sz w:val="22"/>
          <w:lang w:val="en-GB"/>
        </w:rPr>
        <w:t>. For th</w:t>
      </w:r>
      <w:r>
        <w:rPr>
          <w:sz w:val="22"/>
          <w:lang w:val="en-GB"/>
        </w:rPr>
        <w:t>is</w:t>
      </w:r>
      <w:r w:rsidR="00A30E0C">
        <w:rPr>
          <w:sz w:val="22"/>
          <w:lang w:val="en-GB"/>
        </w:rPr>
        <w:t xml:space="preserve"> reasons the operation has a medium complexity, corresponding to 4 FPs. </w:t>
      </w:r>
    </w:p>
    <w:p w14:paraId="6A3222C2" w14:textId="78774FED"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Cancel Reservation</w:t>
      </w:r>
      <w:r>
        <w:rPr>
          <w:sz w:val="22"/>
          <w:lang w:val="en-GB"/>
        </w:rPr>
        <w:t xml:space="preserve"> operation has a low complexity because it references two type of files but has few data. So, it has 3</w:t>
      </w:r>
      <w:r w:rsidR="00E91652">
        <w:rPr>
          <w:sz w:val="22"/>
          <w:lang w:val="en-GB"/>
        </w:rPr>
        <w:t xml:space="preserve"> </w:t>
      </w:r>
      <w:r>
        <w:rPr>
          <w:sz w:val="22"/>
          <w:lang w:val="en-GB"/>
        </w:rPr>
        <w:t>FPs.</w:t>
      </w:r>
    </w:p>
    <w:p w14:paraId="14422C37" w14:textId="0B17C83F" w:rsidR="002E5177" w:rsidRDefault="002E5177" w:rsidP="00A30E0C">
      <w:pPr>
        <w:spacing w:after="120"/>
        <w:ind w:left="0" w:firstLine="0"/>
        <w:rPr>
          <w:sz w:val="22"/>
          <w:lang w:val="en-GB"/>
        </w:rPr>
      </w:pPr>
      <w:r>
        <w:rPr>
          <w:sz w:val="22"/>
          <w:lang w:val="en-GB"/>
        </w:rPr>
        <w:t xml:space="preserve">The </w:t>
      </w:r>
      <w:r w:rsidR="00FC6FBD" w:rsidRPr="00FC6FBD">
        <w:rPr>
          <w:b/>
          <w:sz w:val="22"/>
          <w:u w:val="single"/>
          <w:lang w:val="en-GB"/>
        </w:rPr>
        <w:t xml:space="preserve">End of </w:t>
      </w:r>
      <w:r w:rsidR="005351F6">
        <w:rPr>
          <w:b/>
          <w:sz w:val="22"/>
          <w:u w:val="single"/>
          <w:lang w:val="en-GB"/>
        </w:rPr>
        <w:t>R</w:t>
      </w:r>
      <w:r w:rsidR="00FC6FBD" w:rsidRPr="00FC6FBD">
        <w:rPr>
          <w:b/>
          <w:sz w:val="22"/>
          <w:u w:val="single"/>
          <w:lang w:val="en-GB"/>
        </w:rPr>
        <w:t>enting</w:t>
      </w:r>
      <w:r>
        <w:rPr>
          <w:sz w:val="22"/>
          <w:lang w:val="en-GB"/>
        </w:rPr>
        <w:t xml:space="preserve"> operation </w:t>
      </w:r>
      <w:r w:rsidRPr="002E5177">
        <w:rPr>
          <w:sz w:val="22"/>
          <w:lang w:val="en-GB"/>
        </w:rPr>
        <w:t xml:space="preserve">is a simple operation that involves a few fields, </w:t>
      </w:r>
      <w:r w:rsidR="005351F6">
        <w:rPr>
          <w:sz w:val="22"/>
          <w:lang w:val="en-GB"/>
        </w:rPr>
        <w:t>then we assign it a weight of 3.</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2BE3EA0A" w:rsidR="00A30E0C" w:rsidRDefault="00A30E0C" w:rsidP="00A30E0C">
      <w:pPr>
        <w:spacing w:after="120"/>
        <w:ind w:left="0" w:firstLine="0"/>
        <w:rPr>
          <w:sz w:val="22"/>
          <w:lang w:val="en-GB"/>
        </w:rPr>
      </w:pPr>
      <w:r>
        <w:rPr>
          <w:sz w:val="22"/>
          <w:lang w:val="en-GB"/>
        </w:rPr>
        <w:t xml:space="preserve">The </w:t>
      </w:r>
      <w:r w:rsidRPr="005351F6">
        <w:rPr>
          <w:b/>
          <w:sz w:val="22"/>
          <w:u w:val="single"/>
          <w:lang w:val="en-GB"/>
        </w:rPr>
        <w:t>Maintenance Request</w:t>
      </w:r>
      <w:r>
        <w:rPr>
          <w:sz w:val="22"/>
          <w:lang w:val="en-GB"/>
        </w:rPr>
        <w:t xml:space="preserve"> is a simple operation</w:t>
      </w:r>
      <w:r w:rsidR="002D3DDB">
        <w:rPr>
          <w:sz w:val="22"/>
          <w:lang w:val="en-GB"/>
        </w:rPr>
        <w:t>,</w:t>
      </w:r>
      <w:r>
        <w:rPr>
          <w:sz w:val="22"/>
          <w:lang w:val="en-GB"/>
        </w:rPr>
        <w:t xml:space="preserve"> </w:t>
      </w:r>
      <w:r w:rsidR="002D3DDB">
        <w:rPr>
          <w:sz w:val="22"/>
          <w:lang w:val="en-GB"/>
        </w:rPr>
        <w:t>involving only one component. For this reason, it has low complexity and gets</w:t>
      </w:r>
      <w:r>
        <w:rPr>
          <w:sz w:val="22"/>
          <w:lang w:val="en-GB"/>
        </w:rPr>
        <w:t xml:space="preserve"> 3 FPs</w:t>
      </w:r>
      <w:r w:rsidR="002D3DDB">
        <w:rPr>
          <w:sz w:val="22"/>
          <w:lang w:val="en-GB"/>
        </w:rPr>
        <w:t>.</w:t>
      </w:r>
    </w:p>
    <w:p w14:paraId="0B2F4E3F" w14:textId="1F46F7F9" w:rsidR="00A30E0C" w:rsidRDefault="002D3DDB" w:rsidP="00A30E0C">
      <w:pPr>
        <w:spacing w:after="120"/>
        <w:ind w:left="0" w:firstLine="0"/>
        <w:rPr>
          <w:sz w:val="22"/>
          <w:lang w:val="en-GB"/>
        </w:rPr>
      </w:pPr>
      <w:r>
        <w:rPr>
          <w:sz w:val="22"/>
          <w:lang w:val="en-GB"/>
        </w:rPr>
        <w:t xml:space="preserve">The </w:t>
      </w:r>
      <w:r w:rsidR="00A30E0C" w:rsidRPr="005351F6">
        <w:rPr>
          <w:b/>
          <w:sz w:val="22"/>
          <w:u w:val="single"/>
          <w:lang w:val="en-GB"/>
        </w:rPr>
        <w:t>End of Maintenance</w:t>
      </w:r>
      <w:r>
        <w:rPr>
          <w:sz w:val="22"/>
          <w:lang w:val="en-GB"/>
        </w:rPr>
        <w:t xml:space="preserve"> operation involves few components and has a</w:t>
      </w:r>
      <w:r w:rsidR="00A30E0C">
        <w:rPr>
          <w:sz w:val="22"/>
          <w:lang w:val="en-GB"/>
        </w:rPr>
        <w:t xml:space="preserve"> low </w:t>
      </w:r>
      <w:r>
        <w:rPr>
          <w:sz w:val="22"/>
          <w:lang w:val="en-GB"/>
        </w:rPr>
        <w:t>complexity, leading to 3 FPs.</w:t>
      </w:r>
    </w:p>
    <w:p w14:paraId="00A3D7F7" w14:textId="25251758" w:rsidR="006F793E" w:rsidRDefault="006F793E"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466C60A9" w14:textId="740B7E70" w:rsidTr="001C3B36">
        <w:trPr>
          <w:trHeight w:val="27"/>
        </w:trPr>
        <w:tc>
          <w:tcPr>
            <w:tcW w:w="3000" w:type="pct"/>
            <w:tcBorders>
              <w:top w:val="single" w:sz="12" w:space="0" w:color="auto"/>
              <w:bottom w:val="single" w:sz="12" w:space="0" w:color="auto"/>
              <w:right w:val="single" w:sz="4" w:space="0" w:color="auto"/>
            </w:tcBorders>
            <w:vAlign w:val="center"/>
          </w:tcPr>
          <w:p w14:paraId="33B16C66" w14:textId="601AFA12" w:rsidR="00275B22" w:rsidRPr="00A459C4" w:rsidRDefault="00275B22" w:rsidP="00A46D88">
            <w:pPr>
              <w:pStyle w:val="tableheader"/>
            </w:pPr>
            <w:r>
              <w:t>EI</w:t>
            </w:r>
          </w:p>
        </w:tc>
        <w:tc>
          <w:tcPr>
            <w:tcW w:w="1000" w:type="pct"/>
            <w:tcBorders>
              <w:top w:val="single" w:sz="12" w:space="0" w:color="auto"/>
              <w:left w:val="single" w:sz="4" w:space="0" w:color="auto"/>
              <w:bottom w:val="single" w:sz="12" w:space="0" w:color="auto"/>
            </w:tcBorders>
          </w:tcPr>
          <w:p w14:paraId="3898511C" w14:textId="7A58F017" w:rsidR="00275B22" w:rsidRPr="00A459C4" w:rsidRDefault="00275B22" w:rsidP="00A46D88">
            <w:pPr>
              <w:pStyle w:val="tableheader"/>
            </w:pPr>
            <w:r>
              <w:t>Complexity</w:t>
            </w:r>
          </w:p>
        </w:tc>
        <w:tc>
          <w:tcPr>
            <w:tcW w:w="1000" w:type="pct"/>
            <w:tcBorders>
              <w:top w:val="single" w:sz="12" w:space="0" w:color="auto"/>
              <w:left w:val="single" w:sz="4" w:space="0" w:color="auto"/>
              <w:bottom w:val="single" w:sz="12" w:space="0" w:color="auto"/>
            </w:tcBorders>
          </w:tcPr>
          <w:p w14:paraId="77FE884B" w14:textId="28BD0208" w:rsidR="00275B22" w:rsidRPr="00A459C4" w:rsidRDefault="00275B22" w:rsidP="00A46D88">
            <w:pPr>
              <w:pStyle w:val="tableheader"/>
              <w:jc w:val="center"/>
            </w:pPr>
            <w:r>
              <w:t>FPs</w:t>
            </w:r>
          </w:p>
        </w:tc>
      </w:tr>
      <w:tr w:rsidR="00D30A01" w14:paraId="7096C711" w14:textId="7105BF5F" w:rsidTr="001C3B36">
        <w:trPr>
          <w:trHeight w:val="23"/>
        </w:trPr>
        <w:tc>
          <w:tcPr>
            <w:tcW w:w="3000" w:type="pct"/>
            <w:tcBorders>
              <w:top w:val="single" w:sz="12" w:space="0" w:color="auto"/>
              <w:bottom w:val="nil"/>
              <w:right w:val="single" w:sz="4" w:space="0" w:color="auto"/>
            </w:tcBorders>
            <w:vAlign w:val="center"/>
          </w:tcPr>
          <w:p w14:paraId="2FF45757" w14:textId="4BE1835E" w:rsidR="00275B22" w:rsidRPr="00571E96" w:rsidRDefault="00275B22" w:rsidP="00A46D88">
            <w:pPr>
              <w:pStyle w:val="tablecontent"/>
              <w:jc w:val="left"/>
              <w:rPr>
                <w:b/>
              </w:rPr>
            </w:pPr>
            <w:r w:rsidRPr="00275B22">
              <w:t>Login</w:t>
            </w:r>
          </w:p>
        </w:tc>
        <w:tc>
          <w:tcPr>
            <w:tcW w:w="1000" w:type="pct"/>
            <w:tcBorders>
              <w:top w:val="single" w:sz="12" w:space="0" w:color="auto"/>
              <w:left w:val="single" w:sz="4" w:space="0" w:color="auto"/>
              <w:bottom w:val="nil"/>
            </w:tcBorders>
            <w:vAlign w:val="center"/>
          </w:tcPr>
          <w:p w14:paraId="13459CA3" w14:textId="52A2E515"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048B8066" w14:textId="352AA181" w:rsidR="00275B22" w:rsidRDefault="00275B22" w:rsidP="00A46D88">
            <w:pPr>
              <w:pStyle w:val="tablecontent"/>
            </w:pPr>
            <w:r>
              <w:t>3</w:t>
            </w:r>
            <w:r w:rsidR="004E2EFB">
              <w:t>x2</w:t>
            </w:r>
          </w:p>
        </w:tc>
      </w:tr>
      <w:tr w:rsidR="001C3B36" w14:paraId="59249641" w14:textId="77777777" w:rsidTr="001C3B36">
        <w:trPr>
          <w:trHeight w:val="13"/>
        </w:trPr>
        <w:tc>
          <w:tcPr>
            <w:tcW w:w="3000" w:type="pct"/>
            <w:tcBorders>
              <w:top w:val="nil"/>
              <w:bottom w:val="nil"/>
              <w:right w:val="single" w:sz="4" w:space="0" w:color="auto"/>
            </w:tcBorders>
            <w:vAlign w:val="center"/>
          </w:tcPr>
          <w:p w14:paraId="0A7A2997" w14:textId="43C793C2" w:rsidR="001C3B36" w:rsidRPr="00275B22" w:rsidRDefault="001C3B36" w:rsidP="00A46D88">
            <w:pPr>
              <w:pStyle w:val="tablecontent"/>
              <w:jc w:val="left"/>
            </w:pPr>
            <w:r w:rsidRPr="00275B22">
              <w:t>Logout</w:t>
            </w:r>
          </w:p>
        </w:tc>
        <w:tc>
          <w:tcPr>
            <w:tcW w:w="1000" w:type="pct"/>
            <w:tcBorders>
              <w:top w:val="nil"/>
              <w:left w:val="single" w:sz="4" w:space="0" w:color="auto"/>
              <w:bottom w:val="nil"/>
            </w:tcBorders>
            <w:vAlign w:val="center"/>
          </w:tcPr>
          <w:p w14:paraId="0B9A3D02" w14:textId="5E7892C1"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37231D37" w14:textId="06F48189" w:rsidR="001C3B36" w:rsidRDefault="001C3B36" w:rsidP="00A46D88">
            <w:pPr>
              <w:pStyle w:val="tablecontent"/>
            </w:pPr>
            <w:r>
              <w:t>3</w:t>
            </w:r>
            <w:r w:rsidR="004E2EFB">
              <w:t>x2</w:t>
            </w:r>
          </w:p>
        </w:tc>
      </w:tr>
      <w:tr w:rsidR="001C3B36" w14:paraId="4320B97F" w14:textId="77777777" w:rsidTr="001C3B36">
        <w:trPr>
          <w:trHeight w:val="13"/>
        </w:trPr>
        <w:tc>
          <w:tcPr>
            <w:tcW w:w="3000" w:type="pct"/>
            <w:tcBorders>
              <w:top w:val="nil"/>
              <w:bottom w:val="nil"/>
              <w:right w:val="single" w:sz="4" w:space="0" w:color="auto"/>
            </w:tcBorders>
            <w:vAlign w:val="center"/>
          </w:tcPr>
          <w:p w14:paraId="18FF564E" w14:textId="578DACAE" w:rsidR="001C3B36" w:rsidRPr="00275B22" w:rsidRDefault="001C3B36" w:rsidP="00A46D88">
            <w:pPr>
              <w:pStyle w:val="tablecontent"/>
              <w:jc w:val="left"/>
            </w:pPr>
            <w:r w:rsidRPr="00275B22">
              <w:t>User Registration</w:t>
            </w:r>
          </w:p>
        </w:tc>
        <w:tc>
          <w:tcPr>
            <w:tcW w:w="1000" w:type="pct"/>
            <w:tcBorders>
              <w:top w:val="nil"/>
              <w:left w:val="single" w:sz="4" w:space="0" w:color="auto"/>
              <w:bottom w:val="nil"/>
            </w:tcBorders>
            <w:vAlign w:val="center"/>
          </w:tcPr>
          <w:p w14:paraId="169E9C1F" w14:textId="6C57418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5DD80410" w14:textId="6B815FD2" w:rsidR="001C3B36" w:rsidRDefault="001C3B36" w:rsidP="00A46D88">
            <w:pPr>
              <w:pStyle w:val="tablecontent"/>
            </w:pPr>
            <w:r>
              <w:t>4</w:t>
            </w:r>
          </w:p>
        </w:tc>
      </w:tr>
      <w:tr w:rsidR="001C3B36" w14:paraId="683E2E65" w14:textId="77777777" w:rsidTr="001C3B36">
        <w:trPr>
          <w:trHeight w:val="13"/>
        </w:trPr>
        <w:tc>
          <w:tcPr>
            <w:tcW w:w="3000" w:type="pct"/>
            <w:tcBorders>
              <w:top w:val="nil"/>
              <w:bottom w:val="nil"/>
              <w:right w:val="single" w:sz="4" w:space="0" w:color="auto"/>
            </w:tcBorders>
            <w:vAlign w:val="center"/>
          </w:tcPr>
          <w:p w14:paraId="20754A28" w14:textId="4BECAB76" w:rsidR="001C3B36" w:rsidRPr="00275B22" w:rsidRDefault="001C3B36" w:rsidP="00A46D88">
            <w:pPr>
              <w:pStyle w:val="tablecontent"/>
              <w:jc w:val="left"/>
            </w:pPr>
            <w:r w:rsidRPr="00275B22">
              <w:t>Profile Update</w:t>
            </w:r>
          </w:p>
        </w:tc>
        <w:tc>
          <w:tcPr>
            <w:tcW w:w="1000" w:type="pct"/>
            <w:tcBorders>
              <w:top w:val="nil"/>
              <w:left w:val="single" w:sz="4" w:space="0" w:color="auto"/>
              <w:bottom w:val="nil"/>
            </w:tcBorders>
            <w:vAlign w:val="center"/>
          </w:tcPr>
          <w:p w14:paraId="4EAAAE15" w14:textId="02D19E9E"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04E53566" w14:textId="43398037" w:rsidR="001C3B36" w:rsidRDefault="001C3B36" w:rsidP="00A46D88">
            <w:pPr>
              <w:pStyle w:val="tablecontent"/>
            </w:pPr>
            <w:r>
              <w:t>4</w:t>
            </w:r>
          </w:p>
        </w:tc>
      </w:tr>
      <w:tr w:rsidR="001C3B36" w14:paraId="6FC10868" w14:textId="77777777" w:rsidTr="005351F6">
        <w:trPr>
          <w:trHeight w:val="13"/>
        </w:trPr>
        <w:tc>
          <w:tcPr>
            <w:tcW w:w="3000" w:type="pct"/>
            <w:tcBorders>
              <w:top w:val="nil"/>
              <w:bottom w:val="nil"/>
              <w:right w:val="single" w:sz="4" w:space="0" w:color="auto"/>
            </w:tcBorders>
            <w:vAlign w:val="center"/>
          </w:tcPr>
          <w:p w14:paraId="7382730E" w14:textId="18523D5D" w:rsidR="001C3B36" w:rsidRPr="00275B22" w:rsidRDefault="001C3B36" w:rsidP="00A46D88">
            <w:pPr>
              <w:pStyle w:val="tablecontent"/>
              <w:jc w:val="left"/>
            </w:pPr>
            <w:r w:rsidRPr="00275B22">
              <w:t>Payment Method Update</w:t>
            </w:r>
          </w:p>
        </w:tc>
        <w:tc>
          <w:tcPr>
            <w:tcW w:w="1000" w:type="pct"/>
            <w:tcBorders>
              <w:top w:val="nil"/>
              <w:left w:val="single" w:sz="4" w:space="0" w:color="auto"/>
              <w:bottom w:val="nil"/>
            </w:tcBorders>
            <w:vAlign w:val="center"/>
          </w:tcPr>
          <w:p w14:paraId="6E84CAB5" w14:textId="2A5AE844" w:rsidR="001C3B36" w:rsidRDefault="001C3B36" w:rsidP="00A46D88">
            <w:pPr>
              <w:pStyle w:val="tablecontent"/>
              <w:jc w:val="left"/>
            </w:pPr>
            <w:r>
              <w:t>Average</w:t>
            </w:r>
          </w:p>
        </w:tc>
        <w:tc>
          <w:tcPr>
            <w:tcW w:w="1000" w:type="pct"/>
            <w:tcBorders>
              <w:top w:val="nil"/>
              <w:left w:val="single" w:sz="4" w:space="0" w:color="auto"/>
              <w:bottom w:val="nil"/>
            </w:tcBorders>
            <w:vAlign w:val="center"/>
          </w:tcPr>
          <w:p w14:paraId="77616DDF" w14:textId="394A3524" w:rsidR="001C3B36" w:rsidRDefault="001C3B36" w:rsidP="00A46D88">
            <w:pPr>
              <w:pStyle w:val="tablecontent"/>
            </w:pPr>
            <w:r>
              <w:t>4</w:t>
            </w:r>
          </w:p>
        </w:tc>
      </w:tr>
      <w:tr w:rsidR="001C3B36" w14:paraId="5B68AAB4" w14:textId="77777777" w:rsidTr="005351F6">
        <w:trPr>
          <w:trHeight w:val="150"/>
        </w:trPr>
        <w:tc>
          <w:tcPr>
            <w:tcW w:w="3000" w:type="pct"/>
            <w:tcBorders>
              <w:top w:val="nil"/>
              <w:bottom w:val="nil"/>
              <w:right w:val="single" w:sz="4" w:space="0" w:color="auto"/>
            </w:tcBorders>
            <w:vAlign w:val="center"/>
          </w:tcPr>
          <w:p w14:paraId="7749D01B" w14:textId="590E634B" w:rsidR="001C3B36" w:rsidRPr="00275B22" w:rsidRDefault="001C3B36" w:rsidP="00A46D88">
            <w:pPr>
              <w:pStyle w:val="tablecontent"/>
              <w:jc w:val="left"/>
            </w:pPr>
            <w:r w:rsidRPr="00275B22">
              <w:t>Cancel Reservation</w:t>
            </w:r>
          </w:p>
        </w:tc>
        <w:tc>
          <w:tcPr>
            <w:tcW w:w="1000" w:type="pct"/>
            <w:tcBorders>
              <w:top w:val="nil"/>
              <w:left w:val="single" w:sz="4" w:space="0" w:color="auto"/>
              <w:bottom w:val="nil"/>
            </w:tcBorders>
            <w:vAlign w:val="center"/>
          </w:tcPr>
          <w:p w14:paraId="65C19A23" w14:textId="3F19A6C7"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4F431425" w14:textId="2CECBB07" w:rsidR="001C3B36" w:rsidRDefault="001C3B36" w:rsidP="00A46D88">
            <w:pPr>
              <w:pStyle w:val="tablecontent"/>
            </w:pPr>
            <w:r>
              <w:t>3</w:t>
            </w:r>
          </w:p>
        </w:tc>
      </w:tr>
      <w:tr w:rsidR="005351F6" w14:paraId="0828D7E8" w14:textId="77777777" w:rsidTr="005351F6">
        <w:trPr>
          <w:trHeight w:val="210"/>
        </w:trPr>
        <w:tc>
          <w:tcPr>
            <w:tcW w:w="3000" w:type="pct"/>
            <w:tcBorders>
              <w:top w:val="nil"/>
              <w:bottom w:val="nil"/>
              <w:right w:val="single" w:sz="4" w:space="0" w:color="auto"/>
            </w:tcBorders>
            <w:vAlign w:val="center"/>
          </w:tcPr>
          <w:p w14:paraId="4DD19589" w14:textId="3832B5D4" w:rsidR="005351F6" w:rsidRPr="00275B22" w:rsidRDefault="005351F6" w:rsidP="00A46D88">
            <w:pPr>
              <w:pStyle w:val="tablecontent"/>
              <w:jc w:val="left"/>
            </w:pPr>
            <w:r>
              <w:t>End of Renting</w:t>
            </w:r>
          </w:p>
        </w:tc>
        <w:tc>
          <w:tcPr>
            <w:tcW w:w="1000" w:type="pct"/>
            <w:tcBorders>
              <w:top w:val="nil"/>
              <w:left w:val="single" w:sz="4" w:space="0" w:color="auto"/>
              <w:bottom w:val="nil"/>
            </w:tcBorders>
            <w:vAlign w:val="center"/>
          </w:tcPr>
          <w:p w14:paraId="7C629989" w14:textId="627F37CF" w:rsidR="005351F6" w:rsidRDefault="005351F6" w:rsidP="00A46D88">
            <w:pPr>
              <w:pStyle w:val="tablecontent"/>
              <w:jc w:val="left"/>
            </w:pPr>
            <w:r>
              <w:t>Low</w:t>
            </w:r>
          </w:p>
        </w:tc>
        <w:tc>
          <w:tcPr>
            <w:tcW w:w="1000" w:type="pct"/>
            <w:tcBorders>
              <w:top w:val="nil"/>
              <w:left w:val="single" w:sz="4" w:space="0" w:color="auto"/>
              <w:bottom w:val="nil"/>
            </w:tcBorders>
            <w:vAlign w:val="center"/>
          </w:tcPr>
          <w:p w14:paraId="6DA904C4" w14:textId="3A3285AB" w:rsidR="005351F6" w:rsidRDefault="005351F6" w:rsidP="00A46D88">
            <w:pPr>
              <w:pStyle w:val="tablecontent"/>
            </w:pPr>
            <w:r>
              <w:t>3</w:t>
            </w:r>
          </w:p>
        </w:tc>
      </w:tr>
      <w:tr w:rsidR="001C3B36" w14:paraId="200168D0" w14:textId="77777777" w:rsidTr="001C3B36">
        <w:trPr>
          <w:trHeight w:val="13"/>
        </w:trPr>
        <w:tc>
          <w:tcPr>
            <w:tcW w:w="3000" w:type="pct"/>
            <w:tcBorders>
              <w:top w:val="nil"/>
              <w:bottom w:val="nil"/>
              <w:right w:val="single" w:sz="4" w:space="0" w:color="auto"/>
            </w:tcBorders>
            <w:vAlign w:val="center"/>
          </w:tcPr>
          <w:p w14:paraId="139BA826" w14:textId="02A72CBB" w:rsidR="001C3B36" w:rsidRPr="00275B22" w:rsidRDefault="001C3B36" w:rsidP="00A46D88">
            <w:pPr>
              <w:pStyle w:val="tablecontent"/>
              <w:jc w:val="left"/>
            </w:pPr>
            <w:r w:rsidRPr="00275B22">
              <w:t>Maintenance Request</w:t>
            </w:r>
          </w:p>
        </w:tc>
        <w:tc>
          <w:tcPr>
            <w:tcW w:w="1000" w:type="pct"/>
            <w:tcBorders>
              <w:top w:val="nil"/>
              <w:left w:val="single" w:sz="4" w:space="0" w:color="auto"/>
              <w:bottom w:val="nil"/>
            </w:tcBorders>
            <w:vAlign w:val="center"/>
          </w:tcPr>
          <w:p w14:paraId="558E6BA2" w14:textId="54ACB583" w:rsidR="001C3B36" w:rsidRDefault="001C3B36" w:rsidP="00A46D88">
            <w:pPr>
              <w:pStyle w:val="tablecontent"/>
              <w:jc w:val="left"/>
            </w:pPr>
            <w:r>
              <w:t>Low</w:t>
            </w:r>
          </w:p>
        </w:tc>
        <w:tc>
          <w:tcPr>
            <w:tcW w:w="1000" w:type="pct"/>
            <w:tcBorders>
              <w:top w:val="nil"/>
              <w:left w:val="single" w:sz="4" w:space="0" w:color="auto"/>
              <w:bottom w:val="nil"/>
            </w:tcBorders>
            <w:vAlign w:val="center"/>
          </w:tcPr>
          <w:p w14:paraId="53C3F7AC" w14:textId="231D95B0" w:rsidR="001C3B36" w:rsidRDefault="001C3B36" w:rsidP="00A46D88">
            <w:pPr>
              <w:pStyle w:val="tablecontent"/>
            </w:pPr>
            <w:r>
              <w:t>3</w:t>
            </w:r>
          </w:p>
        </w:tc>
      </w:tr>
      <w:tr w:rsidR="001C3B36" w14:paraId="5C285C76" w14:textId="77777777" w:rsidTr="001C3B36">
        <w:trPr>
          <w:trHeight w:val="13"/>
        </w:trPr>
        <w:tc>
          <w:tcPr>
            <w:tcW w:w="3000" w:type="pct"/>
            <w:tcBorders>
              <w:top w:val="nil"/>
              <w:right w:val="single" w:sz="4" w:space="0" w:color="auto"/>
            </w:tcBorders>
            <w:vAlign w:val="center"/>
          </w:tcPr>
          <w:p w14:paraId="5C57EF24" w14:textId="5628DAFE" w:rsidR="001C3B36" w:rsidRPr="00275B22" w:rsidRDefault="001C3B36" w:rsidP="00A46D88">
            <w:pPr>
              <w:pStyle w:val="tablecontent"/>
              <w:jc w:val="left"/>
            </w:pPr>
            <w:r w:rsidRPr="00275B22">
              <w:t>End of Maintenance</w:t>
            </w:r>
          </w:p>
        </w:tc>
        <w:tc>
          <w:tcPr>
            <w:tcW w:w="1000" w:type="pct"/>
            <w:tcBorders>
              <w:top w:val="nil"/>
              <w:left w:val="single" w:sz="4" w:space="0" w:color="auto"/>
            </w:tcBorders>
            <w:vAlign w:val="center"/>
          </w:tcPr>
          <w:p w14:paraId="347E0C7D" w14:textId="56605A91" w:rsidR="001C3B36" w:rsidRDefault="001C3B36" w:rsidP="00A46D88">
            <w:pPr>
              <w:pStyle w:val="tablecontent"/>
              <w:jc w:val="left"/>
            </w:pPr>
            <w:r>
              <w:t>Low</w:t>
            </w:r>
          </w:p>
        </w:tc>
        <w:tc>
          <w:tcPr>
            <w:tcW w:w="1000" w:type="pct"/>
            <w:tcBorders>
              <w:top w:val="nil"/>
              <w:left w:val="single" w:sz="4" w:space="0" w:color="auto"/>
            </w:tcBorders>
            <w:vAlign w:val="center"/>
          </w:tcPr>
          <w:p w14:paraId="62B1DAEB" w14:textId="3A4AAE5D" w:rsidR="001C3B36" w:rsidRDefault="001C3B36" w:rsidP="00A46D88">
            <w:pPr>
              <w:pStyle w:val="tablecontent"/>
            </w:pPr>
            <w:r>
              <w:t>3</w:t>
            </w:r>
          </w:p>
        </w:tc>
      </w:tr>
      <w:tr w:rsidR="00275B22" w14:paraId="515C953B" w14:textId="573ED7BF" w:rsidTr="00275B22">
        <w:trPr>
          <w:trHeight w:val="13"/>
        </w:trPr>
        <w:tc>
          <w:tcPr>
            <w:tcW w:w="4000" w:type="pct"/>
            <w:gridSpan w:val="2"/>
            <w:tcBorders>
              <w:bottom w:val="single" w:sz="12" w:space="0" w:color="auto"/>
            </w:tcBorders>
            <w:vAlign w:val="center"/>
          </w:tcPr>
          <w:p w14:paraId="451BAA2F" w14:textId="7244AC6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0E797C0" w14:textId="59C5AA3D" w:rsidR="00275B22" w:rsidRPr="00275B22" w:rsidRDefault="004E2EFB" w:rsidP="00A46D88">
            <w:pPr>
              <w:pStyle w:val="tableheader2"/>
            </w:pPr>
            <w:r>
              <w:t>36</w:t>
            </w:r>
          </w:p>
        </w:tc>
      </w:tr>
    </w:tbl>
    <w:p w14:paraId="1AFD55C8" w14:textId="77777777" w:rsidR="006F793E" w:rsidRDefault="006F793E" w:rsidP="00A30E0C">
      <w:pPr>
        <w:spacing w:after="120"/>
        <w:ind w:left="0" w:firstLine="0"/>
        <w:rPr>
          <w:sz w:val="22"/>
          <w:lang w:val="en-GB"/>
        </w:rPr>
      </w:pPr>
    </w:p>
    <w:p w14:paraId="30D987ED" w14:textId="77777777" w:rsidR="00A30E0C" w:rsidRDefault="00A30E0C" w:rsidP="00A30E0C">
      <w:pPr>
        <w:spacing w:after="120"/>
        <w:ind w:left="0" w:firstLine="0"/>
        <w:rPr>
          <w:sz w:val="22"/>
          <w:lang w:val="en-GB"/>
        </w:rPr>
      </w:pPr>
    </w:p>
    <w:p w14:paraId="24405C0D" w14:textId="0D230E28" w:rsidR="00A30E0C" w:rsidRPr="00F9549C" w:rsidRDefault="00A30E0C" w:rsidP="00A35D73">
      <w:pPr>
        <w:pStyle w:val="Titolo3"/>
      </w:pPr>
      <w:bookmarkStart w:id="9" w:name="_Toc472754556"/>
      <w:r w:rsidRPr="00F9549C">
        <w:t>External Outputs</w:t>
      </w:r>
      <w:bookmarkEnd w:id="9"/>
    </w:p>
    <w:p w14:paraId="5418271A" w14:textId="4B8F3EFE" w:rsidR="00A30E0C" w:rsidRDefault="00F60162" w:rsidP="00A30E0C">
      <w:pPr>
        <w:spacing w:after="120"/>
        <w:ind w:left="0" w:firstLine="0"/>
        <w:rPr>
          <w:sz w:val="22"/>
          <w:lang w:val="en-GB"/>
        </w:rPr>
      </w:pPr>
      <w:r>
        <w:rPr>
          <w:sz w:val="22"/>
          <w:lang w:val="en-GB"/>
        </w:rPr>
        <w:t xml:space="preserve">The operation for </w:t>
      </w:r>
      <w:r w:rsidR="00A30E0C" w:rsidRPr="005351F6">
        <w:rPr>
          <w:b/>
          <w:sz w:val="22"/>
          <w:u w:val="single"/>
          <w:lang w:val="en-GB"/>
        </w:rPr>
        <w:t>Registration Confirmation</w:t>
      </w:r>
      <w:r>
        <w:rPr>
          <w:sz w:val="22"/>
          <w:lang w:val="en-GB"/>
        </w:rPr>
        <w:t xml:space="preserve"> has a low complexity, that corresponds to 4 FPs.</w:t>
      </w:r>
    </w:p>
    <w:p w14:paraId="61DFA079" w14:textId="68E20B40" w:rsidR="00F74FE1" w:rsidRDefault="002E5177" w:rsidP="00A30E0C">
      <w:pPr>
        <w:spacing w:after="120"/>
        <w:ind w:left="0" w:firstLine="0"/>
        <w:rPr>
          <w:sz w:val="22"/>
          <w:lang w:val="en-GB"/>
        </w:rPr>
      </w:pPr>
      <w:r>
        <w:rPr>
          <w:sz w:val="22"/>
          <w:lang w:val="en-GB"/>
        </w:rPr>
        <w:t xml:space="preserve">The </w:t>
      </w:r>
      <w:r w:rsidR="005351F6">
        <w:rPr>
          <w:b/>
          <w:sz w:val="22"/>
          <w:u w:val="single"/>
          <w:lang w:val="en-GB"/>
        </w:rPr>
        <w:t>Fished R</w:t>
      </w:r>
      <w:r w:rsidRPr="005351F6">
        <w:rPr>
          <w:b/>
          <w:sz w:val="22"/>
          <w:u w:val="single"/>
          <w:lang w:val="en-GB"/>
        </w:rPr>
        <w:t>ent</w:t>
      </w:r>
      <w:r w:rsidR="00F74FE1" w:rsidRPr="005351F6">
        <w:rPr>
          <w:b/>
          <w:sz w:val="22"/>
          <w:u w:val="single"/>
          <w:lang w:val="en-GB"/>
        </w:rPr>
        <w:t xml:space="preserve"> Feedback</w:t>
      </w:r>
      <w:r w:rsidR="00F74FE1">
        <w:rPr>
          <w:sz w:val="22"/>
          <w:lang w:val="en-GB"/>
        </w:rPr>
        <w:t xml:space="preserve"> </w:t>
      </w:r>
      <w:r w:rsidRPr="002E5177">
        <w:rPr>
          <w:sz w:val="22"/>
          <w:lang w:val="en-GB"/>
        </w:rPr>
        <w:t xml:space="preserve">operation involves many components and requires several </w:t>
      </w:r>
      <w:r w:rsidR="005351F6" w:rsidRPr="002E5177">
        <w:rPr>
          <w:sz w:val="22"/>
          <w:lang w:val="en-GB"/>
        </w:rPr>
        <w:t>calculations</w:t>
      </w:r>
      <w:r w:rsidRPr="002E5177">
        <w:rPr>
          <w:sz w:val="22"/>
          <w:lang w:val="en-GB"/>
        </w:rPr>
        <w:t xml:space="preserve">. Then we consider it as </w:t>
      </w:r>
      <w:r w:rsidR="005351F6" w:rsidRPr="002E5177">
        <w:rPr>
          <w:sz w:val="22"/>
          <w:lang w:val="en-GB"/>
        </w:rPr>
        <w:t>a</w:t>
      </w:r>
      <w:r w:rsidRPr="002E5177">
        <w:rPr>
          <w:sz w:val="22"/>
          <w:lang w:val="en-GB"/>
        </w:rPr>
        <w:t xml:space="preserve"> </w:t>
      </w:r>
      <w:r>
        <w:rPr>
          <w:sz w:val="22"/>
          <w:lang w:val="en-GB"/>
        </w:rPr>
        <w:t>medium</w:t>
      </w:r>
      <w:r w:rsidRPr="002E5177">
        <w:rPr>
          <w:sz w:val="22"/>
          <w:lang w:val="en-GB"/>
        </w:rPr>
        <w:t xml:space="preserve"> complexity operation and we assign it a weight of 7.</w:t>
      </w:r>
    </w:p>
    <w:p w14:paraId="49032270" w14:textId="6BC6B65D" w:rsidR="002E5177" w:rsidRDefault="002E5177" w:rsidP="00A30E0C">
      <w:pPr>
        <w:spacing w:after="120"/>
        <w:ind w:left="0" w:firstLine="0"/>
        <w:rPr>
          <w:sz w:val="22"/>
          <w:lang w:val="en-GB"/>
        </w:rPr>
      </w:pPr>
      <w:r>
        <w:rPr>
          <w:sz w:val="22"/>
          <w:lang w:val="en-GB"/>
        </w:rPr>
        <w:t xml:space="preserve">The </w:t>
      </w:r>
      <w:r w:rsidR="002B3F04">
        <w:rPr>
          <w:b/>
          <w:sz w:val="22"/>
          <w:u w:val="single"/>
          <w:lang w:val="en-GB"/>
        </w:rPr>
        <w:t xml:space="preserve">Money Charge </w:t>
      </w:r>
      <w:r w:rsidR="005351F6">
        <w:rPr>
          <w:b/>
          <w:sz w:val="22"/>
          <w:u w:val="single"/>
          <w:lang w:val="en-GB"/>
        </w:rPr>
        <w:t>N</w:t>
      </w:r>
      <w:r w:rsidRPr="005351F6">
        <w:rPr>
          <w:b/>
          <w:sz w:val="22"/>
          <w:u w:val="single"/>
          <w:lang w:val="en-GB"/>
        </w:rPr>
        <w:t>otification</w:t>
      </w:r>
      <w:r>
        <w:rPr>
          <w:sz w:val="22"/>
          <w:lang w:val="en-GB"/>
        </w:rPr>
        <w:t xml:space="preserve"> </w:t>
      </w:r>
      <w:r w:rsidRPr="002E5177">
        <w:rPr>
          <w:sz w:val="22"/>
          <w:lang w:val="en-GB"/>
        </w:rPr>
        <w:t>operation involves many components</w:t>
      </w:r>
      <w:r w:rsidR="008E340D">
        <w:rPr>
          <w:sz w:val="22"/>
          <w:lang w:val="en-GB"/>
        </w:rPr>
        <w:t xml:space="preserve">, interacts </w:t>
      </w:r>
      <w:r w:rsidRPr="002E5177">
        <w:rPr>
          <w:sz w:val="22"/>
          <w:lang w:val="en-GB"/>
        </w:rPr>
        <w:t xml:space="preserve">with the db and </w:t>
      </w:r>
      <w:r w:rsidR="002B3F04" w:rsidRPr="008E340D">
        <w:rPr>
          <w:sz w:val="22"/>
          <w:lang w:val="en-GB"/>
        </w:rPr>
        <w:t>performs</w:t>
      </w:r>
      <w:r w:rsidR="002B3F04">
        <w:rPr>
          <w:sz w:val="22"/>
          <w:lang w:val="en-GB"/>
        </w:rPr>
        <w:t xml:space="preserve"> </w:t>
      </w:r>
      <w:r w:rsidRPr="002E5177">
        <w:rPr>
          <w:sz w:val="22"/>
          <w:lang w:val="en-GB"/>
        </w:rPr>
        <w:t>several calculation</w:t>
      </w:r>
      <w:r>
        <w:rPr>
          <w:sz w:val="22"/>
          <w:lang w:val="en-GB"/>
        </w:rPr>
        <w:t>s</w:t>
      </w:r>
      <w:r w:rsidR="008E340D">
        <w:rPr>
          <w:sz w:val="22"/>
          <w:lang w:val="en-GB"/>
        </w:rPr>
        <w:t>. Therefore,</w:t>
      </w:r>
      <w:r w:rsidRPr="002E5177">
        <w:rPr>
          <w:sz w:val="22"/>
          <w:lang w:val="en-GB"/>
        </w:rPr>
        <w:t xml:space="preserve"> we consider it as a complex operation and we assign it a weight of 7.</w:t>
      </w:r>
      <w:r>
        <w:rPr>
          <w:sz w:val="22"/>
          <w:lang w:val="en-GB"/>
        </w:rPr>
        <w:t xml:space="preserve"> </w:t>
      </w:r>
    </w:p>
    <w:p w14:paraId="4511D72B" w14:textId="40F0788B"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49B35CA"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74F7BFF" w14:textId="72E619CB" w:rsidR="00275B22" w:rsidRPr="00A459C4" w:rsidRDefault="00275B22" w:rsidP="00A46D88">
            <w:pPr>
              <w:pStyle w:val="tableheader"/>
              <w:rPr>
                <w:sz w:val="22"/>
              </w:rPr>
            </w:pPr>
            <w:r>
              <w:t>EO</w:t>
            </w:r>
          </w:p>
        </w:tc>
        <w:tc>
          <w:tcPr>
            <w:tcW w:w="1000" w:type="pct"/>
            <w:tcBorders>
              <w:top w:val="single" w:sz="12" w:space="0" w:color="auto"/>
              <w:left w:val="single" w:sz="4" w:space="0" w:color="auto"/>
              <w:bottom w:val="single" w:sz="12" w:space="0" w:color="auto"/>
            </w:tcBorders>
          </w:tcPr>
          <w:p w14:paraId="2F549A63" w14:textId="77777777" w:rsidR="00275B22" w:rsidRPr="00A459C4" w:rsidRDefault="00275B22" w:rsidP="00A46D88">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BB39D02" w14:textId="77777777" w:rsidR="00275B22" w:rsidRPr="00A459C4" w:rsidRDefault="00275B22" w:rsidP="00A46D88">
            <w:pPr>
              <w:pStyle w:val="tableheader"/>
              <w:jc w:val="center"/>
              <w:rPr>
                <w:sz w:val="22"/>
              </w:rPr>
            </w:pPr>
            <w:r>
              <w:rPr>
                <w:sz w:val="22"/>
              </w:rPr>
              <w:t>FPs</w:t>
            </w:r>
          </w:p>
        </w:tc>
      </w:tr>
      <w:tr w:rsidR="00275B22" w14:paraId="08012F75" w14:textId="77777777" w:rsidTr="001C3B36">
        <w:trPr>
          <w:trHeight w:val="23"/>
        </w:trPr>
        <w:tc>
          <w:tcPr>
            <w:tcW w:w="3000" w:type="pct"/>
            <w:tcBorders>
              <w:top w:val="single" w:sz="12" w:space="0" w:color="auto"/>
              <w:bottom w:val="nil"/>
              <w:right w:val="single" w:sz="4" w:space="0" w:color="auto"/>
            </w:tcBorders>
            <w:vAlign w:val="center"/>
          </w:tcPr>
          <w:p w14:paraId="524D87E9" w14:textId="483A8165" w:rsidR="00275B22" w:rsidRPr="00571E96" w:rsidRDefault="00275B22" w:rsidP="00A46D88">
            <w:pPr>
              <w:pStyle w:val="tablecontent"/>
              <w:jc w:val="left"/>
              <w:rPr>
                <w:b/>
              </w:rPr>
            </w:pPr>
            <w:r>
              <w:t>Registration Confirmation</w:t>
            </w:r>
          </w:p>
        </w:tc>
        <w:tc>
          <w:tcPr>
            <w:tcW w:w="1000" w:type="pct"/>
            <w:tcBorders>
              <w:top w:val="single" w:sz="12" w:space="0" w:color="auto"/>
              <w:left w:val="single" w:sz="4" w:space="0" w:color="auto"/>
              <w:bottom w:val="nil"/>
            </w:tcBorders>
            <w:vAlign w:val="center"/>
          </w:tcPr>
          <w:p w14:paraId="1F0D6732" w14:textId="60A8CE0F" w:rsidR="00275B22" w:rsidRDefault="00275B22" w:rsidP="00A46D88">
            <w:pPr>
              <w:pStyle w:val="tablecontent"/>
              <w:jc w:val="left"/>
            </w:pPr>
            <w:r>
              <w:t>Low</w:t>
            </w:r>
          </w:p>
        </w:tc>
        <w:tc>
          <w:tcPr>
            <w:tcW w:w="1000" w:type="pct"/>
            <w:tcBorders>
              <w:top w:val="single" w:sz="12" w:space="0" w:color="auto"/>
              <w:left w:val="single" w:sz="4" w:space="0" w:color="auto"/>
              <w:bottom w:val="nil"/>
            </w:tcBorders>
            <w:vAlign w:val="center"/>
          </w:tcPr>
          <w:p w14:paraId="6A4584B6" w14:textId="719E7521" w:rsidR="00275B22" w:rsidRDefault="00275B22" w:rsidP="00A46D88">
            <w:pPr>
              <w:pStyle w:val="tablecontent"/>
            </w:pPr>
            <w:r>
              <w:t>4</w:t>
            </w:r>
          </w:p>
        </w:tc>
      </w:tr>
      <w:tr w:rsidR="00D115F9" w14:paraId="745CD645" w14:textId="77777777" w:rsidTr="001C3B36">
        <w:trPr>
          <w:trHeight w:val="13"/>
        </w:trPr>
        <w:tc>
          <w:tcPr>
            <w:tcW w:w="3000" w:type="pct"/>
            <w:tcBorders>
              <w:top w:val="nil"/>
              <w:bottom w:val="nil"/>
              <w:right w:val="single" w:sz="4" w:space="0" w:color="auto"/>
            </w:tcBorders>
            <w:vAlign w:val="center"/>
          </w:tcPr>
          <w:p w14:paraId="7042B21E" w14:textId="40C8A568" w:rsidR="00D115F9" w:rsidRDefault="00D115F9" w:rsidP="00A46D88">
            <w:pPr>
              <w:pStyle w:val="tablecontent"/>
              <w:jc w:val="left"/>
            </w:pPr>
            <w:r>
              <w:t>Finished Rent Feedback</w:t>
            </w:r>
          </w:p>
        </w:tc>
        <w:tc>
          <w:tcPr>
            <w:tcW w:w="1000" w:type="pct"/>
            <w:tcBorders>
              <w:top w:val="nil"/>
              <w:left w:val="single" w:sz="4" w:space="0" w:color="auto"/>
              <w:bottom w:val="nil"/>
            </w:tcBorders>
            <w:vAlign w:val="center"/>
          </w:tcPr>
          <w:p w14:paraId="49B811B9" w14:textId="6B5C3893" w:rsidR="00D115F9" w:rsidRDefault="00D115F9" w:rsidP="00A46D88">
            <w:pPr>
              <w:pStyle w:val="tablecontent"/>
              <w:jc w:val="left"/>
            </w:pPr>
            <w:r>
              <w:t>High</w:t>
            </w:r>
          </w:p>
        </w:tc>
        <w:tc>
          <w:tcPr>
            <w:tcW w:w="1000" w:type="pct"/>
            <w:tcBorders>
              <w:top w:val="nil"/>
              <w:left w:val="single" w:sz="4" w:space="0" w:color="auto"/>
              <w:bottom w:val="nil"/>
            </w:tcBorders>
            <w:vAlign w:val="center"/>
          </w:tcPr>
          <w:p w14:paraId="358CC48B" w14:textId="3B99CC67" w:rsidR="00D115F9" w:rsidRDefault="00D115F9" w:rsidP="00A46D88">
            <w:pPr>
              <w:pStyle w:val="tablecontent"/>
            </w:pPr>
            <w:r>
              <w:t>7</w:t>
            </w:r>
          </w:p>
        </w:tc>
      </w:tr>
      <w:tr w:rsidR="001C3B36" w14:paraId="192EDFF1" w14:textId="77777777" w:rsidTr="001C3B36">
        <w:trPr>
          <w:trHeight w:val="13"/>
        </w:trPr>
        <w:tc>
          <w:tcPr>
            <w:tcW w:w="3000" w:type="pct"/>
            <w:tcBorders>
              <w:top w:val="nil"/>
              <w:right w:val="single" w:sz="4" w:space="0" w:color="auto"/>
            </w:tcBorders>
            <w:vAlign w:val="center"/>
          </w:tcPr>
          <w:p w14:paraId="06D89722" w14:textId="04F8A611" w:rsidR="001C3B36" w:rsidRDefault="00D115F9" w:rsidP="00A46D88">
            <w:pPr>
              <w:pStyle w:val="tablecontent"/>
              <w:jc w:val="left"/>
            </w:pPr>
            <w:r>
              <w:t>Total Amount Notification</w:t>
            </w:r>
          </w:p>
        </w:tc>
        <w:tc>
          <w:tcPr>
            <w:tcW w:w="1000" w:type="pct"/>
            <w:tcBorders>
              <w:top w:val="nil"/>
              <w:left w:val="single" w:sz="4" w:space="0" w:color="auto"/>
            </w:tcBorders>
            <w:vAlign w:val="center"/>
          </w:tcPr>
          <w:p w14:paraId="3E2AA927" w14:textId="47A4F6DA" w:rsidR="001C3B36" w:rsidRDefault="00D115F9" w:rsidP="00A46D88">
            <w:pPr>
              <w:pStyle w:val="tablecontent"/>
              <w:jc w:val="left"/>
            </w:pPr>
            <w:r>
              <w:t>High</w:t>
            </w:r>
          </w:p>
        </w:tc>
        <w:tc>
          <w:tcPr>
            <w:tcW w:w="1000" w:type="pct"/>
            <w:tcBorders>
              <w:top w:val="nil"/>
              <w:left w:val="single" w:sz="4" w:space="0" w:color="auto"/>
            </w:tcBorders>
            <w:vAlign w:val="center"/>
          </w:tcPr>
          <w:p w14:paraId="05A800AF" w14:textId="588C3876" w:rsidR="001C3B36" w:rsidRDefault="00D115F9" w:rsidP="00A46D88">
            <w:pPr>
              <w:pStyle w:val="tablecontent"/>
            </w:pPr>
            <w:r>
              <w:t>7</w:t>
            </w:r>
          </w:p>
        </w:tc>
      </w:tr>
      <w:tr w:rsidR="00275B22" w14:paraId="7F2001CC" w14:textId="77777777" w:rsidTr="00275B22">
        <w:trPr>
          <w:trHeight w:val="13"/>
        </w:trPr>
        <w:tc>
          <w:tcPr>
            <w:tcW w:w="4000" w:type="pct"/>
            <w:gridSpan w:val="2"/>
            <w:tcBorders>
              <w:bottom w:val="single" w:sz="12" w:space="0" w:color="auto"/>
            </w:tcBorders>
            <w:vAlign w:val="center"/>
          </w:tcPr>
          <w:p w14:paraId="30866037" w14:textId="77777777" w:rsidR="00275B22" w:rsidRPr="00275B22" w:rsidRDefault="00275B22" w:rsidP="00A46D88">
            <w:pPr>
              <w:pStyle w:val="tableheader2"/>
              <w:jc w:val="left"/>
            </w:pPr>
            <w:r w:rsidRPr="00275B22">
              <w:t>Total</w:t>
            </w:r>
          </w:p>
        </w:tc>
        <w:tc>
          <w:tcPr>
            <w:tcW w:w="1000" w:type="pct"/>
            <w:tcBorders>
              <w:left w:val="single" w:sz="4" w:space="0" w:color="auto"/>
              <w:bottom w:val="single" w:sz="12" w:space="0" w:color="auto"/>
            </w:tcBorders>
            <w:vAlign w:val="center"/>
          </w:tcPr>
          <w:p w14:paraId="2E25E71D" w14:textId="750E3993" w:rsidR="00275B22" w:rsidRPr="00275B22" w:rsidRDefault="008E340D" w:rsidP="00A46D88">
            <w:pPr>
              <w:pStyle w:val="tableheader2"/>
            </w:pPr>
            <w:r>
              <w:t>18</w:t>
            </w:r>
          </w:p>
        </w:tc>
      </w:tr>
    </w:tbl>
    <w:p w14:paraId="644D3EFE" w14:textId="3A38BEEE" w:rsidR="00275B22" w:rsidRDefault="00275B22" w:rsidP="00A30E0C">
      <w:pPr>
        <w:spacing w:after="120"/>
        <w:ind w:left="0" w:firstLine="0"/>
        <w:rPr>
          <w:sz w:val="22"/>
          <w:lang w:val="en-GB"/>
        </w:rPr>
      </w:pPr>
    </w:p>
    <w:p w14:paraId="2E017C97" w14:textId="77777777" w:rsidR="00275B22" w:rsidRDefault="00275B22" w:rsidP="00A30E0C">
      <w:pPr>
        <w:spacing w:after="120"/>
        <w:ind w:left="0" w:firstLine="0"/>
        <w:rPr>
          <w:sz w:val="22"/>
          <w:lang w:val="en-GB"/>
        </w:rPr>
      </w:pPr>
    </w:p>
    <w:p w14:paraId="58786748" w14:textId="1A6136EC" w:rsidR="00A30E0C" w:rsidRPr="00F9549C" w:rsidRDefault="00A30E0C" w:rsidP="00A35D73">
      <w:pPr>
        <w:pStyle w:val="Titolo3"/>
      </w:pPr>
      <w:bookmarkStart w:id="10" w:name="_Toc472754557"/>
      <w:r w:rsidRPr="00F9549C">
        <w:t>External Inquiries</w:t>
      </w:r>
      <w:bookmarkEnd w:id="10"/>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13297121" w:rsidR="00A30E0C" w:rsidRDefault="00A30E0C" w:rsidP="00A30E0C">
      <w:pPr>
        <w:spacing w:after="120"/>
        <w:ind w:left="0" w:firstLine="0"/>
        <w:rPr>
          <w:sz w:val="22"/>
          <w:lang w:val="en-GB"/>
        </w:rPr>
      </w:pPr>
      <w:r w:rsidRPr="005351F6">
        <w:rPr>
          <w:b/>
          <w:sz w:val="22"/>
          <w:u w:val="single"/>
          <w:lang w:val="en-GB"/>
        </w:rPr>
        <w:t>Car Lookup</w:t>
      </w:r>
      <w:r w:rsidR="00F60162">
        <w:rPr>
          <w:sz w:val="22"/>
          <w:lang w:val="en-GB"/>
        </w:rPr>
        <w:t xml:space="preserve"> operation involves more than one component and contains many data, so its complexity is medium, corresponding to 4 FPs.</w:t>
      </w:r>
    </w:p>
    <w:p w14:paraId="401CDE23" w14:textId="05643ED7" w:rsidR="00A30E0C" w:rsidRDefault="00F60162" w:rsidP="00A30E0C">
      <w:pPr>
        <w:spacing w:after="120"/>
        <w:ind w:left="0" w:firstLine="0"/>
        <w:rPr>
          <w:sz w:val="22"/>
          <w:lang w:val="en-GB"/>
        </w:rPr>
      </w:pPr>
      <w:r>
        <w:rPr>
          <w:sz w:val="22"/>
          <w:lang w:val="en-GB"/>
        </w:rPr>
        <w:t xml:space="preserve">The </w:t>
      </w:r>
      <w:r w:rsidR="00A30E0C" w:rsidRPr="005351F6">
        <w:rPr>
          <w:b/>
          <w:sz w:val="22"/>
          <w:u w:val="single"/>
          <w:lang w:val="en-GB"/>
        </w:rPr>
        <w:t>Car Information</w:t>
      </w:r>
      <w:r>
        <w:rPr>
          <w:sz w:val="22"/>
          <w:lang w:val="en-GB"/>
        </w:rPr>
        <w:t xml:space="preserve"> is a simple operation to retrieve car details. It references just one component and contains few data. Because of this, the complexity is low and corresponds to 3 FPs.</w:t>
      </w:r>
    </w:p>
    <w:p w14:paraId="2E82B018" w14:textId="344E90A7" w:rsidR="00A30E0C" w:rsidRDefault="00F60162" w:rsidP="00A30E0C">
      <w:pPr>
        <w:spacing w:after="120"/>
        <w:ind w:left="0" w:firstLine="0"/>
        <w:rPr>
          <w:sz w:val="22"/>
          <w:lang w:val="en-GB"/>
        </w:rPr>
      </w:pPr>
      <w:r>
        <w:rPr>
          <w:sz w:val="22"/>
          <w:lang w:val="en-GB"/>
        </w:rPr>
        <w:t xml:space="preserve">The </w:t>
      </w:r>
      <w:r w:rsidRPr="005351F6">
        <w:rPr>
          <w:b/>
          <w:sz w:val="22"/>
          <w:u w:val="single"/>
          <w:lang w:val="en-GB"/>
        </w:rPr>
        <w:t>Reserve Car</w:t>
      </w:r>
      <w:r>
        <w:rPr>
          <w:sz w:val="22"/>
          <w:lang w:val="en-GB"/>
        </w:rPr>
        <w:t xml:space="preserve"> operation has a low complexity, so it gets 3 FPs.</w:t>
      </w:r>
    </w:p>
    <w:p w14:paraId="66AA5837" w14:textId="293FF342" w:rsidR="00A30E0C" w:rsidRDefault="00A30E0C" w:rsidP="00A30E0C">
      <w:pPr>
        <w:spacing w:after="120"/>
        <w:ind w:left="0" w:firstLine="0"/>
        <w:rPr>
          <w:sz w:val="22"/>
          <w:lang w:val="en-GB"/>
        </w:rPr>
      </w:pPr>
      <w:r w:rsidRPr="005351F6">
        <w:rPr>
          <w:b/>
          <w:sz w:val="22"/>
          <w:u w:val="single"/>
          <w:lang w:val="en-GB"/>
        </w:rPr>
        <w:t>Car Unlock</w:t>
      </w:r>
      <w:r w:rsidR="00F60162">
        <w:rPr>
          <w:sz w:val="22"/>
          <w:lang w:val="en-GB"/>
        </w:rPr>
        <w:t xml:space="preserve"> operation has a medium complexity because it involves different components and requires many interactions. It corresponds to 4 FPs.</w:t>
      </w:r>
    </w:p>
    <w:p w14:paraId="30072B78" w14:textId="1473010E" w:rsidR="00A30E0C" w:rsidRDefault="008E340D" w:rsidP="00A30E0C">
      <w:pPr>
        <w:spacing w:after="120"/>
        <w:ind w:left="0" w:firstLine="0"/>
        <w:rPr>
          <w:sz w:val="22"/>
          <w:lang w:val="en-GB"/>
        </w:rPr>
      </w:pPr>
      <w:r w:rsidRPr="008E340D">
        <w:rPr>
          <w:b/>
          <w:sz w:val="22"/>
          <w:u w:val="single"/>
          <w:lang w:val="en-GB"/>
        </w:rPr>
        <w:t>View Parking Areas</w:t>
      </w:r>
      <w:r w:rsidRPr="008E340D">
        <w:rPr>
          <w:sz w:val="22"/>
          <w:lang w:val="en-GB"/>
        </w:rPr>
        <w:t xml:space="preserve"> </w:t>
      </w:r>
      <w:r w:rsidR="00F60162" w:rsidRPr="008E340D">
        <w:rPr>
          <w:sz w:val="22"/>
          <w:lang w:val="en-GB"/>
        </w:rPr>
        <w:t xml:space="preserve">and </w:t>
      </w:r>
      <w:r w:rsidRPr="008E340D">
        <w:rPr>
          <w:b/>
          <w:sz w:val="22"/>
          <w:u w:val="single"/>
          <w:lang w:val="en-GB"/>
        </w:rPr>
        <w:t>View Special Parking Areas</w:t>
      </w:r>
      <w:r w:rsidRPr="008E340D">
        <w:rPr>
          <w:sz w:val="22"/>
          <w:lang w:val="en-GB"/>
        </w:rPr>
        <w:t xml:space="preserve"> </w:t>
      </w:r>
      <w:r w:rsidR="00F60162">
        <w:rPr>
          <w:sz w:val="22"/>
          <w:lang w:val="en-GB"/>
        </w:rPr>
        <w:t xml:space="preserve">are simple operations, involving only one component each. Their complexity is </w:t>
      </w:r>
      <w:r w:rsidR="000737C9">
        <w:rPr>
          <w:sz w:val="22"/>
          <w:lang w:val="en-GB"/>
        </w:rPr>
        <w:t>low</w:t>
      </w:r>
      <w:r w:rsidR="00F60162">
        <w:rPr>
          <w:sz w:val="22"/>
          <w:lang w:val="en-GB"/>
        </w:rPr>
        <w:t xml:space="preserve">, corresponding to </w:t>
      </w:r>
      <w:r w:rsidR="000737C9">
        <w:rPr>
          <w:sz w:val="22"/>
          <w:lang w:val="en-GB"/>
        </w:rPr>
        <w:t>3</w:t>
      </w:r>
      <w:r w:rsidR="00F60162">
        <w:rPr>
          <w:sz w:val="22"/>
          <w:lang w:val="en-GB"/>
        </w:rPr>
        <w:t xml:space="preserve"> FPs</w:t>
      </w:r>
      <w:r w:rsidR="000737C9">
        <w:rPr>
          <w:sz w:val="22"/>
          <w:lang w:val="en-GB"/>
        </w:rPr>
        <w:t xml:space="preserve"> each</w:t>
      </w:r>
      <w:r w:rsidR="00F60162">
        <w:rPr>
          <w:sz w:val="22"/>
          <w:lang w:val="en-GB"/>
        </w:rPr>
        <w:t>.</w:t>
      </w:r>
    </w:p>
    <w:p w14:paraId="180872B3" w14:textId="2FDBE0FB" w:rsidR="007C59CB" w:rsidRDefault="007C59CB" w:rsidP="007C59CB">
      <w:pPr>
        <w:spacing w:after="120"/>
        <w:ind w:left="0" w:firstLine="0"/>
        <w:rPr>
          <w:sz w:val="22"/>
          <w:lang w:val="en-GB"/>
        </w:rPr>
      </w:pPr>
      <w:r>
        <w:rPr>
          <w:sz w:val="22"/>
          <w:lang w:val="en-GB"/>
        </w:rPr>
        <w:lastRenderedPageBreak/>
        <w:t xml:space="preserve">The </w:t>
      </w:r>
      <w:r w:rsidR="005351F6">
        <w:rPr>
          <w:b/>
          <w:sz w:val="22"/>
          <w:u w:val="single"/>
          <w:lang w:val="en-GB"/>
        </w:rPr>
        <w:t>View P</w:t>
      </w:r>
      <w:r w:rsidRPr="005351F6">
        <w:rPr>
          <w:b/>
          <w:sz w:val="22"/>
          <w:u w:val="single"/>
          <w:lang w:val="en-GB"/>
        </w:rPr>
        <w:t xml:space="preserve">rofile </w:t>
      </w:r>
      <w:r w:rsidR="005351F6">
        <w:rPr>
          <w:b/>
          <w:sz w:val="22"/>
          <w:u w:val="single"/>
          <w:lang w:val="en-GB"/>
        </w:rPr>
        <w:t>I</w:t>
      </w:r>
      <w:r w:rsidRPr="005351F6">
        <w:rPr>
          <w:b/>
          <w:sz w:val="22"/>
          <w:u w:val="single"/>
          <w:lang w:val="en-GB"/>
        </w:rPr>
        <w:t>nfo</w:t>
      </w:r>
      <w:r>
        <w:rPr>
          <w:sz w:val="22"/>
          <w:lang w:val="en-GB"/>
        </w:rPr>
        <w:t xml:space="preserve"> functionality</w:t>
      </w:r>
      <w:r w:rsidRPr="007C59CB">
        <w:rPr>
          <w:sz w:val="22"/>
          <w:lang w:val="en-GB"/>
        </w:rPr>
        <w:t xml:space="preserve"> is a simple operation. It involves many fields but only some query </w:t>
      </w:r>
      <w:r w:rsidR="005351F6" w:rsidRPr="007C59CB">
        <w:rPr>
          <w:sz w:val="22"/>
          <w:lang w:val="en-GB"/>
        </w:rPr>
        <w:t>is</w:t>
      </w:r>
      <w:r w:rsidRPr="007C59CB">
        <w:rPr>
          <w:sz w:val="22"/>
          <w:lang w:val="en-GB"/>
        </w:rPr>
        <w:t xml:space="preserve"> needed. We assigned a weight of 3.</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BC51043"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w:t>
      </w:r>
      <w:r w:rsidR="00EA543A">
        <w:rPr>
          <w:b/>
          <w:sz w:val="22"/>
          <w:u w:val="single"/>
          <w:lang w:val="en-GB"/>
        </w:rPr>
        <w:t xml:space="preserve"> Maintenance</w:t>
      </w:r>
      <w:r w:rsidR="005351F6">
        <w:rPr>
          <w:b/>
          <w:sz w:val="22"/>
          <w:u w:val="single"/>
          <w:lang w:val="en-GB"/>
        </w:rPr>
        <w:t xml:space="preserve"> L</w:t>
      </w:r>
      <w:r w:rsidRPr="005351F6">
        <w:rPr>
          <w:b/>
          <w:sz w:val="22"/>
          <w:u w:val="single"/>
          <w:lang w:val="en-GB"/>
        </w:rPr>
        <w:t>ist</w:t>
      </w:r>
      <w:r>
        <w:rPr>
          <w:sz w:val="22"/>
          <w:lang w:val="en-GB"/>
        </w:rPr>
        <w:t xml:space="preserve"> </w:t>
      </w:r>
      <w:r w:rsidRPr="00011ACF">
        <w:rPr>
          <w:sz w:val="22"/>
          <w:lang w:val="en-GB"/>
        </w:rPr>
        <w:t xml:space="preserve">is a simple operation and it involves only one simple object. </w:t>
      </w:r>
      <w:r w:rsidR="00D115F9">
        <w:rPr>
          <w:sz w:val="22"/>
          <w:lang w:val="en-GB"/>
        </w:rPr>
        <w:t>For this reason,</w:t>
      </w:r>
      <w:r w:rsidRPr="00011ACF">
        <w:rPr>
          <w:sz w:val="22"/>
          <w:lang w:val="en-GB"/>
        </w:rPr>
        <w:t xml:space="preserve"> we assign a </w:t>
      </w:r>
      <w:r w:rsidR="00D115F9">
        <w:rPr>
          <w:sz w:val="22"/>
          <w:lang w:val="en-GB"/>
        </w:rPr>
        <w:t xml:space="preserve">low complexity </w:t>
      </w:r>
      <w:r w:rsidRPr="00011ACF">
        <w:rPr>
          <w:sz w:val="22"/>
          <w:lang w:val="en-GB"/>
        </w:rPr>
        <w:t>weight of 3.</w:t>
      </w:r>
    </w:p>
    <w:p w14:paraId="71A642E5" w14:textId="5137ABE4" w:rsidR="00A30E0C" w:rsidRDefault="00011ACF" w:rsidP="00A30E0C">
      <w:pPr>
        <w:spacing w:after="120"/>
        <w:ind w:left="0" w:firstLine="0"/>
        <w:rPr>
          <w:sz w:val="22"/>
          <w:lang w:val="en-GB"/>
        </w:rPr>
      </w:pPr>
      <w:r>
        <w:rPr>
          <w:sz w:val="22"/>
          <w:lang w:val="en-GB"/>
        </w:rPr>
        <w:t xml:space="preserve">The </w:t>
      </w:r>
      <w:r w:rsidR="005351F6">
        <w:rPr>
          <w:b/>
          <w:sz w:val="22"/>
          <w:u w:val="single"/>
          <w:lang w:val="en-GB"/>
        </w:rPr>
        <w:t>View Car D</w:t>
      </w:r>
      <w:r w:rsidRPr="005351F6">
        <w:rPr>
          <w:b/>
          <w:sz w:val="22"/>
          <w:u w:val="single"/>
          <w:lang w:val="en-GB"/>
        </w:rPr>
        <w:t>etails</w:t>
      </w:r>
      <w:r>
        <w:rPr>
          <w:sz w:val="22"/>
          <w:lang w:val="en-GB"/>
        </w:rPr>
        <w:t xml:space="preserve"> </w:t>
      </w:r>
      <w:r w:rsidRPr="00011ACF">
        <w:rPr>
          <w:sz w:val="22"/>
          <w:lang w:val="en-GB"/>
        </w:rPr>
        <w:t xml:space="preserve">operation involves many fields because it </w:t>
      </w:r>
      <w:r w:rsidR="005351F6" w:rsidRPr="00011ACF">
        <w:rPr>
          <w:sz w:val="22"/>
          <w:lang w:val="en-GB"/>
        </w:rPr>
        <w:t>has</w:t>
      </w:r>
      <w:r w:rsidRPr="00011ACF">
        <w:rPr>
          <w:sz w:val="22"/>
          <w:lang w:val="en-GB"/>
        </w:rPr>
        <w:t xml:space="preserve"> to retrieve all the technical information about the car. Then</w:t>
      </w:r>
      <w:r w:rsidR="00D115F9">
        <w:rPr>
          <w:sz w:val="22"/>
          <w:lang w:val="en-GB"/>
        </w:rPr>
        <w:t>,</w:t>
      </w:r>
      <w:r w:rsidRPr="00011ACF">
        <w:rPr>
          <w:sz w:val="22"/>
          <w:lang w:val="en-GB"/>
        </w:rPr>
        <w:t xml:space="preserve"> </w:t>
      </w:r>
      <w:r w:rsidR="00D115F9">
        <w:rPr>
          <w:sz w:val="22"/>
          <w:lang w:val="en-GB"/>
        </w:rPr>
        <w:t>it has</w:t>
      </w:r>
      <w:r w:rsidRPr="00011ACF">
        <w:rPr>
          <w:sz w:val="22"/>
          <w:lang w:val="en-GB"/>
        </w:rPr>
        <w:t xml:space="preserve"> a </w:t>
      </w:r>
      <w:r>
        <w:rPr>
          <w:sz w:val="22"/>
          <w:lang w:val="en-GB"/>
        </w:rPr>
        <w:t>medium</w:t>
      </w:r>
      <w:r w:rsidR="001943EF">
        <w:rPr>
          <w:sz w:val="22"/>
          <w:lang w:val="en-GB"/>
        </w:rPr>
        <w:t xml:space="preserve"> complexity</w:t>
      </w:r>
      <w:r w:rsidRPr="00011ACF">
        <w:rPr>
          <w:sz w:val="22"/>
          <w:lang w:val="en-GB"/>
        </w:rPr>
        <w:t xml:space="preserve"> weight of 4.</w:t>
      </w:r>
    </w:p>
    <w:p w14:paraId="12612CC0" w14:textId="79FF46D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275B22" w:rsidRPr="00A459C4" w14:paraId="131631BE"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40A9F2E1" w14:textId="71B7242D" w:rsidR="00275B22" w:rsidRPr="00A459C4" w:rsidRDefault="00275B22" w:rsidP="000A202B">
            <w:pPr>
              <w:pStyle w:val="tableheader"/>
              <w:rPr>
                <w:sz w:val="22"/>
              </w:rPr>
            </w:pPr>
            <w:r>
              <w:t>EQ</w:t>
            </w:r>
          </w:p>
        </w:tc>
        <w:tc>
          <w:tcPr>
            <w:tcW w:w="1000" w:type="pct"/>
            <w:tcBorders>
              <w:top w:val="single" w:sz="12" w:space="0" w:color="auto"/>
              <w:left w:val="single" w:sz="4" w:space="0" w:color="auto"/>
              <w:bottom w:val="single" w:sz="12" w:space="0" w:color="auto"/>
            </w:tcBorders>
          </w:tcPr>
          <w:p w14:paraId="52D7689F" w14:textId="77777777" w:rsidR="00275B22" w:rsidRPr="00A459C4" w:rsidRDefault="00275B22" w:rsidP="000A202B">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2CD56F29" w14:textId="77777777" w:rsidR="00275B22" w:rsidRPr="00A459C4" w:rsidRDefault="00275B22" w:rsidP="000A202B">
            <w:pPr>
              <w:pStyle w:val="tableheader"/>
              <w:jc w:val="center"/>
              <w:rPr>
                <w:sz w:val="22"/>
              </w:rPr>
            </w:pPr>
            <w:r>
              <w:rPr>
                <w:sz w:val="22"/>
              </w:rPr>
              <w:t>FPs</w:t>
            </w:r>
          </w:p>
        </w:tc>
      </w:tr>
      <w:tr w:rsidR="00275B22" w14:paraId="5D54BE12" w14:textId="77777777" w:rsidTr="001C3B36">
        <w:trPr>
          <w:trHeight w:val="23"/>
        </w:trPr>
        <w:tc>
          <w:tcPr>
            <w:tcW w:w="3000" w:type="pct"/>
            <w:tcBorders>
              <w:top w:val="single" w:sz="12" w:space="0" w:color="auto"/>
              <w:bottom w:val="nil"/>
              <w:right w:val="single" w:sz="4" w:space="0" w:color="auto"/>
            </w:tcBorders>
            <w:vAlign w:val="center"/>
          </w:tcPr>
          <w:p w14:paraId="57A8729F" w14:textId="60913C48" w:rsidR="00275B22" w:rsidRPr="00571E96" w:rsidRDefault="00275B22" w:rsidP="000A202B">
            <w:pPr>
              <w:pStyle w:val="tablecontent"/>
              <w:jc w:val="left"/>
              <w:rPr>
                <w:b/>
              </w:rPr>
            </w:pPr>
            <w:r>
              <w:t>Car Lookup</w:t>
            </w:r>
          </w:p>
        </w:tc>
        <w:tc>
          <w:tcPr>
            <w:tcW w:w="1000" w:type="pct"/>
            <w:tcBorders>
              <w:top w:val="single" w:sz="12" w:space="0" w:color="auto"/>
              <w:left w:val="single" w:sz="4" w:space="0" w:color="auto"/>
              <w:bottom w:val="nil"/>
            </w:tcBorders>
            <w:vAlign w:val="center"/>
          </w:tcPr>
          <w:p w14:paraId="4F793FBA" w14:textId="49F39E0A" w:rsidR="00A650ED" w:rsidRPr="000A202B" w:rsidRDefault="00275B22" w:rsidP="000A202B">
            <w:pPr>
              <w:pStyle w:val="tablecontent"/>
            </w:pPr>
            <w:r w:rsidRPr="000A202B">
              <w:t>Average</w:t>
            </w:r>
          </w:p>
        </w:tc>
        <w:tc>
          <w:tcPr>
            <w:tcW w:w="1000" w:type="pct"/>
            <w:tcBorders>
              <w:top w:val="single" w:sz="12" w:space="0" w:color="auto"/>
              <w:left w:val="single" w:sz="4" w:space="0" w:color="auto"/>
              <w:bottom w:val="nil"/>
            </w:tcBorders>
            <w:vAlign w:val="center"/>
          </w:tcPr>
          <w:p w14:paraId="77F3C18A" w14:textId="7A6D8734" w:rsidR="00A650ED" w:rsidRDefault="00275B22" w:rsidP="000A202B">
            <w:pPr>
              <w:pStyle w:val="tablecontent"/>
            </w:pPr>
            <w:r>
              <w:t>4</w:t>
            </w:r>
          </w:p>
        </w:tc>
      </w:tr>
      <w:tr w:rsidR="001C3B36" w14:paraId="5521BFB7" w14:textId="77777777" w:rsidTr="001C3B36">
        <w:trPr>
          <w:trHeight w:val="13"/>
        </w:trPr>
        <w:tc>
          <w:tcPr>
            <w:tcW w:w="3000" w:type="pct"/>
            <w:tcBorders>
              <w:top w:val="nil"/>
              <w:bottom w:val="nil"/>
              <w:right w:val="single" w:sz="4" w:space="0" w:color="auto"/>
            </w:tcBorders>
            <w:vAlign w:val="center"/>
          </w:tcPr>
          <w:p w14:paraId="7412CD50" w14:textId="5028020C" w:rsidR="001C3B36" w:rsidRDefault="005351F6" w:rsidP="000A202B">
            <w:pPr>
              <w:pStyle w:val="tablecontent"/>
              <w:jc w:val="left"/>
            </w:pPr>
            <w:r>
              <w:t>Car Information</w:t>
            </w:r>
          </w:p>
        </w:tc>
        <w:tc>
          <w:tcPr>
            <w:tcW w:w="1000" w:type="pct"/>
            <w:tcBorders>
              <w:top w:val="nil"/>
              <w:left w:val="single" w:sz="4" w:space="0" w:color="auto"/>
              <w:bottom w:val="nil"/>
            </w:tcBorders>
            <w:vAlign w:val="center"/>
          </w:tcPr>
          <w:p w14:paraId="105B5B25" w14:textId="278073C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1BC44F45" w14:textId="2537EAD8" w:rsidR="001C3B36" w:rsidRDefault="001C3B36" w:rsidP="000A202B">
            <w:pPr>
              <w:pStyle w:val="tablecontent"/>
            </w:pPr>
            <w:r>
              <w:t>3</w:t>
            </w:r>
          </w:p>
        </w:tc>
      </w:tr>
      <w:tr w:rsidR="001C3B36" w14:paraId="722FDAC6" w14:textId="77777777" w:rsidTr="001C3B36">
        <w:trPr>
          <w:trHeight w:val="13"/>
        </w:trPr>
        <w:tc>
          <w:tcPr>
            <w:tcW w:w="3000" w:type="pct"/>
            <w:tcBorders>
              <w:top w:val="nil"/>
              <w:bottom w:val="nil"/>
              <w:right w:val="single" w:sz="4" w:space="0" w:color="auto"/>
            </w:tcBorders>
            <w:vAlign w:val="center"/>
          </w:tcPr>
          <w:p w14:paraId="72BA0F72" w14:textId="054FACD4" w:rsidR="001C3B36" w:rsidRDefault="001C3B36" w:rsidP="000A202B">
            <w:pPr>
              <w:pStyle w:val="tablecontent"/>
              <w:jc w:val="left"/>
            </w:pPr>
            <w:r>
              <w:t>Reserve Car</w:t>
            </w:r>
          </w:p>
        </w:tc>
        <w:tc>
          <w:tcPr>
            <w:tcW w:w="1000" w:type="pct"/>
            <w:tcBorders>
              <w:top w:val="nil"/>
              <w:left w:val="single" w:sz="4" w:space="0" w:color="auto"/>
              <w:bottom w:val="nil"/>
            </w:tcBorders>
            <w:vAlign w:val="center"/>
          </w:tcPr>
          <w:p w14:paraId="66EF7EF3" w14:textId="3C627071"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0CE617E8" w14:textId="60AB430B" w:rsidR="001C3B36" w:rsidRDefault="001C3B36" w:rsidP="000A202B">
            <w:pPr>
              <w:pStyle w:val="tablecontent"/>
            </w:pPr>
            <w:r>
              <w:t>3</w:t>
            </w:r>
          </w:p>
        </w:tc>
      </w:tr>
      <w:tr w:rsidR="001C3B36" w14:paraId="57010623" w14:textId="77777777" w:rsidTr="001C3B36">
        <w:trPr>
          <w:trHeight w:val="13"/>
        </w:trPr>
        <w:tc>
          <w:tcPr>
            <w:tcW w:w="3000" w:type="pct"/>
            <w:tcBorders>
              <w:top w:val="nil"/>
              <w:bottom w:val="nil"/>
              <w:right w:val="single" w:sz="4" w:space="0" w:color="auto"/>
            </w:tcBorders>
            <w:vAlign w:val="center"/>
          </w:tcPr>
          <w:p w14:paraId="4525DF95" w14:textId="3DE9E912" w:rsidR="001C3B36" w:rsidRDefault="001C3B36" w:rsidP="000A202B">
            <w:pPr>
              <w:pStyle w:val="tablecontent"/>
              <w:jc w:val="left"/>
            </w:pPr>
            <w:r>
              <w:t>Car Unlock</w:t>
            </w:r>
          </w:p>
        </w:tc>
        <w:tc>
          <w:tcPr>
            <w:tcW w:w="1000" w:type="pct"/>
            <w:tcBorders>
              <w:top w:val="nil"/>
              <w:left w:val="single" w:sz="4" w:space="0" w:color="auto"/>
              <w:bottom w:val="nil"/>
            </w:tcBorders>
            <w:vAlign w:val="center"/>
          </w:tcPr>
          <w:p w14:paraId="58FF3098" w14:textId="3B8FCA7E" w:rsidR="001C3B36" w:rsidRPr="000A202B" w:rsidRDefault="001C3B36" w:rsidP="000A202B">
            <w:pPr>
              <w:pStyle w:val="tablecontent"/>
            </w:pPr>
            <w:r w:rsidRPr="000A202B">
              <w:t>Average</w:t>
            </w:r>
          </w:p>
        </w:tc>
        <w:tc>
          <w:tcPr>
            <w:tcW w:w="1000" w:type="pct"/>
            <w:tcBorders>
              <w:top w:val="nil"/>
              <w:left w:val="single" w:sz="4" w:space="0" w:color="auto"/>
              <w:bottom w:val="nil"/>
            </w:tcBorders>
            <w:vAlign w:val="center"/>
          </w:tcPr>
          <w:p w14:paraId="50F80C69" w14:textId="51E8C23D" w:rsidR="001C3B36" w:rsidRDefault="001C3B36" w:rsidP="000A202B">
            <w:pPr>
              <w:pStyle w:val="tablecontent"/>
            </w:pPr>
            <w:r>
              <w:t>4</w:t>
            </w:r>
          </w:p>
        </w:tc>
      </w:tr>
      <w:tr w:rsidR="001C3B36" w14:paraId="541C473D" w14:textId="77777777" w:rsidTr="001C3B36">
        <w:trPr>
          <w:trHeight w:val="13"/>
        </w:trPr>
        <w:tc>
          <w:tcPr>
            <w:tcW w:w="3000" w:type="pct"/>
            <w:tcBorders>
              <w:top w:val="nil"/>
              <w:bottom w:val="nil"/>
              <w:right w:val="single" w:sz="4" w:space="0" w:color="auto"/>
            </w:tcBorders>
            <w:vAlign w:val="center"/>
          </w:tcPr>
          <w:p w14:paraId="353FD51F" w14:textId="535E32FE" w:rsidR="001C3B36" w:rsidRDefault="00EA543A" w:rsidP="000A202B">
            <w:pPr>
              <w:pStyle w:val="tablecontent"/>
              <w:jc w:val="left"/>
            </w:pPr>
            <w:r>
              <w:t xml:space="preserve">View </w:t>
            </w:r>
            <w:r w:rsidR="001C3B36">
              <w:t>Parking Areas</w:t>
            </w:r>
          </w:p>
        </w:tc>
        <w:tc>
          <w:tcPr>
            <w:tcW w:w="1000" w:type="pct"/>
            <w:tcBorders>
              <w:top w:val="nil"/>
              <w:left w:val="single" w:sz="4" w:space="0" w:color="auto"/>
              <w:bottom w:val="nil"/>
            </w:tcBorders>
            <w:vAlign w:val="center"/>
          </w:tcPr>
          <w:p w14:paraId="6CDFC367" w14:textId="125E026D"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5F5828A6" w14:textId="6834F004" w:rsidR="001C3B36" w:rsidRDefault="001C3B36" w:rsidP="000A202B">
            <w:pPr>
              <w:pStyle w:val="tablecontent"/>
            </w:pPr>
            <w:r>
              <w:t>3</w:t>
            </w:r>
          </w:p>
        </w:tc>
      </w:tr>
      <w:tr w:rsidR="001C3B36" w14:paraId="50E19B69" w14:textId="77777777" w:rsidTr="001C3B36">
        <w:trPr>
          <w:trHeight w:val="13"/>
        </w:trPr>
        <w:tc>
          <w:tcPr>
            <w:tcW w:w="3000" w:type="pct"/>
            <w:tcBorders>
              <w:top w:val="nil"/>
              <w:bottom w:val="nil"/>
              <w:right w:val="single" w:sz="4" w:space="0" w:color="auto"/>
            </w:tcBorders>
            <w:vAlign w:val="center"/>
          </w:tcPr>
          <w:p w14:paraId="395D9F49" w14:textId="0EBA3A30" w:rsidR="001C3B36" w:rsidRDefault="00EA543A" w:rsidP="000A202B">
            <w:pPr>
              <w:pStyle w:val="tablecontent"/>
              <w:jc w:val="left"/>
            </w:pPr>
            <w:r>
              <w:t>View Special Parking Areas</w:t>
            </w:r>
          </w:p>
        </w:tc>
        <w:tc>
          <w:tcPr>
            <w:tcW w:w="1000" w:type="pct"/>
            <w:tcBorders>
              <w:top w:val="nil"/>
              <w:left w:val="single" w:sz="4" w:space="0" w:color="auto"/>
              <w:bottom w:val="nil"/>
            </w:tcBorders>
            <w:vAlign w:val="center"/>
          </w:tcPr>
          <w:p w14:paraId="57B47947" w14:textId="461DA30C"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19D76C1" w14:textId="65E28985" w:rsidR="001C3B36" w:rsidRDefault="001C3B36" w:rsidP="000A202B">
            <w:pPr>
              <w:pStyle w:val="tablecontent"/>
            </w:pPr>
            <w:r>
              <w:t>3</w:t>
            </w:r>
          </w:p>
        </w:tc>
      </w:tr>
      <w:tr w:rsidR="001C3B36" w14:paraId="4B3A6070" w14:textId="77777777" w:rsidTr="001C3B36">
        <w:trPr>
          <w:trHeight w:val="13"/>
        </w:trPr>
        <w:tc>
          <w:tcPr>
            <w:tcW w:w="3000" w:type="pct"/>
            <w:tcBorders>
              <w:top w:val="nil"/>
              <w:bottom w:val="nil"/>
              <w:right w:val="single" w:sz="4" w:space="0" w:color="auto"/>
            </w:tcBorders>
            <w:vAlign w:val="center"/>
          </w:tcPr>
          <w:p w14:paraId="1D4F2B9F" w14:textId="40280A00" w:rsidR="001C3B36" w:rsidRDefault="001C3B36" w:rsidP="000A202B">
            <w:pPr>
              <w:pStyle w:val="tablecontent"/>
              <w:jc w:val="left"/>
            </w:pPr>
            <w:r>
              <w:t>View Profile</w:t>
            </w:r>
            <w:r w:rsidR="005351F6">
              <w:t xml:space="preserve"> Info</w:t>
            </w:r>
          </w:p>
        </w:tc>
        <w:tc>
          <w:tcPr>
            <w:tcW w:w="1000" w:type="pct"/>
            <w:tcBorders>
              <w:top w:val="nil"/>
              <w:left w:val="single" w:sz="4" w:space="0" w:color="auto"/>
              <w:bottom w:val="nil"/>
            </w:tcBorders>
            <w:vAlign w:val="center"/>
          </w:tcPr>
          <w:p w14:paraId="014921AC" w14:textId="62C1F695"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6D9D6BB8" w14:textId="4E27BF4B" w:rsidR="001C3B36" w:rsidRDefault="001C3B36" w:rsidP="000A202B">
            <w:pPr>
              <w:pStyle w:val="tablecontent"/>
            </w:pPr>
            <w:r>
              <w:t>3</w:t>
            </w:r>
          </w:p>
        </w:tc>
      </w:tr>
      <w:tr w:rsidR="001C3B36" w14:paraId="48A7A54F" w14:textId="77777777" w:rsidTr="001C3B36">
        <w:trPr>
          <w:trHeight w:val="13"/>
        </w:trPr>
        <w:tc>
          <w:tcPr>
            <w:tcW w:w="3000" w:type="pct"/>
            <w:tcBorders>
              <w:top w:val="nil"/>
              <w:bottom w:val="nil"/>
              <w:right w:val="single" w:sz="4" w:space="0" w:color="auto"/>
            </w:tcBorders>
            <w:vAlign w:val="center"/>
          </w:tcPr>
          <w:p w14:paraId="7592EE9E" w14:textId="19C7E061" w:rsidR="001C3B36" w:rsidRDefault="00D115F9" w:rsidP="000A202B">
            <w:pPr>
              <w:pStyle w:val="tablecontent"/>
              <w:jc w:val="left"/>
            </w:pPr>
            <w:r>
              <w:t>View Car</w:t>
            </w:r>
            <w:r w:rsidR="00EA543A">
              <w:t xml:space="preserve"> Maintenance</w:t>
            </w:r>
            <w:r>
              <w:t xml:space="preserve"> List</w:t>
            </w:r>
          </w:p>
        </w:tc>
        <w:tc>
          <w:tcPr>
            <w:tcW w:w="1000" w:type="pct"/>
            <w:tcBorders>
              <w:top w:val="nil"/>
              <w:left w:val="single" w:sz="4" w:space="0" w:color="auto"/>
              <w:bottom w:val="nil"/>
            </w:tcBorders>
            <w:vAlign w:val="center"/>
          </w:tcPr>
          <w:p w14:paraId="20D91990" w14:textId="38B44FD6" w:rsidR="001C3B36" w:rsidRPr="000A202B" w:rsidRDefault="001C3B36" w:rsidP="000A202B">
            <w:pPr>
              <w:pStyle w:val="tablecontent"/>
            </w:pPr>
            <w:r w:rsidRPr="000A202B">
              <w:t>Low</w:t>
            </w:r>
          </w:p>
        </w:tc>
        <w:tc>
          <w:tcPr>
            <w:tcW w:w="1000" w:type="pct"/>
            <w:tcBorders>
              <w:top w:val="nil"/>
              <w:left w:val="single" w:sz="4" w:space="0" w:color="auto"/>
              <w:bottom w:val="nil"/>
            </w:tcBorders>
            <w:vAlign w:val="center"/>
          </w:tcPr>
          <w:p w14:paraId="43B66E06" w14:textId="1A231D20" w:rsidR="001C3B36" w:rsidRDefault="001C3B36" w:rsidP="000A202B">
            <w:pPr>
              <w:pStyle w:val="tablecontent"/>
            </w:pPr>
            <w:r>
              <w:t>3</w:t>
            </w:r>
          </w:p>
        </w:tc>
      </w:tr>
      <w:tr w:rsidR="001C3B36" w14:paraId="585D71D3" w14:textId="77777777" w:rsidTr="001C3B36">
        <w:trPr>
          <w:trHeight w:val="13"/>
        </w:trPr>
        <w:tc>
          <w:tcPr>
            <w:tcW w:w="3000" w:type="pct"/>
            <w:tcBorders>
              <w:top w:val="nil"/>
              <w:right w:val="single" w:sz="4" w:space="0" w:color="auto"/>
            </w:tcBorders>
            <w:vAlign w:val="center"/>
          </w:tcPr>
          <w:p w14:paraId="615477AC" w14:textId="0E3C998E" w:rsidR="001C3B36" w:rsidRDefault="00D115F9" w:rsidP="000A202B">
            <w:pPr>
              <w:pStyle w:val="tablecontent"/>
              <w:jc w:val="left"/>
            </w:pPr>
            <w:r>
              <w:t>View Car Details</w:t>
            </w:r>
          </w:p>
        </w:tc>
        <w:tc>
          <w:tcPr>
            <w:tcW w:w="1000" w:type="pct"/>
            <w:tcBorders>
              <w:top w:val="nil"/>
              <w:left w:val="single" w:sz="4" w:space="0" w:color="auto"/>
            </w:tcBorders>
            <w:vAlign w:val="center"/>
          </w:tcPr>
          <w:p w14:paraId="007FFC5F" w14:textId="2319FB65" w:rsidR="001C3B36" w:rsidRPr="000A202B" w:rsidRDefault="001C3B36" w:rsidP="000A202B">
            <w:pPr>
              <w:pStyle w:val="tablecontent"/>
            </w:pPr>
            <w:r w:rsidRPr="000A202B">
              <w:t>Average</w:t>
            </w:r>
          </w:p>
        </w:tc>
        <w:tc>
          <w:tcPr>
            <w:tcW w:w="1000" w:type="pct"/>
            <w:tcBorders>
              <w:top w:val="nil"/>
              <w:left w:val="single" w:sz="4" w:space="0" w:color="auto"/>
            </w:tcBorders>
            <w:vAlign w:val="center"/>
          </w:tcPr>
          <w:p w14:paraId="490177CB" w14:textId="7860F973" w:rsidR="001C3B36" w:rsidRDefault="001C3B36" w:rsidP="000A202B">
            <w:pPr>
              <w:pStyle w:val="tablecontent"/>
            </w:pPr>
            <w:r>
              <w:t>4</w:t>
            </w:r>
          </w:p>
        </w:tc>
      </w:tr>
      <w:tr w:rsidR="00275B22" w14:paraId="1C5BC42D" w14:textId="77777777" w:rsidTr="00275B22">
        <w:trPr>
          <w:trHeight w:val="13"/>
        </w:trPr>
        <w:tc>
          <w:tcPr>
            <w:tcW w:w="4000" w:type="pct"/>
            <w:gridSpan w:val="2"/>
            <w:tcBorders>
              <w:bottom w:val="single" w:sz="12" w:space="0" w:color="auto"/>
            </w:tcBorders>
            <w:vAlign w:val="center"/>
          </w:tcPr>
          <w:p w14:paraId="170CAAF5" w14:textId="77777777" w:rsidR="00275B22" w:rsidRPr="00275B22" w:rsidRDefault="00275B22" w:rsidP="000A202B">
            <w:pPr>
              <w:pStyle w:val="tableheader2"/>
              <w:jc w:val="left"/>
            </w:pPr>
            <w:r w:rsidRPr="00275B22">
              <w:t>Total</w:t>
            </w:r>
          </w:p>
        </w:tc>
        <w:tc>
          <w:tcPr>
            <w:tcW w:w="1000" w:type="pct"/>
            <w:tcBorders>
              <w:left w:val="single" w:sz="4" w:space="0" w:color="auto"/>
              <w:bottom w:val="single" w:sz="12" w:space="0" w:color="auto"/>
            </w:tcBorders>
            <w:vAlign w:val="center"/>
          </w:tcPr>
          <w:p w14:paraId="5C073A7D" w14:textId="594AC12C" w:rsidR="00275B22" w:rsidRPr="00275B22" w:rsidRDefault="00A650ED" w:rsidP="000A202B">
            <w:pPr>
              <w:pStyle w:val="tableheader2"/>
            </w:pPr>
            <w:r>
              <w:t>30</w:t>
            </w:r>
          </w:p>
        </w:tc>
      </w:tr>
    </w:tbl>
    <w:p w14:paraId="514D5635" w14:textId="2ECA8D8E" w:rsidR="00275B22" w:rsidRDefault="00275B22" w:rsidP="00A30E0C">
      <w:pPr>
        <w:spacing w:after="120"/>
        <w:ind w:left="0" w:firstLine="0"/>
        <w:rPr>
          <w:sz w:val="22"/>
          <w:lang w:val="en-GB"/>
        </w:rPr>
      </w:pPr>
    </w:p>
    <w:p w14:paraId="2BA54C6A" w14:textId="77777777" w:rsidR="00275B22" w:rsidRDefault="00275B22" w:rsidP="00A30E0C">
      <w:pPr>
        <w:spacing w:after="120"/>
        <w:ind w:left="0" w:firstLine="0"/>
        <w:rPr>
          <w:sz w:val="22"/>
          <w:lang w:val="en-GB"/>
        </w:rPr>
      </w:pPr>
    </w:p>
    <w:p w14:paraId="34FE8869" w14:textId="63EABC30" w:rsidR="00A30E0C" w:rsidRPr="00F9549C" w:rsidRDefault="00A30E0C" w:rsidP="00A35D73">
      <w:pPr>
        <w:pStyle w:val="Titolo3"/>
      </w:pPr>
      <w:bookmarkStart w:id="11" w:name="_Toc472754558"/>
      <w:r w:rsidRPr="00F9549C">
        <w:t>Internal Logic Files</w:t>
      </w:r>
      <w:bookmarkEnd w:id="11"/>
    </w:p>
    <w:p w14:paraId="23C3E2A3" w14:textId="1D5BA928" w:rsidR="00A30E0C" w:rsidRDefault="00A30E0C" w:rsidP="00A30E0C">
      <w:pPr>
        <w:spacing w:after="120"/>
        <w:ind w:left="0" w:firstLine="0"/>
        <w:rPr>
          <w:sz w:val="22"/>
          <w:lang w:val="en-GB"/>
        </w:rPr>
      </w:pPr>
      <w:r w:rsidRPr="00D115F9">
        <w:rPr>
          <w:b/>
          <w:sz w:val="22"/>
          <w:u w:val="single"/>
          <w:lang w:val="en-GB"/>
        </w:rPr>
        <w:t>Car Info</w:t>
      </w:r>
      <w:r>
        <w:rPr>
          <w:sz w:val="22"/>
          <w:lang w:val="en-GB"/>
        </w:rPr>
        <w:t xml:space="preserve"> </w:t>
      </w:r>
      <w:r w:rsidR="00D115F9" w:rsidRPr="00903B3D">
        <w:rPr>
          <w:sz w:val="22"/>
          <w:lang w:val="en-GB"/>
        </w:rPr>
        <w:t>element</w:t>
      </w:r>
      <w:r w:rsidR="00F94D85">
        <w:rPr>
          <w:sz w:val="22"/>
          <w:lang w:val="en-GB"/>
        </w:rPr>
        <w:t xml:space="preserve"> is composed of</w:t>
      </w:r>
      <w:r w:rsidR="00903B3D" w:rsidRPr="00903B3D">
        <w:rPr>
          <w:sz w:val="22"/>
          <w:lang w:val="en-GB"/>
        </w:rPr>
        <w:t xml:space="preserve"> many fields, </w:t>
      </w:r>
      <w:r w:rsidR="00F94D85">
        <w:rPr>
          <w:sz w:val="22"/>
          <w:lang w:val="en-GB"/>
        </w:rPr>
        <w:t>organised</w:t>
      </w:r>
      <w:r w:rsidR="00903B3D" w:rsidRPr="00903B3D">
        <w:rPr>
          <w:sz w:val="22"/>
          <w:lang w:val="en-GB"/>
        </w:rPr>
        <w:t xml:space="preserve"> </w:t>
      </w:r>
      <w:r w:rsidR="00863C8A" w:rsidRPr="00863C8A">
        <w:rPr>
          <w:sz w:val="22"/>
          <w:lang w:val="en-GB"/>
        </w:rPr>
        <w:t>in</w:t>
      </w:r>
      <w:r w:rsidR="00903B3D" w:rsidRPr="00863C8A">
        <w:rPr>
          <w:sz w:val="22"/>
          <w:lang w:val="en-GB"/>
        </w:rPr>
        <w:t xml:space="preserve"> 2 </w:t>
      </w:r>
      <w:r w:rsidR="00F94D85">
        <w:rPr>
          <w:sz w:val="22"/>
          <w:lang w:val="en-GB"/>
        </w:rPr>
        <w:t xml:space="preserve">data </w:t>
      </w:r>
      <w:r w:rsidR="00863C8A" w:rsidRPr="00863C8A">
        <w:rPr>
          <w:sz w:val="22"/>
          <w:lang w:val="en-GB"/>
        </w:rPr>
        <w:t>type</w:t>
      </w:r>
      <w:r w:rsidR="00F94D85">
        <w:rPr>
          <w:sz w:val="22"/>
          <w:lang w:val="en-GB"/>
        </w:rPr>
        <w:t xml:space="preserve"> groups</w:t>
      </w:r>
      <w:r w:rsidR="00903B3D" w:rsidRPr="00863C8A">
        <w:rPr>
          <w:sz w:val="22"/>
          <w:lang w:val="en-GB"/>
        </w:rPr>
        <w:t>,</w:t>
      </w:r>
      <w:r w:rsidR="00903B3D" w:rsidRPr="00903B3D">
        <w:rPr>
          <w:sz w:val="22"/>
          <w:lang w:val="en-GB"/>
        </w:rPr>
        <w:t xml:space="preserve"> </w:t>
      </w:r>
      <w:r w:rsidR="00903B3D">
        <w:rPr>
          <w:sz w:val="22"/>
          <w:lang w:val="en-GB"/>
        </w:rPr>
        <w:t>and</w:t>
      </w:r>
      <w:r w:rsidR="00903B3D" w:rsidRPr="00903B3D">
        <w:rPr>
          <w:sz w:val="22"/>
          <w:lang w:val="en-GB"/>
        </w:rPr>
        <w:t xml:space="preserve"> is included in many </w:t>
      </w:r>
      <w:r w:rsidR="00D115F9" w:rsidRPr="00903B3D">
        <w:rPr>
          <w:sz w:val="22"/>
          <w:lang w:val="en-GB"/>
        </w:rPr>
        <w:t>transactions</w:t>
      </w:r>
      <w:r w:rsidR="00903B3D" w:rsidRPr="00903B3D">
        <w:rPr>
          <w:sz w:val="22"/>
          <w:lang w:val="en-GB"/>
        </w:rPr>
        <w:t>.</w:t>
      </w:r>
      <w:r w:rsidR="00903B3D">
        <w:rPr>
          <w:sz w:val="22"/>
          <w:lang w:val="en-GB"/>
        </w:rPr>
        <w:t xml:space="preserve"> W</w:t>
      </w:r>
      <w:r w:rsidR="00903B3D" w:rsidRPr="00903B3D">
        <w:rPr>
          <w:sz w:val="22"/>
          <w:lang w:val="en-GB"/>
        </w:rPr>
        <w:t xml:space="preserve">e apply a medium weight of 10. </w:t>
      </w:r>
    </w:p>
    <w:p w14:paraId="2CDA4D6D" w14:textId="390E5FB9" w:rsidR="00A30E0C" w:rsidRDefault="00A30E0C" w:rsidP="00A30E0C">
      <w:pPr>
        <w:spacing w:after="120"/>
        <w:ind w:left="0" w:firstLine="0"/>
        <w:rPr>
          <w:sz w:val="22"/>
          <w:lang w:val="en-GB"/>
        </w:rPr>
      </w:pPr>
      <w:r w:rsidRPr="00F94D85">
        <w:rPr>
          <w:b/>
          <w:sz w:val="22"/>
          <w:u w:val="single"/>
          <w:lang w:val="en-GB"/>
        </w:rPr>
        <w:t>User</w:t>
      </w:r>
      <w:r w:rsidRPr="00F94D85">
        <w:rPr>
          <w:sz w:val="22"/>
          <w:lang w:val="en-GB"/>
        </w:rPr>
        <w:t xml:space="preserve"> </w:t>
      </w:r>
      <w:r w:rsidR="002618BE" w:rsidRPr="00F94D85">
        <w:rPr>
          <w:sz w:val="22"/>
          <w:lang w:val="en-GB"/>
        </w:rPr>
        <w:t xml:space="preserve">element </w:t>
      </w:r>
      <w:r w:rsidR="00D115F9" w:rsidRPr="00F94D85">
        <w:rPr>
          <w:sz w:val="22"/>
          <w:lang w:val="en-GB"/>
        </w:rPr>
        <w:t>has</w:t>
      </w:r>
      <w:r w:rsidR="002618BE" w:rsidRPr="00F94D85">
        <w:rPr>
          <w:sz w:val="22"/>
          <w:lang w:val="en-GB"/>
        </w:rPr>
        <w:t xml:space="preserve"> many fields, </w:t>
      </w:r>
      <w:r w:rsidR="00F94D85" w:rsidRPr="00F94D85">
        <w:rPr>
          <w:sz w:val="22"/>
          <w:lang w:val="en-GB"/>
        </w:rPr>
        <w:t>organised in 3 or more data type groups</w:t>
      </w:r>
      <w:r w:rsidR="00D115F9" w:rsidRPr="00F94D85">
        <w:rPr>
          <w:sz w:val="22"/>
          <w:lang w:val="en-GB"/>
        </w:rPr>
        <w:t>, so</w:t>
      </w:r>
      <w:r w:rsidR="002618BE" w:rsidRPr="00F94D85">
        <w:rPr>
          <w:sz w:val="22"/>
          <w:lang w:val="en-GB"/>
        </w:rPr>
        <w:t xml:space="preserve"> we </w:t>
      </w:r>
      <w:r w:rsidR="001943EF" w:rsidRPr="00F94D85">
        <w:rPr>
          <w:sz w:val="22"/>
          <w:lang w:val="en-GB"/>
        </w:rPr>
        <w:t xml:space="preserve">assign </w:t>
      </w:r>
      <w:r w:rsidR="00D115F9" w:rsidRPr="00F94D85">
        <w:rPr>
          <w:sz w:val="22"/>
          <w:lang w:val="en-GB"/>
        </w:rPr>
        <w:t>an</w:t>
      </w:r>
      <w:r w:rsidR="002618BE" w:rsidRPr="00F94D85">
        <w:rPr>
          <w:sz w:val="22"/>
          <w:lang w:val="en-GB"/>
        </w:rPr>
        <w:t xml:space="preserve"> average </w:t>
      </w:r>
      <w:r w:rsidR="001943EF" w:rsidRPr="00F94D85">
        <w:rPr>
          <w:sz w:val="22"/>
          <w:lang w:val="en-GB"/>
        </w:rPr>
        <w:t xml:space="preserve">complexity </w:t>
      </w:r>
      <w:r w:rsidR="002618BE" w:rsidRPr="00F94D85">
        <w:rPr>
          <w:sz w:val="22"/>
          <w:lang w:val="en-GB"/>
        </w:rPr>
        <w:t>weight of 10.</w:t>
      </w:r>
    </w:p>
    <w:p w14:paraId="4DD909A4" w14:textId="49200949" w:rsidR="00A30E0C" w:rsidRDefault="00A30E0C" w:rsidP="00A30E0C">
      <w:pPr>
        <w:spacing w:after="120"/>
        <w:ind w:left="0" w:firstLine="0"/>
        <w:rPr>
          <w:sz w:val="22"/>
          <w:lang w:val="en-GB"/>
        </w:rPr>
      </w:pPr>
      <w:r w:rsidRPr="00D115F9">
        <w:rPr>
          <w:b/>
          <w:sz w:val="22"/>
          <w:u w:val="single"/>
          <w:lang w:val="en-GB"/>
        </w:rPr>
        <w:t>Parking Area</w:t>
      </w:r>
      <w:r>
        <w:rPr>
          <w:sz w:val="22"/>
          <w:lang w:val="en-GB"/>
        </w:rPr>
        <w:t xml:space="preserve"> </w:t>
      </w:r>
      <w:r w:rsidR="00D115F9">
        <w:rPr>
          <w:sz w:val="22"/>
          <w:lang w:val="en-GB"/>
        </w:rPr>
        <w:t>is</w:t>
      </w:r>
      <w:r w:rsidR="00D115F9" w:rsidRPr="002618BE">
        <w:rPr>
          <w:sz w:val="22"/>
          <w:lang w:val="en-GB"/>
        </w:rPr>
        <w:t xml:space="preserve"> a</w:t>
      </w:r>
      <w:r w:rsidR="002618BE" w:rsidRPr="002618BE">
        <w:rPr>
          <w:sz w:val="22"/>
          <w:lang w:val="en-GB"/>
        </w:rPr>
        <w:t xml:space="preserve"> simple element with </w:t>
      </w:r>
      <w:r w:rsidR="00D115F9">
        <w:rPr>
          <w:sz w:val="22"/>
          <w:lang w:val="en-GB"/>
        </w:rPr>
        <w:t>few</w:t>
      </w:r>
      <w:r w:rsidR="002618BE" w:rsidRPr="002618BE">
        <w:rPr>
          <w:sz w:val="22"/>
          <w:lang w:val="en-GB"/>
        </w:rPr>
        <w:t xml:space="preserve"> fields and interactions</w:t>
      </w:r>
      <w:r w:rsidR="001943EF">
        <w:rPr>
          <w:sz w:val="22"/>
          <w:lang w:val="en-GB"/>
        </w:rPr>
        <w:t xml:space="preserve">. Thus, it has a complexity </w:t>
      </w:r>
      <w:r w:rsidR="002618BE" w:rsidRPr="002618BE">
        <w:rPr>
          <w:sz w:val="22"/>
          <w:lang w:val="en-GB"/>
        </w:rPr>
        <w:t>weight of 7.</w:t>
      </w:r>
    </w:p>
    <w:p w14:paraId="353260AE" w14:textId="5A859ACC" w:rsidR="001C3B36" w:rsidRDefault="001C3B36" w:rsidP="00A30E0C">
      <w:pPr>
        <w:spacing w:after="120"/>
        <w:ind w:left="0" w:firstLine="0"/>
        <w:rPr>
          <w:sz w:val="22"/>
          <w:lang w:val="en-GB"/>
        </w:rPr>
      </w:pPr>
      <w:r w:rsidRPr="00D115F9">
        <w:rPr>
          <w:b/>
          <w:sz w:val="22"/>
          <w:u w:val="single"/>
          <w:lang w:val="en-GB"/>
        </w:rPr>
        <w:lastRenderedPageBreak/>
        <w:t>Special Parking</w:t>
      </w:r>
      <w:r w:rsidR="00F94D85">
        <w:rPr>
          <w:b/>
          <w:sz w:val="22"/>
          <w:u w:val="single"/>
          <w:lang w:val="en-GB"/>
        </w:rPr>
        <w:t xml:space="preserve"> Area</w:t>
      </w:r>
      <w:r>
        <w:rPr>
          <w:sz w:val="22"/>
          <w:lang w:val="en-GB"/>
        </w:rPr>
        <w:t xml:space="preserve"> </w:t>
      </w:r>
      <w:r w:rsidR="00D115F9">
        <w:rPr>
          <w:sz w:val="22"/>
          <w:lang w:val="en-GB"/>
        </w:rPr>
        <w:t>i</w:t>
      </w:r>
      <w:r w:rsidR="00D115F9" w:rsidRPr="002618BE">
        <w:rPr>
          <w:sz w:val="22"/>
          <w:lang w:val="en-GB"/>
        </w:rPr>
        <w:t>s a</w:t>
      </w:r>
      <w:r w:rsidR="002618BE" w:rsidRPr="002618BE">
        <w:rPr>
          <w:sz w:val="22"/>
          <w:lang w:val="en-GB"/>
        </w:rPr>
        <w:t xml:space="preserve"> simple element with </w:t>
      </w:r>
      <w:r w:rsidR="00D115F9">
        <w:rPr>
          <w:sz w:val="22"/>
          <w:lang w:val="en-GB"/>
        </w:rPr>
        <w:t xml:space="preserve">only few </w:t>
      </w:r>
      <w:r w:rsidR="002618BE" w:rsidRPr="002618BE">
        <w:rPr>
          <w:sz w:val="22"/>
          <w:lang w:val="en-GB"/>
        </w:rPr>
        <w:t>fields and interactions</w:t>
      </w:r>
      <w:r w:rsidR="00D115F9" w:rsidRPr="002618BE">
        <w:rPr>
          <w:sz w:val="22"/>
          <w:lang w:val="en-GB"/>
        </w:rPr>
        <w:t xml:space="preserve">, </w:t>
      </w:r>
      <w:r w:rsidR="00D115F9">
        <w:rPr>
          <w:sz w:val="22"/>
          <w:lang w:val="en-GB"/>
        </w:rPr>
        <w:t>so</w:t>
      </w:r>
      <w:r w:rsidR="00D115F9" w:rsidRPr="002618BE">
        <w:rPr>
          <w:sz w:val="22"/>
          <w:lang w:val="en-GB"/>
        </w:rPr>
        <w:t xml:space="preserve"> we apply a weight of 7</w:t>
      </w:r>
      <w:r w:rsidR="00D115F9">
        <w:rPr>
          <w:sz w:val="22"/>
          <w:lang w:val="en-GB"/>
        </w:rPr>
        <w:t>,</w:t>
      </w:r>
      <w:r w:rsidR="002618BE" w:rsidRPr="002618BE">
        <w:rPr>
          <w:sz w:val="22"/>
          <w:lang w:val="en-GB"/>
        </w:rPr>
        <w:t xml:space="preserve"> even if its fields belong to 2 groups</w:t>
      </w:r>
      <w:r w:rsidR="00D115F9">
        <w:rPr>
          <w:sz w:val="22"/>
          <w:lang w:val="en-GB"/>
        </w:rPr>
        <w:t>.</w:t>
      </w:r>
    </w:p>
    <w:p w14:paraId="18B3FBC0" w14:textId="0FB3334F" w:rsidR="00A30E0C" w:rsidRDefault="00A30E0C" w:rsidP="00A30E0C">
      <w:pPr>
        <w:spacing w:after="120"/>
        <w:ind w:left="0" w:firstLine="0"/>
        <w:rPr>
          <w:sz w:val="22"/>
          <w:lang w:val="en-GB"/>
        </w:rPr>
      </w:pPr>
      <w:r w:rsidRPr="00D115F9">
        <w:rPr>
          <w:b/>
          <w:sz w:val="22"/>
          <w:u w:val="single"/>
          <w:lang w:val="en-GB"/>
        </w:rPr>
        <w:t>Operator</w:t>
      </w:r>
      <w:r>
        <w:rPr>
          <w:sz w:val="22"/>
          <w:lang w:val="en-GB"/>
        </w:rPr>
        <w:t xml:space="preserve"> </w:t>
      </w:r>
      <w:r w:rsidR="002618BE" w:rsidRPr="002618BE">
        <w:rPr>
          <w:sz w:val="22"/>
          <w:lang w:val="en-GB"/>
        </w:rPr>
        <w:t xml:space="preserve">is a simple element with </w:t>
      </w:r>
      <w:r w:rsidR="00D115F9">
        <w:rPr>
          <w:sz w:val="22"/>
          <w:lang w:val="en-GB"/>
        </w:rPr>
        <w:t>few</w:t>
      </w:r>
      <w:r w:rsidR="002618BE" w:rsidRPr="002618BE">
        <w:rPr>
          <w:sz w:val="22"/>
          <w:lang w:val="en-GB"/>
        </w:rPr>
        <w:t xml:space="preserve"> fields an</w:t>
      </w:r>
      <w:r w:rsidR="00D115F9">
        <w:rPr>
          <w:sz w:val="22"/>
          <w:lang w:val="en-GB"/>
        </w:rPr>
        <w:t>d simple interactions with cars.</w:t>
      </w:r>
      <w:r w:rsidR="002618BE" w:rsidRPr="002618BE">
        <w:rPr>
          <w:sz w:val="22"/>
          <w:lang w:val="en-GB"/>
        </w:rPr>
        <w:t xml:space="preserve"> </w:t>
      </w:r>
      <w:r w:rsidR="00D115F9">
        <w:rPr>
          <w:sz w:val="22"/>
          <w:lang w:val="en-GB"/>
        </w:rPr>
        <w:t>W</w:t>
      </w:r>
      <w:r w:rsidR="002618BE" w:rsidRPr="002618BE">
        <w:rPr>
          <w:sz w:val="22"/>
          <w:lang w:val="en-GB"/>
        </w:rPr>
        <w:t>e apply a weight of 7.</w:t>
      </w:r>
    </w:p>
    <w:p w14:paraId="4BCDC273" w14:textId="405AB77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1704571C"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2519873C" w14:textId="7F6AFE2A" w:rsidR="00A650ED" w:rsidRPr="00A459C4" w:rsidRDefault="00A650ED" w:rsidP="00E241C9">
            <w:pPr>
              <w:pStyle w:val="tableheader"/>
              <w:rPr>
                <w:sz w:val="22"/>
              </w:rPr>
            </w:pPr>
            <w:r>
              <w:t>ILF</w:t>
            </w:r>
          </w:p>
        </w:tc>
        <w:tc>
          <w:tcPr>
            <w:tcW w:w="1000" w:type="pct"/>
            <w:tcBorders>
              <w:top w:val="single" w:sz="12" w:space="0" w:color="auto"/>
              <w:left w:val="single" w:sz="4" w:space="0" w:color="auto"/>
              <w:bottom w:val="single" w:sz="12" w:space="0" w:color="auto"/>
            </w:tcBorders>
          </w:tcPr>
          <w:p w14:paraId="5F65C7BC" w14:textId="77777777" w:rsidR="00A650ED" w:rsidRPr="00A459C4" w:rsidRDefault="00A650ED" w:rsidP="00E241C9">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5EAC6750" w14:textId="77777777" w:rsidR="00A650ED" w:rsidRPr="00A459C4" w:rsidRDefault="00A650ED" w:rsidP="00E241C9">
            <w:pPr>
              <w:pStyle w:val="tableheader"/>
              <w:jc w:val="center"/>
              <w:rPr>
                <w:sz w:val="22"/>
              </w:rPr>
            </w:pPr>
            <w:r>
              <w:rPr>
                <w:sz w:val="22"/>
              </w:rPr>
              <w:t>FPs</w:t>
            </w:r>
          </w:p>
        </w:tc>
      </w:tr>
      <w:tr w:rsidR="00A650ED" w14:paraId="3AB8F12D" w14:textId="77777777" w:rsidTr="001C3B36">
        <w:trPr>
          <w:trHeight w:val="23"/>
        </w:trPr>
        <w:tc>
          <w:tcPr>
            <w:tcW w:w="3000" w:type="pct"/>
            <w:tcBorders>
              <w:top w:val="single" w:sz="12" w:space="0" w:color="auto"/>
              <w:bottom w:val="nil"/>
              <w:right w:val="single" w:sz="4" w:space="0" w:color="auto"/>
            </w:tcBorders>
            <w:vAlign w:val="center"/>
          </w:tcPr>
          <w:p w14:paraId="477BB529" w14:textId="25AB9EF3" w:rsidR="00A650ED" w:rsidRPr="00571E96" w:rsidRDefault="00A650ED" w:rsidP="00E241C9">
            <w:pPr>
              <w:pStyle w:val="tablecontent"/>
              <w:jc w:val="left"/>
              <w:rPr>
                <w:b/>
              </w:rPr>
            </w:pPr>
            <w:r>
              <w:t>Car Info</w:t>
            </w:r>
          </w:p>
        </w:tc>
        <w:tc>
          <w:tcPr>
            <w:tcW w:w="1000" w:type="pct"/>
            <w:tcBorders>
              <w:top w:val="single" w:sz="12" w:space="0" w:color="auto"/>
              <w:left w:val="single" w:sz="4" w:space="0" w:color="auto"/>
              <w:bottom w:val="nil"/>
            </w:tcBorders>
            <w:vAlign w:val="center"/>
          </w:tcPr>
          <w:p w14:paraId="02769D98" w14:textId="705950A5" w:rsidR="00A650ED" w:rsidRDefault="00A650ED" w:rsidP="00E241C9">
            <w:pPr>
              <w:pStyle w:val="tablecontent"/>
            </w:pPr>
            <w:r>
              <w:t>Average</w:t>
            </w:r>
          </w:p>
        </w:tc>
        <w:tc>
          <w:tcPr>
            <w:tcW w:w="1000" w:type="pct"/>
            <w:tcBorders>
              <w:top w:val="single" w:sz="12" w:space="0" w:color="auto"/>
              <w:left w:val="single" w:sz="4" w:space="0" w:color="auto"/>
              <w:bottom w:val="nil"/>
            </w:tcBorders>
            <w:vAlign w:val="center"/>
          </w:tcPr>
          <w:p w14:paraId="18ACDD78" w14:textId="656AB082" w:rsidR="00A650ED" w:rsidRDefault="00A650ED" w:rsidP="00E241C9">
            <w:pPr>
              <w:pStyle w:val="tablecontent"/>
            </w:pPr>
            <w:r>
              <w:t>10</w:t>
            </w:r>
          </w:p>
        </w:tc>
      </w:tr>
      <w:tr w:rsidR="001C3B36" w14:paraId="1A49A2B4" w14:textId="77777777" w:rsidTr="001C3B36">
        <w:trPr>
          <w:trHeight w:val="13"/>
        </w:trPr>
        <w:tc>
          <w:tcPr>
            <w:tcW w:w="3000" w:type="pct"/>
            <w:tcBorders>
              <w:top w:val="nil"/>
              <w:bottom w:val="nil"/>
              <w:right w:val="single" w:sz="4" w:space="0" w:color="auto"/>
            </w:tcBorders>
            <w:vAlign w:val="center"/>
          </w:tcPr>
          <w:p w14:paraId="1F93C40F" w14:textId="3749CF89" w:rsidR="001C3B36" w:rsidRDefault="001C3B36" w:rsidP="00E241C9">
            <w:pPr>
              <w:pStyle w:val="tablecontent"/>
              <w:jc w:val="left"/>
            </w:pPr>
            <w:r>
              <w:t>User</w:t>
            </w:r>
          </w:p>
        </w:tc>
        <w:tc>
          <w:tcPr>
            <w:tcW w:w="1000" w:type="pct"/>
            <w:tcBorders>
              <w:top w:val="nil"/>
              <w:left w:val="single" w:sz="4" w:space="0" w:color="auto"/>
              <w:bottom w:val="nil"/>
            </w:tcBorders>
            <w:vAlign w:val="center"/>
          </w:tcPr>
          <w:p w14:paraId="02D5383D" w14:textId="72BDA469" w:rsidR="001C3B36" w:rsidRDefault="001C3B36" w:rsidP="00E241C9">
            <w:pPr>
              <w:pStyle w:val="tablecontent"/>
            </w:pPr>
            <w:r>
              <w:t>Average</w:t>
            </w:r>
          </w:p>
        </w:tc>
        <w:tc>
          <w:tcPr>
            <w:tcW w:w="1000" w:type="pct"/>
            <w:tcBorders>
              <w:top w:val="nil"/>
              <w:left w:val="single" w:sz="4" w:space="0" w:color="auto"/>
              <w:bottom w:val="nil"/>
            </w:tcBorders>
            <w:vAlign w:val="center"/>
          </w:tcPr>
          <w:p w14:paraId="48DB25E5" w14:textId="0BDE2CD5" w:rsidR="001C3B36" w:rsidRDefault="001C3B36" w:rsidP="00E241C9">
            <w:pPr>
              <w:pStyle w:val="tablecontent"/>
            </w:pPr>
            <w:r>
              <w:t>10</w:t>
            </w:r>
          </w:p>
        </w:tc>
      </w:tr>
      <w:tr w:rsidR="001C3B36" w14:paraId="6BE29AF0" w14:textId="77777777" w:rsidTr="001C3B36">
        <w:trPr>
          <w:trHeight w:val="13"/>
        </w:trPr>
        <w:tc>
          <w:tcPr>
            <w:tcW w:w="3000" w:type="pct"/>
            <w:tcBorders>
              <w:top w:val="nil"/>
              <w:bottom w:val="nil"/>
              <w:right w:val="single" w:sz="4" w:space="0" w:color="auto"/>
            </w:tcBorders>
            <w:vAlign w:val="center"/>
          </w:tcPr>
          <w:p w14:paraId="0C3394E8" w14:textId="70A746A6" w:rsidR="001C3B36" w:rsidRDefault="001C3B36" w:rsidP="00E241C9">
            <w:pPr>
              <w:pStyle w:val="tablecontent"/>
              <w:jc w:val="left"/>
            </w:pPr>
            <w:r>
              <w:t>Parking Area</w:t>
            </w:r>
          </w:p>
        </w:tc>
        <w:tc>
          <w:tcPr>
            <w:tcW w:w="1000" w:type="pct"/>
            <w:tcBorders>
              <w:top w:val="nil"/>
              <w:left w:val="single" w:sz="4" w:space="0" w:color="auto"/>
              <w:bottom w:val="nil"/>
            </w:tcBorders>
            <w:vAlign w:val="center"/>
          </w:tcPr>
          <w:p w14:paraId="31E435C4" w14:textId="4296C8CE" w:rsidR="001C3B36" w:rsidRDefault="001C3B36" w:rsidP="00E241C9">
            <w:pPr>
              <w:pStyle w:val="tablecontent"/>
            </w:pPr>
            <w:r>
              <w:t>Low</w:t>
            </w:r>
          </w:p>
        </w:tc>
        <w:tc>
          <w:tcPr>
            <w:tcW w:w="1000" w:type="pct"/>
            <w:tcBorders>
              <w:top w:val="nil"/>
              <w:left w:val="single" w:sz="4" w:space="0" w:color="auto"/>
              <w:bottom w:val="nil"/>
            </w:tcBorders>
            <w:vAlign w:val="center"/>
          </w:tcPr>
          <w:p w14:paraId="1AEF5D7F" w14:textId="03C8B4DE" w:rsidR="001C3B36" w:rsidRDefault="001C3B36" w:rsidP="00E241C9">
            <w:pPr>
              <w:pStyle w:val="tablecontent"/>
            </w:pPr>
            <w:r>
              <w:t>7</w:t>
            </w:r>
          </w:p>
        </w:tc>
      </w:tr>
      <w:tr w:rsidR="001C3B36" w14:paraId="457CAFF5" w14:textId="77777777" w:rsidTr="001C3B36">
        <w:trPr>
          <w:trHeight w:val="13"/>
        </w:trPr>
        <w:tc>
          <w:tcPr>
            <w:tcW w:w="3000" w:type="pct"/>
            <w:tcBorders>
              <w:top w:val="nil"/>
              <w:bottom w:val="nil"/>
              <w:right w:val="single" w:sz="4" w:space="0" w:color="auto"/>
            </w:tcBorders>
            <w:vAlign w:val="center"/>
          </w:tcPr>
          <w:p w14:paraId="018B4906" w14:textId="1FF03880" w:rsidR="001C3B36" w:rsidRDefault="001C3B36" w:rsidP="00E241C9">
            <w:pPr>
              <w:pStyle w:val="tablecontent"/>
              <w:jc w:val="left"/>
            </w:pPr>
            <w:r>
              <w:t>Special Parking Area</w:t>
            </w:r>
          </w:p>
        </w:tc>
        <w:tc>
          <w:tcPr>
            <w:tcW w:w="1000" w:type="pct"/>
            <w:tcBorders>
              <w:top w:val="nil"/>
              <w:left w:val="single" w:sz="4" w:space="0" w:color="auto"/>
              <w:bottom w:val="nil"/>
            </w:tcBorders>
            <w:vAlign w:val="center"/>
          </w:tcPr>
          <w:p w14:paraId="577D1284" w14:textId="0228A1D9" w:rsidR="001C3B36" w:rsidRDefault="001C3B36" w:rsidP="00E241C9">
            <w:pPr>
              <w:pStyle w:val="tablecontent"/>
            </w:pPr>
            <w:r>
              <w:t>Low</w:t>
            </w:r>
          </w:p>
        </w:tc>
        <w:tc>
          <w:tcPr>
            <w:tcW w:w="1000" w:type="pct"/>
            <w:tcBorders>
              <w:top w:val="nil"/>
              <w:left w:val="single" w:sz="4" w:space="0" w:color="auto"/>
              <w:bottom w:val="nil"/>
            </w:tcBorders>
            <w:vAlign w:val="center"/>
          </w:tcPr>
          <w:p w14:paraId="743C39A7" w14:textId="581F6E27" w:rsidR="001C3B36" w:rsidRDefault="001C3B36" w:rsidP="00E241C9">
            <w:pPr>
              <w:pStyle w:val="tablecontent"/>
            </w:pPr>
            <w:r>
              <w:t>7</w:t>
            </w:r>
          </w:p>
        </w:tc>
      </w:tr>
      <w:tr w:rsidR="001C3B36" w14:paraId="72B7ECA9" w14:textId="77777777" w:rsidTr="001C3B36">
        <w:trPr>
          <w:trHeight w:val="13"/>
        </w:trPr>
        <w:tc>
          <w:tcPr>
            <w:tcW w:w="3000" w:type="pct"/>
            <w:tcBorders>
              <w:top w:val="nil"/>
              <w:right w:val="single" w:sz="4" w:space="0" w:color="auto"/>
            </w:tcBorders>
            <w:vAlign w:val="center"/>
          </w:tcPr>
          <w:p w14:paraId="534CFD5B" w14:textId="7E6DAB40" w:rsidR="001C3B36" w:rsidRDefault="001C3B36" w:rsidP="00E241C9">
            <w:pPr>
              <w:pStyle w:val="tablecontent"/>
              <w:jc w:val="left"/>
            </w:pPr>
            <w:r>
              <w:t>Operator</w:t>
            </w:r>
          </w:p>
        </w:tc>
        <w:tc>
          <w:tcPr>
            <w:tcW w:w="1000" w:type="pct"/>
            <w:tcBorders>
              <w:top w:val="nil"/>
              <w:left w:val="single" w:sz="4" w:space="0" w:color="auto"/>
            </w:tcBorders>
            <w:vAlign w:val="center"/>
          </w:tcPr>
          <w:p w14:paraId="4BA0812C" w14:textId="1D4BA99C" w:rsidR="001C3B36" w:rsidRDefault="001C3B36" w:rsidP="00E241C9">
            <w:pPr>
              <w:pStyle w:val="tablecontent"/>
            </w:pPr>
            <w:r>
              <w:t>Low</w:t>
            </w:r>
          </w:p>
        </w:tc>
        <w:tc>
          <w:tcPr>
            <w:tcW w:w="1000" w:type="pct"/>
            <w:tcBorders>
              <w:top w:val="nil"/>
              <w:left w:val="single" w:sz="4" w:space="0" w:color="auto"/>
            </w:tcBorders>
            <w:vAlign w:val="center"/>
          </w:tcPr>
          <w:p w14:paraId="67884B26" w14:textId="2B529D91" w:rsidR="001C3B36" w:rsidRDefault="001C3B36" w:rsidP="00E241C9">
            <w:pPr>
              <w:pStyle w:val="tablecontent"/>
            </w:pPr>
            <w:r>
              <w:t>7</w:t>
            </w:r>
          </w:p>
        </w:tc>
      </w:tr>
      <w:tr w:rsidR="00A650ED" w14:paraId="1D01514D" w14:textId="77777777" w:rsidTr="006A20A4">
        <w:trPr>
          <w:trHeight w:val="13"/>
        </w:trPr>
        <w:tc>
          <w:tcPr>
            <w:tcW w:w="4000" w:type="pct"/>
            <w:gridSpan w:val="2"/>
            <w:tcBorders>
              <w:bottom w:val="single" w:sz="12" w:space="0" w:color="auto"/>
            </w:tcBorders>
            <w:vAlign w:val="center"/>
          </w:tcPr>
          <w:p w14:paraId="6409281B" w14:textId="77777777" w:rsidR="00A650ED" w:rsidRPr="00275B22" w:rsidRDefault="00A650ED" w:rsidP="00E241C9">
            <w:pPr>
              <w:pStyle w:val="tableheader2"/>
              <w:jc w:val="left"/>
            </w:pPr>
            <w:r w:rsidRPr="00275B22">
              <w:t>Total</w:t>
            </w:r>
          </w:p>
        </w:tc>
        <w:tc>
          <w:tcPr>
            <w:tcW w:w="1000" w:type="pct"/>
            <w:tcBorders>
              <w:left w:val="single" w:sz="4" w:space="0" w:color="auto"/>
              <w:bottom w:val="single" w:sz="12" w:space="0" w:color="auto"/>
            </w:tcBorders>
            <w:vAlign w:val="center"/>
          </w:tcPr>
          <w:p w14:paraId="4E548F11" w14:textId="10DD3533" w:rsidR="00A650ED" w:rsidRPr="00275B22" w:rsidRDefault="00A650ED" w:rsidP="00E241C9">
            <w:pPr>
              <w:pStyle w:val="tableheader2"/>
            </w:pPr>
            <w:r>
              <w:t>41</w:t>
            </w:r>
          </w:p>
        </w:tc>
      </w:tr>
    </w:tbl>
    <w:p w14:paraId="733CD65F" w14:textId="751442E4" w:rsidR="00A650ED" w:rsidRDefault="00A650ED" w:rsidP="00A30E0C">
      <w:pPr>
        <w:spacing w:after="120"/>
        <w:ind w:left="0" w:firstLine="0"/>
        <w:rPr>
          <w:sz w:val="22"/>
          <w:lang w:val="en-GB"/>
        </w:rPr>
      </w:pPr>
    </w:p>
    <w:p w14:paraId="25570F4E" w14:textId="77777777" w:rsidR="00A650ED" w:rsidRDefault="00A650ED" w:rsidP="00A30E0C">
      <w:pPr>
        <w:spacing w:after="120"/>
        <w:ind w:left="0" w:firstLine="0"/>
        <w:rPr>
          <w:sz w:val="22"/>
          <w:lang w:val="en-GB"/>
        </w:rPr>
      </w:pPr>
    </w:p>
    <w:p w14:paraId="2FA99D7B" w14:textId="289686EC" w:rsidR="00A30E0C" w:rsidRPr="00F9549C" w:rsidRDefault="00A30E0C" w:rsidP="00A35D73">
      <w:pPr>
        <w:pStyle w:val="Titolo3"/>
      </w:pPr>
      <w:bookmarkStart w:id="12" w:name="_Toc472754559"/>
      <w:r w:rsidRPr="00F9549C">
        <w:t>External Interface Files</w:t>
      </w:r>
      <w:bookmarkEnd w:id="12"/>
    </w:p>
    <w:p w14:paraId="24F9222D" w14:textId="091114C1" w:rsidR="00472829" w:rsidRDefault="00B10C9F" w:rsidP="001125B7">
      <w:pPr>
        <w:spacing w:after="120"/>
        <w:ind w:left="0" w:firstLine="0"/>
        <w:rPr>
          <w:sz w:val="22"/>
          <w:lang w:val="en-GB"/>
        </w:rPr>
      </w:pPr>
      <w:r>
        <w:rPr>
          <w:sz w:val="22"/>
          <w:lang w:val="en-GB"/>
        </w:rPr>
        <w:t>Our system interacts with external component</w:t>
      </w:r>
      <w:r w:rsidR="00472829">
        <w:rPr>
          <w:sz w:val="22"/>
          <w:lang w:val="en-GB"/>
        </w:rPr>
        <w:t>s</w:t>
      </w:r>
      <w:r>
        <w:rPr>
          <w:sz w:val="22"/>
          <w:lang w:val="en-GB"/>
        </w:rPr>
        <w:t xml:space="preserve"> for retrieving </w:t>
      </w:r>
      <w:r w:rsidR="001125B7">
        <w:rPr>
          <w:sz w:val="22"/>
          <w:lang w:val="en-GB"/>
        </w:rPr>
        <w:t>some information. We can identify them as:</w:t>
      </w:r>
    </w:p>
    <w:p w14:paraId="5A998091" w14:textId="1F908453" w:rsidR="001125B7" w:rsidRPr="00B1521C" w:rsidRDefault="001125B7" w:rsidP="001125B7">
      <w:pPr>
        <w:pStyle w:val="Paragrafoelenco"/>
        <w:numPr>
          <w:ilvl w:val="0"/>
          <w:numId w:val="30"/>
        </w:numPr>
        <w:rPr>
          <w:highlight w:val="yellow"/>
        </w:rPr>
      </w:pPr>
      <w:r w:rsidRPr="00B1521C">
        <w:rPr>
          <w:highlight w:val="yellow"/>
        </w:rPr>
        <w:t>driving licence validating system</w:t>
      </w:r>
      <w:r w:rsidR="00AC7DB8" w:rsidRPr="00B1521C">
        <w:rPr>
          <w:highlight w:val="yellow"/>
        </w:rPr>
        <w:t>: this ;</w:t>
      </w:r>
    </w:p>
    <w:p w14:paraId="47A82D2A" w14:textId="569B4428" w:rsidR="001125B7" w:rsidRPr="00B1521C" w:rsidRDefault="00AC7DB8" w:rsidP="001125B7">
      <w:pPr>
        <w:pStyle w:val="Paragrafoelenco"/>
        <w:numPr>
          <w:ilvl w:val="0"/>
          <w:numId w:val="30"/>
        </w:numPr>
        <w:rPr>
          <w:highlight w:val="yellow"/>
        </w:rPr>
      </w:pPr>
      <w:r w:rsidRPr="00B1521C">
        <w:rPr>
          <w:highlight w:val="yellow"/>
        </w:rPr>
        <w:t>geolocation and mapping service;</w:t>
      </w:r>
    </w:p>
    <w:p w14:paraId="1695D1A3" w14:textId="4A52D20E" w:rsidR="001125B7" w:rsidRDefault="00AC7DB8" w:rsidP="001125B7">
      <w:pPr>
        <w:pStyle w:val="Paragrafoelenco"/>
        <w:numPr>
          <w:ilvl w:val="0"/>
          <w:numId w:val="30"/>
        </w:numPr>
      </w:pPr>
      <w:r w:rsidRPr="00B1521C">
        <w:rPr>
          <w:highlight w:val="yellow"/>
        </w:rPr>
        <w:t>payment system</w:t>
      </w:r>
      <w:r>
        <w:t>;</w:t>
      </w:r>
    </w:p>
    <w:p w14:paraId="3612DC79" w14:textId="04B19282" w:rsidR="001125B7" w:rsidRDefault="001125B7" w:rsidP="001125B7">
      <w:pPr>
        <w:pStyle w:val="Paragrafoelenco"/>
        <w:numPr>
          <w:ilvl w:val="0"/>
          <w:numId w:val="30"/>
        </w:numPr>
      </w:pPr>
      <w:r>
        <w:t>physical car internal system.</w:t>
      </w:r>
    </w:p>
    <w:p w14:paraId="66106F32" w14:textId="5D34E365" w:rsidR="00A30E0C" w:rsidRDefault="00A30E0C"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168"/>
        <w:gridCol w:w="1389"/>
        <w:gridCol w:w="1389"/>
      </w:tblGrid>
      <w:tr w:rsidR="00A650ED" w:rsidRPr="00A459C4" w14:paraId="242C2009" w14:textId="77777777" w:rsidTr="001C3B36">
        <w:trPr>
          <w:trHeight w:val="27"/>
        </w:trPr>
        <w:tc>
          <w:tcPr>
            <w:tcW w:w="3000" w:type="pct"/>
            <w:tcBorders>
              <w:top w:val="single" w:sz="12" w:space="0" w:color="auto"/>
              <w:bottom w:val="single" w:sz="12" w:space="0" w:color="auto"/>
              <w:right w:val="single" w:sz="4" w:space="0" w:color="auto"/>
            </w:tcBorders>
            <w:vAlign w:val="center"/>
          </w:tcPr>
          <w:p w14:paraId="5191F8BB" w14:textId="7A3E4AFA" w:rsidR="00A650ED" w:rsidRPr="00A459C4" w:rsidRDefault="00A650ED" w:rsidP="00861827">
            <w:pPr>
              <w:pStyle w:val="tableheader"/>
              <w:rPr>
                <w:sz w:val="22"/>
              </w:rPr>
            </w:pPr>
            <w:r>
              <w:t>EIF</w:t>
            </w:r>
          </w:p>
        </w:tc>
        <w:tc>
          <w:tcPr>
            <w:tcW w:w="1000" w:type="pct"/>
            <w:tcBorders>
              <w:top w:val="single" w:sz="12" w:space="0" w:color="auto"/>
              <w:left w:val="single" w:sz="4" w:space="0" w:color="auto"/>
              <w:bottom w:val="single" w:sz="12" w:space="0" w:color="auto"/>
            </w:tcBorders>
          </w:tcPr>
          <w:p w14:paraId="68000BDA" w14:textId="77777777" w:rsidR="00A650ED" w:rsidRPr="00A459C4" w:rsidRDefault="00A650ED" w:rsidP="00861827">
            <w:pPr>
              <w:pStyle w:val="tableheader"/>
              <w:rPr>
                <w:sz w:val="22"/>
              </w:rPr>
            </w:pPr>
            <w:r>
              <w:t>Complexity</w:t>
            </w:r>
          </w:p>
        </w:tc>
        <w:tc>
          <w:tcPr>
            <w:tcW w:w="1000" w:type="pct"/>
            <w:tcBorders>
              <w:top w:val="single" w:sz="12" w:space="0" w:color="auto"/>
              <w:left w:val="single" w:sz="4" w:space="0" w:color="auto"/>
              <w:bottom w:val="single" w:sz="12" w:space="0" w:color="auto"/>
            </w:tcBorders>
          </w:tcPr>
          <w:p w14:paraId="64D395F1" w14:textId="77777777" w:rsidR="00A650ED" w:rsidRPr="00A459C4" w:rsidRDefault="00A650ED" w:rsidP="00861827">
            <w:pPr>
              <w:pStyle w:val="tableheader"/>
              <w:jc w:val="center"/>
              <w:rPr>
                <w:sz w:val="22"/>
              </w:rPr>
            </w:pPr>
            <w:r>
              <w:rPr>
                <w:sz w:val="22"/>
              </w:rPr>
              <w:t>FPs</w:t>
            </w:r>
          </w:p>
        </w:tc>
      </w:tr>
      <w:tr w:rsidR="00A650ED" w14:paraId="670612B5" w14:textId="77777777" w:rsidTr="001C3B36">
        <w:trPr>
          <w:trHeight w:val="23"/>
        </w:trPr>
        <w:tc>
          <w:tcPr>
            <w:tcW w:w="3000" w:type="pct"/>
            <w:tcBorders>
              <w:top w:val="single" w:sz="12" w:space="0" w:color="auto"/>
              <w:bottom w:val="nil"/>
              <w:right w:val="single" w:sz="4" w:space="0" w:color="auto"/>
            </w:tcBorders>
            <w:vAlign w:val="center"/>
          </w:tcPr>
          <w:p w14:paraId="0CCEA20B" w14:textId="68C729AB" w:rsidR="00A650ED" w:rsidRPr="00571E96" w:rsidRDefault="001125B7" w:rsidP="00861827">
            <w:pPr>
              <w:pStyle w:val="tablecontent"/>
              <w:jc w:val="left"/>
              <w:rPr>
                <w:b/>
              </w:rPr>
            </w:pPr>
            <w:r>
              <w:t>Driving Licence</w:t>
            </w:r>
          </w:p>
        </w:tc>
        <w:tc>
          <w:tcPr>
            <w:tcW w:w="1000" w:type="pct"/>
            <w:tcBorders>
              <w:top w:val="single" w:sz="12" w:space="0" w:color="auto"/>
              <w:left w:val="single" w:sz="4" w:space="0" w:color="auto"/>
              <w:bottom w:val="nil"/>
            </w:tcBorders>
            <w:vAlign w:val="center"/>
          </w:tcPr>
          <w:p w14:paraId="00428244" w14:textId="75FE1C9B" w:rsidR="00A650ED" w:rsidRDefault="00A650ED" w:rsidP="00861827">
            <w:pPr>
              <w:pStyle w:val="tablecontent"/>
            </w:pPr>
            <w:r>
              <w:t>Low</w:t>
            </w:r>
          </w:p>
        </w:tc>
        <w:tc>
          <w:tcPr>
            <w:tcW w:w="1000" w:type="pct"/>
            <w:tcBorders>
              <w:top w:val="single" w:sz="12" w:space="0" w:color="auto"/>
              <w:left w:val="single" w:sz="4" w:space="0" w:color="auto"/>
              <w:bottom w:val="nil"/>
            </w:tcBorders>
            <w:vAlign w:val="center"/>
          </w:tcPr>
          <w:p w14:paraId="5BD7207C" w14:textId="0EBC5708" w:rsidR="00A650ED" w:rsidRDefault="00A650ED" w:rsidP="00861827">
            <w:pPr>
              <w:pStyle w:val="tablecontent"/>
            </w:pPr>
            <w:r>
              <w:t>5</w:t>
            </w:r>
          </w:p>
        </w:tc>
      </w:tr>
      <w:tr w:rsidR="001C3B36" w14:paraId="01FD68B6" w14:textId="77777777" w:rsidTr="001C3B36">
        <w:trPr>
          <w:trHeight w:val="13"/>
        </w:trPr>
        <w:tc>
          <w:tcPr>
            <w:tcW w:w="3000" w:type="pct"/>
            <w:tcBorders>
              <w:top w:val="nil"/>
              <w:bottom w:val="nil"/>
              <w:right w:val="single" w:sz="4" w:space="0" w:color="auto"/>
            </w:tcBorders>
            <w:vAlign w:val="center"/>
          </w:tcPr>
          <w:p w14:paraId="642B2C5E" w14:textId="13083D67" w:rsidR="001C3B36" w:rsidRDefault="001125B7" w:rsidP="00861827">
            <w:pPr>
              <w:pStyle w:val="tablecontent"/>
              <w:jc w:val="left"/>
            </w:pPr>
            <w:r>
              <w:t>Geolocation and Mapping</w:t>
            </w:r>
          </w:p>
        </w:tc>
        <w:tc>
          <w:tcPr>
            <w:tcW w:w="1000" w:type="pct"/>
            <w:tcBorders>
              <w:top w:val="nil"/>
              <w:left w:val="single" w:sz="4" w:space="0" w:color="auto"/>
              <w:bottom w:val="nil"/>
            </w:tcBorders>
            <w:vAlign w:val="center"/>
          </w:tcPr>
          <w:p w14:paraId="6752102D" w14:textId="2566F608" w:rsidR="001C3B36" w:rsidRDefault="00E4054B" w:rsidP="00861827">
            <w:pPr>
              <w:pStyle w:val="tablecontent"/>
            </w:pPr>
            <w:r>
              <w:t>Average</w:t>
            </w:r>
          </w:p>
        </w:tc>
        <w:tc>
          <w:tcPr>
            <w:tcW w:w="1000" w:type="pct"/>
            <w:tcBorders>
              <w:top w:val="nil"/>
              <w:left w:val="single" w:sz="4" w:space="0" w:color="auto"/>
              <w:bottom w:val="nil"/>
            </w:tcBorders>
            <w:vAlign w:val="center"/>
          </w:tcPr>
          <w:p w14:paraId="52437C1E" w14:textId="6D748399" w:rsidR="001C3B36" w:rsidRDefault="00E4054B" w:rsidP="00861827">
            <w:pPr>
              <w:pStyle w:val="tablecontent"/>
            </w:pPr>
            <w:r>
              <w:t>7</w:t>
            </w:r>
          </w:p>
        </w:tc>
      </w:tr>
      <w:tr w:rsidR="001125B7" w14:paraId="34A54219" w14:textId="77777777" w:rsidTr="001C3B36">
        <w:trPr>
          <w:trHeight w:val="13"/>
        </w:trPr>
        <w:tc>
          <w:tcPr>
            <w:tcW w:w="3000" w:type="pct"/>
            <w:tcBorders>
              <w:top w:val="nil"/>
              <w:bottom w:val="nil"/>
              <w:right w:val="single" w:sz="4" w:space="0" w:color="auto"/>
            </w:tcBorders>
            <w:vAlign w:val="center"/>
          </w:tcPr>
          <w:p w14:paraId="67A23E91" w14:textId="45DB2D8C" w:rsidR="001125B7" w:rsidRDefault="001125B7" w:rsidP="00861827">
            <w:pPr>
              <w:pStyle w:val="tablecontent"/>
              <w:jc w:val="left"/>
            </w:pPr>
            <w:r>
              <w:t>Payment</w:t>
            </w:r>
          </w:p>
        </w:tc>
        <w:tc>
          <w:tcPr>
            <w:tcW w:w="1000" w:type="pct"/>
            <w:tcBorders>
              <w:top w:val="nil"/>
              <w:left w:val="single" w:sz="4" w:space="0" w:color="auto"/>
              <w:bottom w:val="nil"/>
            </w:tcBorders>
            <w:vAlign w:val="center"/>
          </w:tcPr>
          <w:p w14:paraId="5647412D" w14:textId="13463ECA" w:rsidR="001125B7" w:rsidRDefault="00E4054B" w:rsidP="00861827">
            <w:pPr>
              <w:pStyle w:val="tablecontent"/>
            </w:pPr>
            <w:r>
              <w:t>Average</w:t>
            </w:r>
          </w:p>
        </w:tc>
        <w:tc>
          <w:tcPr>
            <w:tcW w:w="1000" w:type="pct"/>
            <w:tcBorders>
              <w:top w:val="nil"/>
              <w:left w:val="single" w:sz="4" w:space="0" w:color="auto"/>
              <w:bottom w:val="nil"/>
            </w:tcBorders>
            <w:vAlign w:val="center"/>
          </w:tcPr>
          <w:p w14:paraId="069C48E6" w14:textId="20B6D0B5" w:rsidR="001125B7" w:rsidRDefault="00E4054B" w:rsidP="00861827">
            <w:pPr>
              <w:pStyle w:val="tablecontent"/>
            </w:pPr>
            <w:r>
              <w:t>7</w:t>
            </w:r>
          </w:p>
        </w:tc>
      </w:tr>
      <w:tr w:rsidR="001C3B36" w14:paraId="14337F4B" w14:textId="77777777" w:rsidTr="001C3B36">
        <w:trPr>
          <w:trHeight w:val="13"/>
        </w:trPr>
        <w:tc>
          <w:tcPr>
            <w:tcW w:w="3000" w:type="pct"/>
            <w:tcBorders>
              <w:top w:val="nil"/>
              <w:right w:val="single" w:sz="4" w:space="0" w:color="auto"/>
            </w:tcBorders>
            <w:vAlign w:val="center"/>
          </w:tcPr>
          <w:p w14:paraId="4DE90569" w14:textId="4A460C54" w:rsidR="001C3B36" w:rsidRDefault="001125B7" w:rsidP="00861827">
            <w:pPr>
              <w:pStyle w:val="tablecontent"/>
              <w:jc w:val="left"/>
            </w:pPr>
            <w:r>
              <w:t>Physical Car</w:t>
            </w:r>
          </w:p>
        </w:tc>
        <w:tc>
          <w:tcPr>
            <w:tcW w:w="1000" w:type="pct"/>
            <w:tcBorders>
              <w:top w:val="nil"/>
              <w:left w:val="single" w:sz="4" w:space="0" w:color="auto"/>
            </w:tcBorders>
            <w:vAlign w:val="center"/>
          </w:tcPr>
          <w:p w14:paraId="7F8163E8" w14:textId="30E3039C" w:rsidR="001C3B36" w:rsidRDefault="00E4054B" w:rsidP="00861827">
            <w:pPr>
              <w:pStyle w:val="tablecontent"/>
            </w:pPr>
            <w:r>
              <w:t>High</w:t>
            </w:r>
          </w:p>
        </w:tc>
        <w:tc>
          <w:tcPr>
            <w:tcW w:w="1000" w:type="pct"/>
            <w:tcBorders>
              <w:top w:val="nil"/>
              <w:left w:val="single" w:sz="4" w:space="0" w:color="auto"/>
            </w:tcBorders>
            <w:vAlign w:val="center"/>
          </w:tcPr>
          <w:p w14:paraId="21E2C886" w14:textId="61B9E35A" w:rsidR="001C3B36" w:rsidRDefault="00E4054B" w:rsidP="00861827">
            <w:pPr>
              <w:pStyle w:val="tablecontent"/>
            </w:pPr>
            <w:r>
              <w:t>10</w:t>
            </w:r>
          </w:p>
        </w:tc>
      </w:tr>
      <w:tr w:rsidR="00A650ED" w14:paraId="2639D860" w14:textId="77777777" w:rsidTr="006A20A4">
        <w:trPr>
          <w:trHeight w:val="13"/>
        </w:trPr>
        <w:tc>
          <w:tcPr>
            <w:tcW w:w="4000" w:type="pct"/>
            <w:gridSpan w:val="2"/>
            <w:tcBorders>
              <w:bottom w:val="single" w:sz="12" w:space="0" w:color="auto"/>
            </w:tcBorders>
            <w:vAlign w:val="center"/>
          </w:tcPr>
          <w:p w14:paraId="6F08858A" w14:textId="77777777" w:rsidR="00A650ED" w:rsidRPr="00275B22" w:rsidRDefault="00A650ED" w:rsidP="00861827">
            <w:pPr>
              <w:pStyle w:val="tableheader2"/>
              <w:jc w:val="left"/>
            </w:pPr>
            <w:r w:rsidRPr="00275B22">
              <w:t>Total</w:t>
            </w:r>
          </w:p>
        </w:tc>
        <w:tc>
          <w:tcPr>
            <w:tcW w:w="1000" w:type="pct"/>
            <w:tcBorders>
              <w:left w:val="single" w:sz="4" w:space="0" w:color="auto"/>
              <w:bottom w:val="single" w:sz="12" w:space="0" w:color="auto"/>
            </w:tcBorders>
            <w:vAlign w:val="center"/>
          </w:tcPr>
          <w:p w14:paraId="34F7EC87" w14:textId="23D83A4E" w:rsidR="00A650ED" w:rsidRPr="00275B22" w:rsidRDefault="00E4054B" w:rsidP="00861827">
            <w:pPr>
              <w:pStyle w:val="tableheader2"/>
            </w:pPr>
            <w:r>
              <w:t>29</w:t>
            </w:r>
          </w:p>
        </w:tc>
      </w:tr>
    </w:tbl>
    <w:p w14:paraId="51049240" w14:textId="01E4DA17" w:rsidR="00A650ED" w:rsidRDefault="00A650ED" w:rsidP="00A30E0C">
      <w:pPr>
        <w:spacing w:after="120"/>
        <w:ind w:left="0" w:firstLine="0"/>
        <w:rPr>
          <w:sz w:val="22"/>
          <w:lang w:val="en-GB"/>
        </w:rPr>
      </w:pPr>
    </w:p>
    <w:p w14:paraId="438F61DF" w14:textId="77777777" w:rsidR="00A650ED" w:rsidRDefault="00A650ED" w:rsidP="00A30E0C">
      <w:pPr>
        <w:spacing w:after="120"/>
        <w:ind w:left="0" w:firstLine="0"/>
        <w:rPr>
          <w:sz w:val="22"/>
          <w:lang w:val="en-GB"/>
        </w:rPr>
      </w:pPr>
    </w:p>
    <w:p w14:paraId="3876C93E" w14:textId="716C7CC2" w:rsidR="00D13B37" w:rsidRPr="00D13B37" w:rsidRDefault="00D13B37" w:rsidP="00A35D73">
      <w:pPr>
        <w:pStyle w:val="Titolo3"/>
      </w:pPr>
      <w:bookmarkStart w:id="13" w:name="_Toc472754560"/>
      <w:r w:rsidRPr="00D13B37">
        <w:t>Overall estimation</w:t>
      </w:r>
      <w:bookmarkEnd w:id="13"/>
    </w:p>
    <w:p w14:paraId="7A3D659D" w14:textId="6EFB7CF1" w:rsidR="00D13B37" w:rsidRDefault="00D13B37" w:rsidP="00A30E0C">
      <w:pPr>
        <w:spacing w:after="120"/>
        <w:ind w:left="0" w:firstLine="0"/>
        <w:rPr>
          <w:sz w:val="22"/>
          <w:lang w:val="en-GB"/>
        </w:rPr>
      </w:pPr>
      <w:r>
        <w:rPr>
          <w:sz w:val="22"/>
          <w:lang w:val="en-GB"/>
        </w:rPr>
        <w:t>The results of the complexity estimation are provided in the following table.</w:t>
      </w:r>
    </w:p>
    <w:p w14:paraId="2447541B" w14:textId="5F70360E" w:rsidR="00FD4317" w:rsidRDefault="00FD4317" w:rsidP="00A30E0C">
      <w:pPr>
        <w:spacing w:after="120"/>
        <w:ind w:left="0" w:firstLine="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5529"/>
        <w:gridCol w:w="1417"/>
      </w:tblGrid>
      <w:tr w:rsidR="008F29D9" w:rsidRPr="00A459C4" w14:paraId="4851EFD8" w14:textId="77777777" w:rsidTr="008F29D9">
        <w:trPr>
          <w:trHeight w:val="27"/>
        </w:trPr>
        <w:tc>
          <w:tcPr>
            <w:tcW w:w="3980" w:type="pct"/>
            <w:tcBorders>
              <w:top w:val="single" w:sz="12" w:space="0" w:color="auto"/>
              <w:bottom w:val="single" w:sz="12" w:space="0" w:color="auto"/>
            </w:tcBorders>
            <w:vAlign w:val="center"/>
          </w:tcPr>
          <w:p w14:paraId="3C76C288" w14:textId="3BD4301E" w:rsidR="008F29D9" w:rsidRPr="00A459C4" w:rsidRDefault="008F29D9" w:rsidP="00EC1F5A">
            <w:pPr>
              <w:pStyle w:val="tableheader"/>
              <w:rPr>
                <w:sz w:val="22"/>
              </w:rPr>
            </w:pPr>
            <w:r>
              <w:t>Type of Component</w:t>
            </w:r>
          </w:p>
        </w:tc>
        <w:tc>
          <w:tcPr>
            <w:tcW w:w="1020" w:type="pct"/>
            <w:tcBorders>
              <w:top w:val="single" w:sz="12" w:space="0" w:color="auto"/>
              <w:left w:val="single" w:sz="4" w:space="0" w:color="auto"/>
              <w:bottom w:val="single" w:sz="12" w:space="0" w:color="auto"/>
            </w:tcBorders>
          </w:tcPr>
          <w:p w14:paraId="3311AE21" w14:textId="7B284F32" w:rsidR="008F29D9" w:rsidRPr="00A459C4" w:rsidRDefault="008F29D9" w:rsidP="00EC1F5A">
            <w:pPr>
              <w:pStyle w:val="tableheader"/>
              <w:jc w:val="center"/>
              <w:rPr>
                <w:sz w:val="22"/>
              </w:rPr>
            </w:pPr>
            <w:r>
              <w:rPr>
                <w:sz w:val="22"/>
              </w:rPr>
              <w:t>FPs</w:t>
            </w:r>
          </w:p>
        </w:tc>
      </w:tr>
      <w:tr w:rsidR="008F29D9" w14:paraId="64FDCB57" w14:textId="77777777" w:rsidTr="008F29D9">
        <w:trPr>
          <w:trHeight w:val="23"/>
        </w:trPr>
        <w:tc>
          <w:tcPr>
            <w:tcW w:w="3980" w:type="pct"/>
            <w:tcBorders>
              <w:top w:val="nil"/>
              <w:bottom w:val="nil"/>
            </w:tcBorders>
          </w:tcPr>
          <w:p w14:paraId="380C33F5" w14:textId="2E5E985F" w:rsidR="008F29D9" w:rsidRDefault="008F29D9" w:rsidP="00EC1F5A">
            <w:pPr>
              <w:pStyle w:val="tablecontent"/>
              <w:jc w:val="left"/>
            </w:pPr>
            <w:r>
              <w:t>External Inputs</w:t>
            </w:r>
          </w:p>
        </w:tc>
        <w:tc>
          <w:tcPr>
            <w:tcW w:w="1020" w:type="pct"/>
            <w:tcBorders>
              <w:top w:val="nil"/>
              <w:left w:val="single" w:sz="4" w:space="0" w:color="auto"/>
              <w:bottom w:val="nil"/>
            </w:tcBorders>
          </w:tcPr>
          <w:p w14:paraId="47320530" w14:textId="66D13C4E" w:rsidR="008F29D9" w:rsidRDefault="000D4639" w:rsidP="00EC1F5A">
            <w:pPr>
              <w:pStyle w:val="tablecontent"/>
            </w:pPr>
            <w:r>
              <w:t>36</w:t>
            </w:r>
          </w:p>
        </w:tc>
      </w:tr>
      <w:tr w:rsidR="008F29D9" w14:paraId="319A7437" w14:textId="77777777" w:rsidTr="008F29D9">
        <w:trPr>
          <w:trHeight w:val="13"/>
        </w:trPr>
        <w:tc>
          <w:tcPr>
            <w:tcW w:w="3980" w:type="pct"/>
            <w:tcBorders>
              <w:top w:val="nil"/>
              <w:bottom w:val="nil"/>
            </w:tcBorders>
          </w:tcPr>
          <w:p w14:paraId="6E967054" w14:textId="707C6D7E" w:rsidR="008F29D9" w:rsidRDefault="008F29D9" w:rsidP="00EC1F5A">
            <w:pPr>
              <w:pStyle w:val="tablecontent"/>
              <w:jc w:val="left"/>
            </w:pPr>
            <w:r>
              <w:t>External Outputs</w:t>
            </w:r>
          </w:p>
        </w:tc>
        <w:tc>
          <w:tcPr>
            <w:tcW w:w="1020" w:type="pct"/>
            <w:tcBorders>
              <w:top w:val="nil"/>
              <w:left w:val="single" w:sz="4" w:space="0" w:color="auto"/>
              <w:bottom w:val="nil"/>
            </w:tcBorders>
          </w:tcPr>
          <w:p w14:paraId="1C60333D" w14:textId="766A0954" w:rsidR="008F29D9" w:rsidRDefault="000D4639" w:rsidP="00EC1F5A">
            <w:pPr>
              <w:pStyle w:val="tablecontent"/>
            </w:pPr>
            <w:r>
              <w:t>18</w:t>
            </w:r>
          </w:p>
        </w:tc>
      </w:tr>
      <w:tr w:rsidR="008F29D9" w14:paraId="1E41710C" w14:textId="77777777" w:rsidTr="008F29D9">
        <w:trPr>
          <w:trHeight w:val="13"/>
        </w:trPr>
        <w:tc>
          <w:tcPr>
            <w:tcW w:w="3980" w:type="pct"/>
            <w:tcBorders>
              <w:top w:val="nil"/>
              <w:bottom w:val="nil"/>
            </w:tcBorders>
          </w:tcPr>
          <w:p w14:paraId="19BB525E" w14:textId="2A3E2058" w:rsidR="008F29D9" w:rsidRDefault="008F29D9" w:rsidP="00EC1F5A">
            <w:pPr>
              <w:pStyle w:val="tablecontent"/>
              <w:jc w:val="left"/>
            </w:pPr>
            <w:r>
              <w:t>External Inquiries</w:t>
            </w:r>
          </w:p>
        </w:tc>
        <w:tc>
          <w:tcPr>
            <w:tcW w:w="1020" w:type="pct"/>
            <w:tcBorders>
              <w:top w:val="nil"/>
              <w:left w:val="single" w:sz="4" w:space="0" w:color="auto"/>
              <w:bottom w:val="nil"/>
            </w:tcBorders>
          </w:tcPr>
          <w:p w14:paraId="4253A72E" w14:textId="65AFD5BC" w:rsidR="008F29D9" w:rsidRDefault="000D4639" w:rsidP="00EC1F5A">
            <w:pPr>
              <w:pStyle w:val="tablecontent"/>
            </w:pPr>
            <w:r>
              <w:t>30</w:t>
            </w:r>
          </w:p>
        </w:tc>
      </w:tr>
      <w:tr w:rsidR="008F29D9" w14:paraId="6C2756B5" w14:textId="77777777" w:rsidTr="008F29D9">
        <w:trPr>
          <w:trHeight w:val="13"/>
        </w:trPr>
        <w:tc>
          <w:tcPr>
            <w:tcW w:w="3980" w:type="pct"/>
            <w:tcBorders>
              <w:top w:val="nil"/>
              <w:bottom w:val="nil"/>
            </w:tcBorders>
          </w:tcPr>
          <w:p w14:paraId="76D1E2A5" w14:textId="7F2EFCBF" w:rsidR="008F29D9" w:rsidRDefault="008F29D9" w:rsidP="00EC1F5A">
            <w:pPr>
              <w:pStyle w:val="tablecontent"/>
              <w:jc w:val="left"/>
            </w:pPr>
            <w:r>
              <w:t>Internal Logic Files</w:t>
            </w:r>
          </w:p>
        </w:tc>
        <w:tc>
          <w:tcPr>
            <w:tcW w:w="1020" w:type="pct"/>
            <w:tcBorders>
              <w:top w:val="nil"/>
              <w:left w:val="single" w:sz="4" w:space="0" w:color="auto"/>
              <w:bottom w:val="nil"/>
            </w:tcBorders>
          </w:tcPr>
          <w:p w14:paraId="6CF0C7A1" w14:textId="547C7A28" w:rsidR="008F29D9" w:rsidRDefault="008F29D9" w:rsidP="00EC1F5A">
            <w:pPr>
              <w:pStyle w:val="tablecontent"/>
            </w:pPr>
            <w:r>
              <w:t>41</w:t>
            </w:r>
          </w:p>
        </w:tc>
      </w:tr>
      <w:tr w:rsidR="008F29D9" w14:paraId="611E9BFA" w14:textId="77777777" w:rsidTr="000D4639">
        <w:trPr>
          <w:trHeight w:val="13"/>
        </w:trPr>
        <w:tc>
          <w:tcPr>
            <w:tcW w:w="3980" w:type="pct"/>
            <w:tcBorders>
              <w:top w:val="nil"/>
            </w:tcBorders>
          </w:tcPr>
          <w:p w14:paraId="0C57D669" w14:textId="580E7EFD" w:rsidR="008F29D9" w:rsidRDefault="008F29D9" w:rsidP="00EC1F5A">
            <w:pPr>
              <w:pStyle w:val="tablecontent"/>
              <w:jc w:val="left"/>
            </w:pPr>
            <w:r>
              <w:t>External Interface Files</w:t>
            </w:r>
          </w:p>
        </w:tc>
        <w:tc>
          <w:tcPr>
            <w:tcW w:w="1020" w:type="pct"/>
            <w:tcBorders>
              <w:top w:val="nil"/>
              <w:left w:val="single" w:sz="4" w:space="0" w:color="auto"/>
            </w:tcBorders>
            <w:shd w:val="clear" w:color="auto" w:fill="auto"/>
          </w:tcPr>
          <w:p w14:paraId="20C92F0C" w14:textId="63A3A196" w:rsidR="008F29D9" w:rsidRPr="000D4639" w:rsidRDefault="000D4639" w:rsidP="00EC1F5A">
            <w:pPr>
              <w:pStyle w:val="tablecontent"/>
            </w:pPr>
            <w:r w:rsidRPr="000D4639">
              <w:t>29</w:t>
            </w:r>
          </w:p>
        </w:tc>
      </w:tr>
      <w:tr w:rsidR="00C2646A" w14:paraId="3F3D8298" w14:textId="77777777" w:rsidTr="000D4639">
        <w:trPr>
          <w:trHeight w:val="320"/>
        </w:trPr>
        <w:tc>
          <w:tcPr>
            <w:tcW w:w="3980" w:type="pct"/>
            <w:tcBorders>
              <w:bottom w:val="single" w:sz="12" w:space="0" w:color="auto"/>
            </w:tcBorders>
            <w:vAlign w:val="center"/>
          </w:tcPr>
          <w:p w14:paraId="6E529DA2" w14:textId="77777777" w:rsidR="00C2646A" w:rsidRPr="00275B22" w:rsidRDefault="00C2646A" w:rsidP="00EC1F5A">
            <w:pPr>
              <w:pStyle w:val="tableheader2"/>
              <w:jc w:val="left"/>
            </w:pPr>
            <w:r w:rsidRPr="00275B22">
              <w:t>Total</w:t>
            </w:r>
          </w:p>
        </w:tc>
        <w:tc>
          <w:tcPr>
            <w:tcW w:w="1020" w:type="pct"/>
            <w:tcBorders>
              <w:left w:val="single" w:sz="4" w:space="0" w:color="auto"/>
              <w:bottom w:val="single" w:sz="12" w:space="0" w:color="auto"/>
            </w:tcBorders>
            <w:shd w:val="clear" w:color="auto" w:fill="auto"/>
            <w:vAlign w:val="center"/>
          </w:tcPr>
          <w:p w14:paraId="72764B8E" w14:textId="2AAF939E" w:rsidR="00C2646A" w:rsidRPr="000D4639" w:rsidRDefault="000D4639" w:rsidP="00EC1F5A">
            <w:pPr>
              <w:pStyle w:val="tableheader2"/>
            </w:pPr>
            <w:r w:rsidRPr="000D4639">
              <w:t>15</w:t>
            </w:r>
            <w:r w:rsidR="008F29D9" w:rsidRPr="000D4639">
              <w:t>4</w:t>
            </w:r>
          </w:p>
        </w:tc>
      </w:tr>
    </w:tbl>
    <w:p w14:paraId="7BD790E5" w14:textId="38F15D0D" w:rsidR="00C2646A" w:rsidRDefault="00C2646A" w:rsidP="00A30E0C">
      <w:pPr>
        <w:spacing w:after="120"/>
        <w:ind w:left="0" w:firstLine="0"/>
        <w:rPr>
          <w:sz w:val="22"/>
          <w:lang w:val="en-GB"/>
        </w:rPr>
      </w:pPr>
    </w:p>
    <w:p w14:paraId="3E0E5526" w14:textId="77777777" w:rsidR="00D13B37" w:rsidRDefault="00D13B37" w:rsidP="00A30E0C">
      <w:pPr>
        <w:spacing w:after="120"/>
        <w:ind w:left="0" w:firstLine="0"/>
        <w:rPr>
          <w:sz w:val="22"/>
          <w:lang w:val="en-GB"/>
        </w:rPr>
      </w:pPr>
      <w:r>
        <w:rPr>
          <w:sz w:val="22"/>
          <w:lang w:val="en-GB"/>
        </w:rPr>
        <w:t>Using this result, we can estimate the amount of total code lines in our applications.</w:t>
      </w:r>
    </w:p>
    <w:p w14:paraId="568BD3D8" w14:textId="77777777" w:rsidR="00D13B37" w:rsidRPr="00CD3888" w:rsidRDefault="00D13B37" w:rsidP="00A30E0C">
      <w:pPr>
        <w:spacing w:after="120"/>
        <w:ind w:left="0" w:firstLine="0"/>
        <w:rPr>
          <w:sz w:val="22"/>
          <w:lang w:val="en-GB"/>
        </w:rPr>
      </w:pPr>
    </w:p>
    <w:p w14:paraId="1F86C3F5" w14:textId="4DACF78B" w:rsidR="00A30E0C" w:rsidRPr="00CD3888" w:rsidRDefault="00A30E0C" w:rsidP="00A30E0C">
      <w:pPr>
        <w:pStyle w:val="Titolo2"/>
        <w:numPr>
          <w:ilvl w:val="1"/>
          <w:numId w:val="5"/>
        </w:numPr>
        <w:rPr>
          <w:sz w:val="28"/>
          <w:lang w:val="en-GB"/>
        </w:rPr>
      </w:pPr>
      <w:bookmarkStart w:id="14" w:name="_High_level_components"/>
      <w:bookmarkEnd w:id="14"/>
      <w:r>
        <w:rPr>
          <w:sz w:val="28"/>
          <w:lang w:val="en-GB"/>
        </w:rPr>
        <w:t xml:space="preserve"> </w:t>
      </w:r>
      <w:bookmarkStart w:id="15" w:name="_Toc472754561"/>
      <w:r>
        <w:rPr>
          <w:sz w:val="28"/>
          <w:lang w:val="en-GB"/>
        </w:rPr>
        <w:t>Cost and effort estimation: COCOMO II</w:t>
      </w:r>
      <w:bookmarkEnd w:id="15"/>
    </w:p>
    <w:p w14:paraId="0E4AECAC" w14:textId="77777777" w:rsidR="009408DC" w:rsidRDefault="00A30E0C" w:rsidP="00A30E0C">
      <w:pPr>
        <w:spacing w:after="120"/>
        <w:rPr>
          <w:sz w:val="22"/>
          <w:lang w:val="en-GB"/>
        </w:rPr>
      </w:pPr>
      <w:r>
        <w:rPr>
          <w:sz w:val="22"/>
          <w:lang w:val="en-GB"/>
        </w:rPr>
        <w:t xml:space="preserve">The cost and effort estimation is made using the COCOMO II method. </w:t>
      </w:r>
    </w:p>
    <w:p w14:paraId="1BC850BA" w14:textId="37A553B9" w:rsidR="009408DC" w:rsidRDefault="009408DC" w:rsidP="00A30E0C">
      <w:pPr>
        <w:spacing w:after="120"/>
        <w:rPr>
          <w:sz w:val="22"/>
          <w:lang w:val="en-GB"/>
        </w:rPr>
      </w:pPr>
    </w:p>
    <w:p w14:paraId="5C89A2D1" w14:textId="48F95978" w:rsidR="009408DC" w:rsidRPr="009408DC" w:rsidRDefault="009408DC" w:rsidP="00A35D73">
      <w:pPr>
        <w:pStyle w:val="Titolo3"/>
      </w:pPr>
      <w:bookmarkStart w:id="16" w:name="_Toc472754562"/>
      <w:r w:rsidRPr="009408DC">
        <w:t>Scale Drivers</w:t>
      </w:r>
      <w:bookmarkEnd w:id="16"/>
    </w:p>
    <w:p w14:paraId="10184BF9" w14:textId="5BC0875C" w:rsidR="00A30E0C" w:rsidRDefault="009408DC" w:rsidP="00A30E0C">
      <w:pPr>
        <w:spacing w:after="120"/>
        <w:rPr>
          <w:sz w:val="22"/>
          <w:lang w:val="en-GB"/>
        </w:rPr>
      </w:pPr>
      <w:r>
        <w:rPr>
          <w:sz w:val="22"/>
          <w:lang w:val="en-GB"/>
        </w:rPr>
        <w:t>We</w:t>
      </w:r>
      <w:r w:rsidR="00A30E0C">
        <w:rPr>
          <w:sz w:val="22"/>
          <w:lang w:val="en-GB"/>
        </w:rPr>
        <w:t xml:space="preserve"> provide </w:t>
      </w:r>
      <w:r>
        <w:rPr>
          <w:sz w:val="22"/>
          <w:lang w:val="en-GB"/>
        </w:rPr>
        <w:t xml:space="preserve">here </w:t>
      </w:r>
      <w:r w:rsidR="00A30E0C">
        <w:rPr>
          <w:sz w:val="22"/>
          <w:lang w:val="en-GB"/>
        </w:rPr>
        <w:t>the table containing figures used in the evaluation. It is based on the following scale drivers:</w:t>
      </w:r>
    </w:p>
    <w:p w14:paraId="0F274B41" w14:textId="77777777" w:rsidR="00A30E0C" w:rsidRPr="0096331E" w:rsidRDefault="00A30E0C" w:rsidP="00877884">
      <w:pPr>
        <w:pStyle w:val="Paragrafoelenco"/>
        <w:numPr>
          <w:ilvl w:val="0"/>
          <w:numId w:val="30"/>
        </w:numPr>
      </w:pPr>
      <w:r w:rsidRPr="002A57C2">
        <w:t>Precedentedness</w:t>
      </w:r>
      <w:r>
        <w:t xml:space="preserve"> (PREC): the value depends on the experience the team has on projects similar to the current one.</w:t>
      </w:r>
    </w:p>
    <w:p w14:paraId="717EAE23" w14:textId="77777777" w:rsidR="00A30E0C" w:rsidRPr="002A57C2" w:rsidRDefault="00A30E0C" w:rsidP="00877884">
      <w:pPr>
        <w:pStyle w:val="Paragrafoelenco"/>
        <w:numPr>
          <w:ilvl w:val="0"/>
          <w:numId w:val="30"/>
        </w:numPr>
      </w:pPr>
      <w:r>
        <w:t>Development flexibility (FLEX): represents the possibility to make changes to the project based on the strictness of the external requirements.</w:t>
      </w:r>
    </w:p>
    <w:p w14:paraId="23EB7764" w14:textId="77777777" w:rsidR="00A30E0C" w:rsidRPr="002A57C2" w:rsidRDefault="00A30E0C" w:rsidP="00877884">
      <w:pPr>
        <w:pStyle w:val="Paragrafoelenco"/>
        <w:numPr>
          <w:ilvl w:val="0"/>
          <w:numId w:val="30"/>
        </w:numPr>
      </w:pPr>
      <w:r>
        <w:t>Risk resolution (RESL): consists in the capacity to solve problems and is strictly related to the risk analysis provided in this document.</w:t>
      </w:r>
    </w:p>
    <w:p w14:paraId="1B5008C7" w14:textId="77777777" w:rsidR="00A30E0C" w:rsidRPr="002A57C2" w:rsidRDefault="00A30E0C" w:rsidP="00877884">
      <w:pPr>
        <w:pStyle w:val="Paragrafoelenco"/>
        <w:numPr>
          <w:ilvl w:val="0"/>
          <w:numId w:val="30"/>
        </w:numPr>
      </w:pPr>
      <w:r>
        <w:lastRenderedPageBreak/>
        <w:t>Team cohesion (TEAM): its value represents the capacity of the team members to work together and cooperate</w:t>
      </w:r>
    </w:p>
    <w:p w14:paraId="6B79DBB9" w14:textId="2E204EF8" w:rsidR="00C30D82" w:rsidRPr="002A57C2" w:rsidRDefault="00A30E0C" w:rsidP="00C30D82">
      <w:pPr>
        <w:pStyle w:val="Paragrafoelenco"/>
        <w:numPr>
          <w:ilvl w:val="0"/>
          <w:numId w:val="30"/>
        </w:numPr>
      </w:pPr>
      <w: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275B22">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9632C">
            <w:pPr>
              <w:pStyle w:val="tableheader"/>
              <w:jc w:val="center"/>
            </w:pPr>
            <w:r w:rsidRPr="0029573D">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9632C">
            <w:pPr>
              <w:pStyle w:val="tableheader"/>
              <w:jc w:val="center"/>
            </w:pPr>
            <w:r w:rsidRPr="0029573D">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9632C">
            <w:pPr>
              <w:pStyle w:val="tableheader"/>
              <w:jc w:val="center"/>
            </w:pPr>
            <w:r w:rsidRPr="0029573D">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9632C">
            <w:pPr>
              <w:pStyle w:val="tableheader"/>
              <w:jc w:val="center"/>
            </w:pPr>
            <w:r w:rsidRPr="0029573D">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9632C">
            <w:pPr>
              <w:pStyle w:val="tableheader"/>
              <w:jc w:val="center"/>
            </w:pPr>
            <w:r w:rsidRPr="0029573D">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9632C">
            <w:pPr>
              <w:pStyle w:val="tableheader"/>
              <w:jc w:val="center"/>
            </w:pPr>
            <w:r w:rsidRPr="0029573D">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9632C">
            <w:pPr>
              <w:pStyle w:val="tableheader"/>
              <w:jc w:val="center"/>
            </w:pPr>
            <w:r w:rsidRPr="0029573D">
              <w:t>Extra High</w:t>
            </w:r>
          </w:p>
        </w:tc>
      </w:tr>
      <w:tr w:rsidR="00A30E0C" w14:paraId="3A105749" w14:textId="77777777" w:rsidTr="00E840D1">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9632C">
            <w:pPr>
              <w:pStyle w:val="tableheader2left"/>
            </w:pPr>
            <w:r w:rsidRPr="0029573D">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9632C">
            <w:pPr>
              <w:pStyle w:val="tablecontentsmaller"/>
            </w:pPr>
            <w:r w:rsidRPr="009F3E3B">
              <w:t>thoroughly</w:t>
            </w:r>
          </w:p>
          <w:p w14:paraId="3D375A76"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0F9646EC" w14:textId="77777777" w:rsidR="00A30E0C" w:rsidRPr="00E840D1" w:rsidRDefault="00A30E0C" w:rsidP="0039632C">
            <w:pPr>
              <w:pStyle w:val="tablecontentsmaller"/>
            </w:pPr>
            <w:r w:rsidRPr="00E840D1">
              <w:t>largely</w:t>
            </w:r>
          </w:p>
          <w:p w14:paraId="132B8E59" w14:textId="77777777" w:rsidR="00A30E0C" w:rsidRPr="00E840D1" w:rsidRDefault="00A30E0C" w:rsidP="0039632C">
            <w:pPr>
              <w:pStyle w:val="tablecontentsmaller"/>
            </w:pPr>
            <w:r w:rsidRPr="00E840D1">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9632C">
            <w:pPr>
              <w:pStyle w:val="tablecontentsmaller"/>
            </w:pPr>
            <w:r w:rsidRPr="009F3E3B">
              <w:t>somewhat</w:t>
            </w:r>
          </w:p>
          <w:p w14:paraId="7ABFDA2F" w14:textId="77777777" w:rsidR="00A30E0C" w:rsidRPr="009F3E3B" w:rsidRDefault="00A30E0C" w:rsidP="0039632C">
            <w:pPr>
              <w:pStyle w:val="tablecontentsmaller"/>
            </w:pPr>
            <w:r w:rsidRPr="009F3E3B">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9632C">
            <w:pPr>
              <w:pStyle w:val="tablecontentsmaller"/>
            </w:pPr>
            <w:r w:rsidRPr="009F3E3B">
              <w:t>generally</w:t>
            </w:r>
          </w:p>
          <w:p w14:paraId="13AFD479"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9632C">
            <w:pPr>
              <w:pStyle w:val="tablecontentsmaller"/>
            </w:pPr>
            <w:r w:rsidRPr="009F3E3B">
              <w:t>largely</w:t>
            </w:r>
          </w:p>
          <w:p w14:paraId="7C68C77F" w14:textId="77777777" w:rsidR="00A30E0C" w:rsidRPr="009F3E3B" w:rsidRDefault="00A30E0C" w:rsidP="0039632C">
            <w:pPr>
              <w:pStyle w:val="tablecontentsmaller"/>
            </w:pPr>
            <w:r w:rsidRPr="009F3E3B">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9632C">
            <w:pPr>
              <w:pStyle w:val="tablecontentsmaller"/>
            </w:pPr>
            <w:r w:rsidRPr="009F3E3B">
              <w:t>thoroughly familiar</w:t>
            </w:r>
          </w:p>
        </w:tc>
      </w:tr>
      <w:tr w:rsidR="00A30E0C" w14:paraId="56196659" w14:textId="77777777" w:rsidTr="00E840D1">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9632C">
            <w:pPr>
              <w:pStyle w:val="tableheader2left"/>
            </w:pPr>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9632C">
            <w:pPr>
              <w:pStyle w:val="tablecontentsmaller"/>
              <w:jc w:val="center"/>
            </w:pPr>
            <w:r w:rsidRPr="009F3E3B">
              <w:t>6.20</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1BC1DC18" w14:textId="77777777" w:rsidR="00A30E0C" w:rsidRPr="00E840D1" w:rsidRDefault="00A30E0C" w:rsidP="0039632C">
            <w:pPr>
              <w:pStyle w:val="tablecontentsmaller"/>
              <w:jc w:val="center"/>
            </w:pPr>
            <w:r w:rsidRPr="00E840D1">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9632C">
            <w:pPr>
              <w:pStyle w:val="tablecontentsmaller"/>
              <w:jc w:val="center"/>
            </w:pPr>
            <w:r w:rsidRPr="009F3E3B">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9632C">
            <w:pPr>
              <w:pStyle w:val="tablecontentsmaller"/>
              <w:jc w:val="center"/>
            </w:pPr>
            <w:r w:rsidRPr="009F3E3B">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9632C">
            <w:pPr>
              <w:pStyle w:val="tablecontentsmaller"/>
              <w:jc w:val="center"/>
            </w:pPr>
            <w:r w:rsidRPr="009F3E3B">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9632C">
            <w:pPr>
              <w:pStyle w:val="tablecontentsmaller"/>
              <w:jc w:val="center"/>
            </w:pPr>
            <w:r w:rsidRPr="009F3E3B">
              <w:t>0.00</w:t>
            </w:r>
          </w:p>
        </w:tc>
      </w:tr>
      <w:tr w:rsidR="00A30E0C" w14:paraId="05CAD3F6" w14:textId="77777777" w:rsidTr="00E840D1">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9632C">
            <w:pPr>
              <w:pStyle w:val="tableheader2left"/>
            </w:pPr>
            <w:r w:rsidRPr="0029573D">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9632C">
            <w:pPr>
              <w:pStyle w:val="tablecontentsmaller"/>
            </w:pPr>
            <w:r w:rsidRPr="009F3E3B">
              <w:t xml:space="preserve">rigorous </w:t>
            </w:r>
          </w:p>
          <w:p w14:paraId="6FA455EF"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9632C">
            <w:pPr>
              <w:pStyle w:val="tablecontentsmaller"/>
            </w:pPr>
            <w:r w:rsidRPr="009F3E3B">
              <w:t>occasional</w:t>
            </w:r>
          </w:p>
          <w:p w14:paraId="1D8F6B36"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9632C">
            <w:pPr>
              <w:pStyle w:val="tablecontentsmaller"/>
            </w:pPr>
            <w:r w:rsidRPr="009F3E3B">
              <w:t>some</w:t>
            </w:r>
          </w:p>
          <w:p w14:paraId="755A00E1" w14:textId="77777777" w:rsidR="00A30E0C" w:rsidRPr="009F3E3B" w:rsidRDefault="00A30E0C" w:rsidP="0039632C">
            <w:pPr>
              <w:pStyle w:val="tablecontentsmaller"/>
            </w:pPr>
            <w:r w:rsidRPr="009F3E3B">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9632C">
            <w:pPr>
              <w:pStyle w:val="tablecontentsmaller"/>
            </w:pPr>
            <w:r w:rsidRPr="009F3E3B">
              <w:t>general</w:t>
            </w:r>
          </w:p>
          <w:p w14:paraId="7CB33043" w14:textId="77777777" w:rsidR="00A30E0C" w:rsidRPr="009F3E3B" w:rsidRDefault="00A30E0C" w:rsidP="0039632C">
            <w:pPr>
              <w:pStyle w:val="tablecontentsmaller"/>
            </w:pPr>
            <w:r w:rsidRPr="009F3E3B">
              <w:t>conformity</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014F73E1" w14:textId="77777777" w:rsidR="00A30E0C" w:rsidRPr="00E840D1" w:rsidRDefault="00A30E0C" w:rsidP="0039632C">
            <w:pPr>
              <w:pStyle w:val="tablecontentsmaller"/>
            </w:pPr>
            <w:r w:rsidRPr="00E840D1">
              <w:t>some</w:t>
            </w:r>
          </w:p>
          <w:p w14:paraId="601D23D3" w14:textId="77777777" w:rsidR="00A30E0C" w:rsidRPr="00E840D1" w:rsidRDefault="00A30E0C" w:rsidP="0039632C">
            <w:pPr>
              <w:pStyle w:val="tablecontentsmaller"/>
            </w:pPr>
            <w:r w:rsidRPr="00E840D1">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9632C">
            <w:pPr>
              <w:pStyle w:val="tablecontentsmaller"/>
            </w:pPr>
            <w:r w:rsidRPr="009F3E3B">
              <w:t>general goals</w:t>
            </w:r>
          </w:p>
          <w:p w14:paraId="300D3584" w14:textId="77777777" w:rsidR="00A30E0C" w:rsidRPr="009F3E3B" w:rsidRDefault="00A30E0C" w:rsidP="0039632C">
            <w:pPr>
              <w:pStyle w:val="tablecontentsmaller"/>
            </w:pPr>
          </w:p>
        </w:tc>
      </w:tr>
      <w:tr w:rsidR="00A30E0C" w14:paraId="57B7F245" w14:textId="77777777" w:rsidTr="00E840D1">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9632C">
            <w:pPr>
              <w:pStyle w:val="tableheader2left"/>
            </w:pPr>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39632C" w:rsidRDefault="00A30E0C" w:rsidP="0039632C">
            <w:pPr>
              <w:pStyle w:val="tablecontentsmaller"/>
              <w:jc w:val="center"/>
            </w:pPr>
            <w:r w:rsidRPr="0039632C">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39632C" w:rsidRDefault="00A30E0C" w:rsidP="0039632C">
            <w:pPr>
              <w:pStyle w:val="tablecontentsmaller"/>
              <w:jc w:val="center"/>
            </w:pPr>
            <w:r w:rsidRPr="0039632C">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39632C" w:rsidRDefault="00A30E0C" w:rsidP="0039632C">
            <w:pPr>
              <w:pStyle w:val="tablecontentsmaller"/>
              <w:jc w:val="center"/>
            </w:pPr>
            <w:r w:rsidRPr="0039632C">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39632C" w:rsidRDefault="00A30E0C" w:rsidP="0039632C">
            <w:pPr>
              <w:pStyle w:val="tablecontentsmaller"/>
              <w:jc w:val="center"/>
            </w:pPr>
            <w:r w:rsidRPr="0039632C">
              <w:t>2.03</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7A527F7C" w14:textId="77777777" w:rsidR="00A30E0C" w:rsidRPr="00E840D1" w:rsidRDefault="00A30E0C" w:rsidP="0039632C">
            <w:pPr>
              <w:pStyle w:val="tablecontentsmaller"/>
              <w:jc w:val="center"/>
            </w:pPr>
            <w:r w:rsidRPr="00E840D1">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39632C" w:rsidRDefault="00A30E0C" w:rsidP="0039632C">
            <w:pPr>
              <w:pStyle w:val="tablecontentsmaller"/>
              <w:jc w:val="center"/>
            </w:pPr>
            <w:r w:rsidRPr="0039632C">
              <w:t>0.00</w:t>
            </w:r>
          </w:p>
        </w:tc>
      </w:tr>
      <w:tr w:rsidR="00A30E0C" w14:paraId="4E21BAA0" w14:textId="77777777" w:rsidTr="00E840D1">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9632C">
            <w:pPr>
              <w:pStyle w:val="tableheader2left"/>
            </w:pPr>
            <w:r w:rsidRPr="0029573D">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9632C">
            <w:pPr>
              <w:pStyle w:val="tablecontentsmaller"/>
            </w:pPr>
            <w:r w:rsidRPr="009F3E3B">
              <w:t>little (20%)</w:t>
            </w:r>
          </w:p>
          <w:p w14:paraId="7CD63746"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9632C">
            <w:pPr>
              <w:pStyle w:val="tablecontentsmaller"/>
            </w:pPr>
            <w:r w:rsidRPr="009F3E3B">
              <w:t>some (40%)</w:t>
            </w:r>
          </w:p>
          <w:p w14:paraId="2266B7D8"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59A79410" w14:textId="77777777" w:rsidR="00A30E0C" w:rsidRPr="00E840D1" w:rsidRDefault="00A30E0C" w:rsidP="0039632C">
            <w:pPr>
              <w:pStyle w:val="tablecontentsmaller"/>
            </w:pPr>
            <w:r w:rsidRPr="00E840D1">
              <w:t>often (60%)</w:t>
            </w:r>
          </w:p>
          <w:p w14:paraId="0CE8054E"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E840D1" w:rsidRDefault="00A30E0C" w:rsidP="0039632C">
            <w:pPr>
              <w:pStyle w:val="tablecontentsmaller"/>
            </w:pPr>
            <w:r w:rsidRPr="00E840D1">
              <w:t>generally (75%)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9632C">
            <w:pPr>
              <w:pStyle w:val="tablecontentsmaller"/>
            </w:pPr>
            <w:r>
              <w:t>m</w:t>
            </w:r>
            <w:r w:rsidRPr="009F3E3B">
              <w:t>ostly</w:t>
            </w:r>
            <w:r>
              <w:t xml:space="preserve"> </w:t>
            </w:r>
            <w:r w:rsidRPr="009F3E3B">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9632C">
            <w:pPr>
              <w:pStyle w:val="tablecontentsmaller"/>
            </w:pPr>
            <w:r w:rsidRPr="009F3E3B">
              <w:t>full (100%)</w:t>
            </w:r>
          </w:p>
          <w:p w14:paraId="0569FD29" w14:textId="77777777" w:rsidR="00A30E0C" w:rsidRPr="009F3E3B" w:rsidRDefault="00A30E0C" w:rsidP="0039632C">
            <w:pPr>
              <w:pStyle w:val="tablecontentsmaller"/>
            </w:pPr>
          </w:p>
        </w:tc>
      </w:tr>
      <w:tr w:rsidR="00A30E0C" w14:paraId="625FAD6C" w14:textId="77777777" w:rsidTr="00E840D1">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9632C">
            <w:pPr>
              <w:pStyle w:val="tableheader2left"/>
            </w:pPr>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39632C" w:rsidRDefault="00A30E0C" w:rsidP="0039632C">
            <w:pPr>
              <w:pStyle w:val="tablecontentsmaller"/>
              <w:jc w:val="center"/>
            </w:pPr>
            <w:r w:rsidRPr="0039632C">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39632C" w:rsidRDefault="00A30E0C" w:rsidP="0039632C">
            <w:pPr>
              <w:pStyle w:val="tablecontentsmaller"/>
              <w:jc w:val="center"/>
            </w:pPr>
            <w:r w:rsidRPr="0039632C">
              <w:t>5.65</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6D878EFD" w14:textId="77777777" w:rsidR="00A30E0C" w:rsidRPr="00E840D1" w:rsidRDefault="00A30E0C" w:rsidP="0039632C">
            <w:pPr>
              <w:pStyle w:val="tablecontentsmaller"/>
              <w:jc w:val="center"/>
            </w:pPr>
            <w:r w:rsidRPr="00E840D1">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E840D1" w:rsidRDefault="00A30E0C" w:rsidP="0039632C">
            <w:pPr>
              <w:pStyle w:val="tablecontentsmaller"/>
              <w:jc w:val="center"/>
            </w:pPr>
            <w:r w:rsidRPr="00E840D1">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39632C" w:rsidRDefault="00A30E0C" w:rsidP="0039632C">
            <w:pPr>
              <w:pStyle w:val="tablecontentsmaller"/>
              <w:jc w:val="center"/>
            </w:pPr>
            <w:r w:rsidRPr="0039632C">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39632C" w:rsidRDefault="00A30E0C" w:rsidP="0039632C">
            <w:pPr>
              <w:pStyle w:val="tablecontentsmaller"/>
              <w:jc w:val="center"/>
            </w:pPr>
            <w:r w:rsidRPr="0039632C">
              <w:t>0.00</w:t>
            </w:r>
          </w:p>
        </w:tc>
      </w:tr>
      <w:tr w:rsidR="00A30E0C" w14:paraId="79E1E364" w14:textId="77777777" w:rsidTr="00E840D1">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9632C">
            <w:pPr>
              <w:pStyle w:val="tableheader2left"/>
            </w:pPr>
            <w:r w:rsidRPr="0029573D">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9632C">
            <w:pPr>
              <w:pStyle w:val="tablecontentsmaller"/>
            </w:pPr>
            <w:r w:rsidRPr="009F3E3B">
              <w:t>very difficult</w:t>
            </w:r>
          </w:p>
          <w:p w14:paraId="4C01E50F" w14:textId="77777777" w:rsidR="00A30E0C" w:rsidRPr="009F3E3B" w:rsidRDefault="00A30E0C" w:rsidP="0039632C">
            <w:pPr>
              <w:pStyle w:val="tablecontentsmaller"/>
            </w:pPr>
            <w:r w:rsidRPr="009F3E3B">
              <w:t>interactions</w:t>
            </w:r>
          </w:p>
          <w:p w14:paraId="7FBD6004"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9632C">
            <w:pPr>
              <w:pStyle w:val="tablecontentsmaller"/>
            </w:pPr>
            <w:r w:rsidRPr="009F3E3B">
              <w:t>some</w:t>
            </w:r>
          </w:p>
          <w:p w14:paraId="2C467745" w14:textId="77777777" w:rsidR="00A30E0C" w:rsidRPr="009F3E3B" w:rsidRDefault="00A30E0C" w:rsidP="0039632C">
            <w:pPr>
              <w:pStyle w:val="tablecontentsmaller"/>
            </w:pPr>
            <w:r w:rsidRPr="009F3E3B">
              <w:t>difficult</w:t>
            </w:r>
          </w:p>
          <w:p w14:paraId="265A59D9"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9632C">
            <w:pPr>
              <w:pStyle w:val="tablecontentsmaller"/>
            </w:pPr>
            <w:r w:rsidRPr="009F3E3B">
              <w:t>basically</w:t>
            </w:r>
          </w:p>
          <w:p w14:paraId="6E4BDE61" w14:textId="77777777" w:rsidR="00A30E0C" w:rsidRPr="009F3E3B" w:rsidRDefault="00A30E0C" w:rsidP="0039632C">
            <w:pPr>
              <w:pStyle w:val="tablecontentsmaller"/>
            </w:pPr>
            <w:r w:rsidRPr="009F3E3B">
              <w:t>cooperative</w:t>
            </w:r>
          </w:p>
          <w:p w14:paraId="6F9F1643" w14:textId="77777777" w:rsidR="00A30E0C" w:rsidRPr="009F3E3B" w:rsidRDefault="00A30E0C" w:rsidP="0039632C">
            <w:pPr>
              <w:pStyle w:val="tablecontentsmaller"/>
            </w:pPr>
            <w:r w:rsidRPr="009F3E3B">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E840D1" w:rsidRDefault="00A30E0C" w:rsidP="0039632C">
            <w:pPr>
              <w:pStyle w:val="tablecontentsmaller"/>
            </w:pPr>
            <w:r w:rsidRPr="00E840D1">
              <w:t>largely</w:t>
            </w:r>
          </w:p>
          <w:p w14:paraId="5DBE1E47" w14:textId="77777777" w:rsidR="00A30E0C" w:rsidRPr="00E840D1" w:rsidRDefault="00A30E0C" w:rsidP="0039632C">
            <w:pPr>
              <w:pStyle w:val="tablecontentsmaller"/>
            </w:pPr>
            <w:r w:rsidRPr="00E840D1">
              <w:t>cooperative</w:t>
            </w:r>
          </w:p>
          <w:p w14:paraId="619C7670"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4A788F10" w14:textId="77777777" w:rsidR="00A30E0C" w:rsidRPr="00E840D1" w:rsidRDefault="00A30E0C" w:rsidP="0039632C">
            <w:pPr>
              <w:pStyle w:val="tablecontentsmaller"/>
            </w:pPr>
            <w:r w:rsidRPr="00E840D1">
              <w:t>highly</w:t>
            </w:r>
          </w:p>
          <w:p w14:paraId="0E1533A1" w14:textId="77777777" w:rsidR="00A30E0C" w:rsidRPr="00E840D1" w:rsidRDefault="00A30E0C" w:rsidP="0039632C">
            <w:pPr>
              <w:pStyle w:val="tablecontentsmaller"/>
            </w:pPr>
            <w:r w:rsidRPr="00E840D1">
              <w:t>cooperative</w:t>
            </w:r>
          </w:p>
          <w:p w14:paraId="5E6A60A8"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9632C">
            <w:pPr>
              <w:pStyle w:val="tablecontentsmaller"/>
            </w:pPr>
            <w:r w:rsidRPr="009F3E3B">
              <w:t>seamless</w:t>
            </w:r>
          </w:p>
          <w:p w14:paraId="6AAEC37F" w14:textId="77777777" w:rsidR="00A30E0C" w:rsidRPr="009F3E3B" w:rsidRDefault="00A30E0C" w:rsidP="0039632C">
            <w:pPr>
              <w:pStyle w:val="tablecontentsmaller"/>
            </w:pPr>
            <w:r w:rsidRPr="009F3E3B">
              <w:t>interactions</w:t>
            </w:r>
          </w:p>
          <w:p w14:paraId="4D8EC9D6" w14:textId="77777777" w:rsidR="00A30E0C" w:rsidRPr="009F3E3B" w:rsidRDefault="00A30E0C" w:rsidP="0039632C">
            <w:pPr>
              <w:pStyle w:val="tablecontentsmaller"/>
            </w:pPr>
          </w:p>
        </w:tc>
      </w:tr>
      <w:tr w:rsidR="00A30E0C" w14:paraId="2A7AFCC3" w14:textId="77777777" w:rsidTr="00E840D1">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9632C">
            <w:pPr>
              <w:pStyle w:val="tableheader2left"/>
            </w:pPr>
            <w:r w:rsidRPr="009F3E3B">
              <w:rPr>
                <w:rFonts w:asciiTheme="minorHAnsi" w:eastAsiaTheme="minorEastAsia" w:hAnsiTheme="minorHAnsi" w:cstheme="minorHAnsi"/>
                <w:color w:val="auto"/>
              </w:rPr>
              <w:t>SF</w:t>
            </w:r>
            <w:r w:rsidRPr="00DA6DBB">
              <w:rPr>
                <w:rFonts w:asciiTheme="minorHAnsi" w:eastAsiaTheme="minorEastAsia" w:hAnsiTheme="minorHAnsi" w:cstheme="minorHAnsi"/>
                <w:color w:val="auto"/>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39632C" w:rsidRDefault="00A30E0C" w:rsidP="0039632C">
            <w:pPr>
              <w:pStyle w:val="tablecontentsmaller"/>
              <w:jc w:val="center"/>
            </w:pPr>
            <w:r w:rsidRPr="0039632C">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39632C" w:rsidRDefault="00A30E0C" w:rsidP="0039632C">
            <w:pPr>
              <w:pStyle w:val="tablecontentsmaller"/>
              <w:jc w:val="center"/>
            </w:pPr>
            <w:r w:rsidRPr="0039632C">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39632C" w:rsidRDefault="00A30E0C" w:rsidP="0039632C">
            <w:pPr>
              <w:pStyle w:val="tablecontentsmaller"/>
              <w:jc w:val="center"/>
            </w:pPr>
            <w:r w:rsidRPr="0039632C">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E840D1" w:rsidRDefault="00A30E0C" w:rsidP="0039632C">
            <w:pPr>
              <w:pStyle w:val="tablecontentsmaller"/>
              <w:jc w:val="center"/>
            </w:pPr>
            <w:r w:rsidRPr="00E840D1">
              <w:t>2.19</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2B4FFE22" w14:textId="77777777" w:rsidR="00A30E0C" w:rsidRPr="00E840D1" w:rsidRDefault="00A30E0C" w:rsidP="0039632C">
            <w:pPr>
              <w:pStyle w:val="tablecontentsmaller"/>
              <w:jc w:val="center"/>
            </w:pPr>
            <w:r w:rsidRPr="00E840D1">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39632C" w:rsidRDefault="00A30E0C" w:rsidP="0039632C">
            <w:pPr>
              <w:pStyle w:val="tablecontentsmaller"/>
              <w:jc w:val="center"/>
            </w:pPr>
            <w:r w:rsidRPr="0039632C">
              <w:t>0.00</w:t>
            </w:r>
          </w:p>
        </w:tc>
      </w:tr>
      <w:tr w:rsidR="00A30E0C" w14:paraId="4E7A9DFC" w14:textId="77777777" w:rsidTr="00E840D1">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9632C">
            <w:pPr>
              <w:pStyle w:val="tableheader2left"/>
            </w:pPr>
            <w:r w:rsidRPr="0029573D">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9632C">
            <w:pPr>
              <w:pStyle w:val="tablecontentsmaller"/>
            </w:pPr>
            <w:r w:rsidRPr="009F3E3B">
              <w:t>Level 1</w:t>
            </w:r>
          </w:p>
          <w:p w14:paraId="6E1162D7" w14:textId="77777777" w:rsidR="00A30E0C" w:rsidRPr="009F3E3B" w:rsidRDefault="00A30E0C" w:rsidP="0039632C">
            <w:pPr>
              <w:pStyle w:val="tablecontentsmaller"/>
            </w:pPr>
            <w:r w:rsidRPr="009F3E3B">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9632C">
            <w:pPr>
              <w:pStyle w:val="tablecontentsmaller"/>
            </w:pPr>
            <w:r w:rsidRPr="009F3E3B">
              <w:t>Level 1</w:t>
            </w:r>
          </w:p>
          <w:p w14:paraId="0FA7F485" w14:textId="77777777" w:rsidR="00A30E0C" w:rsidRPr="009F3E3B" w:rsidRDefault="00A30E0C" w:rsidP="0039632C">
            <w:pPr>
              <w:pStyle w:val="tablecontentsmaller"/>
            </w:pPr>
            <w:r w:rsidRPr="009F3E3B">
              <w:t>Upper</w:t>
            </w:r>
          </w:p>
        </w:tc>
        <w:tc>
          <w:tcPr>
            <w:tcW w:w="750" w:type="pct"/>
            <w:tcBorders>
              <w:top w:val="single" w:sz="12" w:space="0" w:color="auto"/>
              <w:left w:val="dotted" w:sz="2" w:space="0" w:color="auto"/>
              <w:bottom w:val="nil"/>
              <w:right w:val="dotted" w:sz="2" w:space="0" w:color="auto"/>
            </w:tcBorders>
            <w:shd w:val="clear" w:color="auto" w:fill="C5E0B3" w:themeFill="accent6" w:themeFillTint="66"/>
            <w:tcMar>
              <w:top w:w="57" w:type="dxa"/>
              <w:bottom w:w="57" w:type="dxa"/>
            </w:tcMar>
          </w:tcPr>
          <w:p w14:paraId="395C4186" w14:textId="77777777" w:rsidR="00A30E0C" w:rsidRPr="00E840D1" w:rsidRDefault="00A30E0C" w:rsidP="0039632C">
            <w:pPr>
              <w:pStyle w:val="tablecontentsmaller"/>
            </w:pPr>
            <w:r w:rsidRPr="00E840D1">
              <w:t>Level 2</w:t>
            </w:r>
          </w:p>
          <w:p w14:paraId="234A75CB"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E840D1" w:rsidRDefault="00A30E0C" w:rsidP="0039632C">
            <w:pPr>
              <w:pStyle w:val="tablecontentsmaller"/>
            </w:pPr>
            <w:r w:rsidRPr="00E840D1">
              <w:t>Level 3</w:t>
            </w:r>
          </w:p>
          <w:p w14:paraId="59D45502" w14:textId="77777777" w:rsidR="00A30E0C" w:rsidRPr="00E840D1" w:rsidRDefault="00A30E0C" w:rsidP="0039632C">
            <w:pPr>
              <w:pStyle w:val="tablecontentsmalle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9632C">
            <w:pPr>
              <w:pStyle w:val="tablecontentsmaller"/>
            </w:pPr>
            <w:r w:rsidRPr="009F3E3B">
              <w:t>Level 4</w:t>
            </w:r>
          </w:p>
          <w:p w14:paraId="1741A025" w14:textId="77777777" w:rsidR="00A30E0C" w:rsidRPr="009F3E3B" w:rsidRDefault="00A30E0C" w:rsidP="0039632C">
            <w:pPr>
              <w:pStyle w:val="tablecontentsmalle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9632C">
            <w:pPr>
              <w:pStyle w:val="tablecontentsmaller"/>
            </w:pPr>
            <w:r w:rsidRPr="009F3E3B">
              <w:t>Level 5</w:t>
            </w:r>
          </w:p>
          <w:p w14:paraId="3D5A5BA5" w14:textId="77777777" w:rsidR="00A30E0C" w:rsidRPr="009F3E3B" w:rsidRDefault="00A30E0C" w:rsidP="0039632C">
            <w:pPr>
              <w:pStyle w:val="tablecontentsmaller"/>
            </w:pPr>
          </w:p>
        </w:tc>
      </w:tr>
      <w:tr w:rsidR="00A30E0C" w14:paraId="7AD27124" w14:textId="77777777" w:rsidTr="00E840D1">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9632C">
            <w:pPr>
              <w:pStyle w:val="tableheader2left"/>
            </w:pPr>
            <w:r w:rsidRPr="009F3E3B">
              <w:rPr>
                <w:rFonts w:asciiTheme="minorHAnsi" w:eastAsiaTheme="minorEastAsia" w:hAnsiTheme="minorHAnsi" w:cstheme="minorHAnsi"/>
                <w:color w:val="auto"/>
              </w:rPr>
              <w:t>SF</w:t>
            </w:r>
            <w:r w:rsidRPr="009F3E3B">
              <w:rPr>
                <w:rFonts w:asciiTheme="minorHAnsi" w:eastAsiaTheme="minorEastAsia" w:hAnsiTheme="minorHAnsi" w:cstheme="minorHAnsi"/>
                <w:color w:val="auto"/>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39632C" w:rsidRDefault="00A30E0C" w:rsidP="0039632C">
            <w:pPr>
              <w:pStyle w:val="tablecontentsmaller"/>
              <w:jc w:val="center"/>
            </w:pPr>
            <w:r w:rsidRPr="0039632C">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39632C" w:rsidRDefault="00A30E0C" w:rsidP="0039632C">
            <w:pPr>
              <w:pStyle w:val="tablecontentsmaller"/>
              <w:jc w:val="center"/>
            </w:pPr>
            <w:r w:rsidRPr="0039632C">
              <w:t>6.24</w:t>
            </w:r>
          </w:p>
        </w:tc>
        <w:tc>
          <w:tcPr>
            <w:tcW w:w="750" w:type="pct"/>
            <w:tcBorders>
              <w:top w:val="nil"/>
              <w:left w:val="dotted" w:sz="2" w:space="0" w:color="auto"/>
              <w:bottom w:val="single" w:sz="12" w:space="0" w:color="auto"/>
              <w:right w:val="dotted" w:sz="2" w:space="0" w:color="auto"/>
            </w:tcBorders>
            <w:shd w:val="clear" w:color="auto" w:fill="C5E0B3" w:themeFill="accent6" w:themeFillTint="66"/>
            <w:tcMar>
              <w:top w:w="57" w:type="dxa"/>
              <w:bottom w:w="57" w:type="dxa"/>
            </w:tcMar>
          </w:tcPr>
          <w:p w14:paraId="5EBBD45D" w14:textId="77777777" w:rsidR="00A30E0C" w:rsidRPr="00E840D1" w:rsidRDefault="00A30E0C" w:rsidP="0039632C">
            <w:pPr>
              <w:pStyle w:val="tablecontentsmaller"/>
              <w:jc w:val="center"/>
            </w:pPr>
            <w:r w:rsidRPr="00E840D1">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E840D1" w:rsidRDefault="00A30E0C" w:rsidP="0039632C">
            <w:pPr>
              <w:pStyle w:val="tablecontentsmaller"/>
              <w:jc w:val="center"/>
            </w:pPr>
            <w:r w:rsidRPr="00E840D1">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39632C" w:rsidRDefault="00A30E0C" w:rsidP="0039632C">
            <w:pPr>
              <w:pStyle w:val="tablecontentsmaller"/>
              <w:jc w:val="center"/>
            </w:pPr>
            <w:r w:rsidRPr="0039632C">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39632C" w:rsidRDefault="00A30E0C" w:rsidP="0039632C">
            <w:pPr>
              <w:pStyle w:val="tablecontentsmaller"/>
              <w:jc w:val="center"/>
            </w:pPr>
            <w:r w:rsidRPr="0039632C">
              <w:t>0.00</w:t>
            </w:r>
          </w:p>
        </w:tc>
      </w:tr>
    </w:tbl>
    <w:p w14:paraId="764B71E7" w14:textId="77777777" w:rsidR="00A30E0C" w:rsidRPr="003F651C" w:rsidRDefault="00A30E0C" w:rsidP="00A30E0C">
      <w:pPr>
        <w:spacing w:after="120"/>
        <w:rPr>
          <w:sz w:val="22"/>
          <w:lang w:val="en-GB"/>
        </w:rPr>
      </w:pPr>
    </w:p>
    <w:p w14:paraId="16E3FFA9" w14:textId="00D39E02" w:rsidR="00A30E0C" w:rsidRDefault="00C30D82" w:rsidP="00E0574A">
      <w:pPr>
        <w:spacing w:after="120"/>
        <w:rPr>
          <w:sz w:val="22"/>
          <w:lang w:val="en-GB"/>
        </w:rPr>
      </w:pPr>
      <w:r>
        <w:rPr>
          <w:sz w:val="22"/>
          <w:lang w:val="en-GB"/>
        </w:rPr>
        <w:t xml:space="preserve">For our </w:t>
      </w:r>
      <w:r w:rsidR="00461DCD">
        <w:rPr>
          <w:sz w:val="22"/>
          <w:lang w:val="en-GB"/>
        </w:rPr>
        <w:t>project,</w:t>
      </w:r>
      <w:r w:rsidRPr="003F651C">
        <w:rPr>
          <w:sz w:val="22"/>
          <w:lang w:val="en-GB"/>
        </w:rPr>
        <w:t xml:space="preserve"> </w:t>
      </w:r>
      <w:r w:rsidR="002F75C2">
        <w:rPr>
          <w:sz w:val="22"/>
          <w:lang w:val="en-GB"/>
        </w:rPr>
        <w:t>we will consider</w:t>
      </w:r>
      <w:r w:rsidR="0046664A">
        <w:rPr>
          <w:sz w:val="22"/>
          <w:lang w:val="en-GB"/>
        </w:rPr>
        <w:t xml:space="preserve"> a low </w:t>
      </w:r>
      <w:r w:rsidR="0046664A" w:rsidRPr="00461DCD">
        <w:rPr>
          <w:b/>
          <w:sz w:val="22"/>
          <w:u w:val="single"/>
          <w:lang w:val="en-GB"/>
        </w:rPr>
        <w:t>PREC</w:t>
      </w:r>
      <w:r w:rsidR="0046664A">
        <w:rPr>
          <w:sz w:val="22"/>
          <w:lang w:val="en-GB"/>
        </w:rPr>
        <w:t xml:space="preserve"> factor (4.96) because we don’t have the experience on a similar project, except for some technical skills on technologies.</w:t>
      </w:r>
    </w:p>
    <w:p w14:paraId="6710B884" w14:textId="0D138279" w:rsidR="0046664A" w:rsidRPr="00EE736D" w:rsidRDefault="0046664A" w:rsidP="00E0574A">
      <w:pPr>
        <w:spacing w:after="120"/>
        <w:rPr>
          <w:sz w:val="22"/>
          <w:lang w:val="en-GB"/>
        </w:rPr>
      </w:pPr>
      <w:r>
        <w:rPr>
          <w:sz w:val="22"/>
          <w:lang w:val="en-GB"/>
        </w:rPr>
        <w:t xml:space="preserve">Since the project will be developed from </w:t>
      </w:r>
      <w:r w:rsidR="00EE736D">
        <w:rPr>
          <w:sz w:val="22"/>
          <w:lang w:val="en-GB"/>
        </w:rPr>
        <w:t>scratch</w:t>
      </w:r>
      <w:r>
        <w:rPr>
          <w:sz w:val="22"/>
          <w:lang w:val="en-GB"/>
        </w:rPr>
        <w:t xml:space="preserve"> and is limited only by </w:t>
      </w:r>
      <w:r w:rsidR="001560CD">
        <w:rPr>
          <w:sz w:val="22"/>
          <w:lang w:val="en-GB"/>
        </w:rPr>
        <w:t xml:space="preserve">the use of </w:t>
      </w:r>
      <w:r>
        <w:rPr>
          <w:sz w:val="22"/>
          <w:lang w:val="en-GB"/>
        </w:rPr>
        <w:t xml:space="preserve">some </w:t>
      </w:r>
      <w:r w:rsidR="001560CD">
        <w:rPr>
          <w:sz w:val="22"/>
          <w:lang w:val="en-GB"/>
        </w:rPr>
        <w:t xml:space="preserve">external </w:t>
      </w:r>
      <w:r>
        <w:rPr>
          <w:sz w:val="22"/>
          <w:lang w:val="en-GB"/>
        </w:rPr>
        <w:t xml:space="preserve">API, we consider a Very high factor for </w:t>
      </w:r>
      <w:r w:rsidRPr="00461DCD">
        <w:rPr>
          <w:b/>
          <w:sz w:val="22"/>
          <w:u w:val="single"/>
          <w:lang w:val="en-GB"/>
        </w:rPr>
        <w:t>FLEX</w:t>
      </w:r>
      <w:r w:rsidRPr="00EE736D">
        <w:rPr>
          <w:sz w:val="22"/>
          <w:lang w:val="en-GB"/>
        </w:rPr>
        <w:t xml:space="preserve"> (1.01)</w:t>
      </w:r>
      <w:r w:rsidR="00C307DD" w:rsidRPr="00EE736D">
        <w:rPr>
          <w:sz w:val="22"/>
          <w:lang w:val="en-GB"/>
        </w:rPr>
        <w:t>.</w:t>
      </w:r>
    </w:p>
    <w:p w14:paraId="5B3F4339" w14:textId="7CAA66A9" w:rsidR="0046664A" w:rsidRDefault="00EE736D" w:rsidP="00E0574A">
      <w:pPr>
        <w:spacing w:after="120"/>
        <w:rPr>
          <w:sz w:val="22"/>
          <w:lang w:val="en-GB"/>
        </w:rPr>
      </w:pPr>
      <w:r>
        <w:rPr>
          <w:sz w:val="22"/>
          <w:lang w:val="en-GB"/>
        </w:rPr>
        <w:t>W</w:t>
      </w:r>
      <w:r>
        <w:rPr>
          <w:sz w:val="22"/>
          <w:lang w:val="en-GB"/>
        </w:rPr>
        <w:t xml:space="preserve">e will assign </w:t>
      </w:r>
      <w:r w:rsidR="0046664A" w:rsidRPr="00461DCD">
        <w:rPr>
          <w:b/>
          <w:sz w:val="22"/>
          <w:u w:val="single"/>
          <w:lang w:val="en-GB"/>
        </w:rPr>
        <w:t>RESL</w:t>
      </w:r>
      <w:r w:rsidR="0046664A">
        <w:rPr>
          <w:sz w:val="22"/>
          <w:lang w:val="en-GB"/>
        </w:rPr>
        <w:t xml:space="preserve"> a </w:t>
      </w:r>
      <w:r w:rsidR="0046664A" w:rsidRPr="00EE736D">
        <w:rPr>
          <w:sz w:val="22"/>
          <w:lang w:val="en-GB"/>
        </w:rPr>
        <w:t>Nominal (4.24) f</w:t>
      </w:r>
      <w:r w:rsidR="0046664A">
        <w:rPr>
          <w:sz w:val="22"/>
          <w:lang w:val="en-GB"/>
        </w:rPr>
        <w:t>actor</w:t>
      </w:r>
      <w:r>
        <w:rPr>
          <w:sz w:val="22"/>
          <w:lang w:val="en-GB"/>
        </w:rPr>
        <w:t>,</w:t>
      </w:r>
      <w:r w:rsidR="0046664A">
        <w:rPr>
          <w:sz w:val="22"/>
          <w:lang w:val="en-GB"/>
        </w:rPr>
        <w:t xml:space="preserve"> </w:t>
      </w:r>
      <w:r>
        <w:rPr>
          <w:sz w:val="22"/>
          <w:lang w:val="en-GB"/>
        </w:rPr>
        <w:t>because of</w:t>
      </w:r>
      <w:r w:rsidR="0046664A">
        <w:rPr>
          <w:sz w:val="22"/>
          <w:lang w:val="en-GB"/>
        </w:rPr>
        <w:t xml:space="preserve"> the prese</w:t>
      </w:r>
      <w:r w:rsidR="00C23E6E">
        <w:rPr>
          <w:sz w:val="22"/>
          <w:lang w:val="en-GB"/>
        </w:rPr>
        <w:t xml:space="preserve">nce of a detailed evaluation </w:t>
      </w:r>
      <w:r w:rsidR="0046664A">
        <w:rPr>
          <w:sz w:val="22"/>
          <w:lang w:val="en-GB"/>
        </w:rPr>
        <w:t>risks</w:t>
      </w:r>
      <w:r w:rsidR="00C23E6E">
        <w:rPr>
          <w:sz w:val="22"/>
          <w:lang w:val="en-GB"/>
        </w:rPr>
        <w:t xml:space="preserve"> analysis</w:t>
      </w:r>
      <w:r w:rsidR="0046664A">
        <w:rPr>
          <w:sz w:val="22"/>
          <w:lang w:val="en-GB"/>
        </w:rPr>
        <w:t>.</w:t>
      </w:r>
    </w:p>
    <w:p w14:paraId="455EAE74" w14:textId="0BADDF31" w:rsidR="00C23E6E" w:rsidRDefault="00C23E6E" w:rsidP="00E0574A">
      <w:pPr>
        <w:spacing w:after="120"/>
        <w:rPr>
          <w:sz w:val="22"/>
          <w:lang w:val="en-GB"/>
        </w:rPr>
      </w:pPr>
      <w:r>
        <w:rPr>
          <w:sz w:val="22"/>
          <w:lang w:val="en-GB"/>
        </w:rPr>
        <w:t xml:space="preserve">To </w:t>
      </w:r>
      <w:r w:rsidRPr="00461DCD">
        <w:rPr>
          <w:b/>
          <w:sz w:val="22"/>
          <w:u w:val="single"/>
          <w:lang w:val="en-GB"/>
        </w:rPr>
        <w:t>TEAM</w:t>
      </w:r>
      <w:r>
        <w:rPr>
          <w:sz w:val="22"/>
          <w:lang w:val="en-GB"/>
        </w:rPr>
        <w:t xml:space="preserve"> factor we assign a level of </w:t>
      </w:r>
      <w:r w:rsidR="00EE736D">
        <w:rPr>
          <w:sz w:val="22"/>
          <w:lang w:val="en-GB"/>
        </w:rPr>
        <w:t>Very H</w:t>
      </w:r>
      <w:r>
        <w:rPr>
          <w:sz w:val="22"/>
          <w:lang w:val="en-GB"/>
        </w:rPr>
        <w:t>igh</w:t>
      </w:r>
      <w:r w:rsidR="00EE736D">
        <w:rPr>
          <w:sz w:val="22"/>
          <w:lang w:val="en-GB"/>
        </w:rPr>
        <w:t xml:space="preserve"> (1.10)</w:t>
      </w:r>
      <w:r>
        <w:rPr>
          <w:sz w:val="22"/>
          <w:lang w:val="en-GB"/>
        </w:rPr>
        <w:t xml:space="preserve"> because </w:t>
      </w:r>
      <w:r w:rsidR="00EE736D">
        <w:rPr>
          <w:sz w:val="22"/>
          <w:lang w:val="en-GB"/>
        </w:rPr>
        <w:t>stakeholders</w:t>
      </w:r>
      <w:r>
        <w:rPr>
          <w:sz w:val="22"/>
          <w:lang w:val="en-GB"/>
        </w:rPr>
        <w:t xml:space="preserve"> are collaborative and the developer</w:t>
      </w:r>
      <w:r w:rsidR="00EE736D">
        <w:rPr>
          <w:sz w:val="22"/>
          <w:lang w:val="en-GB"/>
        </w:rPr>
        <w:t>s</w:t>
      </w:r>
      <w:r>
        <w:rPr>
          <w:sz w:val="22"/>
          <w:lang w:val="en-GB"/>
        </w:rPr>
        <w:t xml:space="preserve"> </w:t>
      </w:r>
      <w:r w:rsidR="00EE736D">
        <w:rPr>
          <w:sz w:val="22"/>
          <w:lang w:val="en-GB"/>
        </w:rPr>
        <w:t>know</w:t>
      </w:r>
      <w:r>
        <w:rPr>
          <w:sz w:val="22"/>
          <w:lang w:val="en-GB"/>
        </w:rPr>
        <w:t xml:space="preserve"> each other </w:t>
      </w:r>
      <w:r w:rsidR="00EE736D">
        <w:rPr>
          <w:sz w:val="22"/>
          <w:lang w:val="en-GB"/>
        </w:rPr>
        <w:t>well</w:t>
      </w:r>
      <w:r>
        <w:rPr>
          <w:sz w:val="22"/>
          <w:lang w:val="en-GB"/>
        </w:rPr>
        <w:t>.</w:t>
      </w:r>
    </w:p>
    <w:p w14:paraId="1CAE95C3" w14:textId="2C1CE025" w:rsidR="003313BA" w:rsidRDefault="00EE736D" w:rsidP="00E0574A">
      <w:pPr>
        <w:spacing w:after="120"/>
        <w:rPr>
          <w:sz w:val="22"/>
          <w:lang w:val="en-GB"/>
        </w:rPr>
      </w:pPr>
      <w:r w:rsidRPr="00EE736D">
        <w:rPr>
          <w:sz w:val="22"/>
          <w:lang w:val="en-GB"/>
        </w:rPr>
        <w:lastRenderedPageBreak/>
        <w:t>The</w:t>
      </w:r>
      <w:r w:rsidR="003313BA" w:rsidRPr="00EE736D">
        <w:rPr>
          <w:sz w:val="22"/>
          <w:lang w:val="en-GB"/>
        </w:rPr>
        <w:t xml:space="preserve"> </w:t>
      </w:r>
      <w:r w:rsidR="003313BA" w:rsidRPr="00EE736D">
        <w:rPr>
          <w:b/>
          <w:sz w:val="22"/>
          <w:u w:val="single"/>
          <w:lang w:val="en-GB"/>
        </w:rPr>
        <w:t>PMAT</w:t>
      </w:r>
      <w:r w:rsidRPr="00EE736D">
        <w:rPr>
          <w:sz w:val="22"/>
          <w:lang w:val="en-GB"/>
        </w:rPr>
        <w:t xml:space="preserve"> scale driver has a nominal rating (4.68)</w:t>
      </w:r>
      <w:r>
        <w:rPr>
          <w:sz w:val="22"/>
          <w:lang w:val="en-GB"/>
        </w:rPr>
        <w:t>, due to the current status of the development</w:t>
      </w:r>
      <w:r w:rsidRPr="00EE736D">
        <w:rPr>
          <w:sz w:val="22"/>
          <w:lang w:val="en-GB"/>
        </w:rPr>
        <w:t>.</w:t>
      </w:r>
    </w:p>
    <w:p w14:paraId="73477E37" w14:textId="77777777" w:rsidR="0046664A" w:rsidRPr="00CD3888" w:rsidRDefault="0046664A" w:rsidP="00E0574A">
      <w:pPr>
        <w:spacing w:after="120"/>
        <w:rPr>
          <w:sz w:val="22"/>
          <w:lang w:val="en-GB"/>
        </w:rPr>
      </w:pPr>
    </w:p>
    <w:p w14:paraId="43D3B928" w14:textId="3C8B807D" w:rsidR="00A30E0C" w:rsidRDefault="00A30E0C" w:rsidP="00A30E0C">
      <w:pPr>
        <w:spacing w:after="120"/>
        <w:rPr>
          <w:sz w:val="22"/>
          <w:lang w:val="en-GB"/>
        </w:rPr>
      </w:pPr>
      <w:bookmarkStart w:id="17" w:name="_Integration_Testing_Strategy"/>
      <w:bookmarkEnd w:id="17"/>
    </w:p>
    <w:p w14:paraId="4ECD189F" w14:textId="32FAD8D2" w:rsidR="009408DC" w:rsidRDefault="009408DC" w:rsidP="00A35D73">
      <w:pPr>
        <w:pStyle w:val="Titolo3"/>
      </w:pPr>
      <w:bookmarkStart w:id="18" w:name="_Toc472754563"/>
      <w:r w:rsidRPr="009408DC">
        <w:t>Cost Drivers</w:t>
      </w:r>
      <w:bookmarkEnd w:id="18"/>
    </w:p>
    <w:p w14:paraId="7F629922" w14:textId="560B3DB3" w:rsidR="009408DC" w:rsidRDefault="00B926A1" w:rsidP="009408DC">
      <w:pPr>
        <w:spacing w:after="120"/>
        <w:rPr>
          <w:b/>
          <w:sz w:val="22"/>
          <w:lang w:val="en-GB"/>
        </w:rPr>
      </w:pPr>
      <w:r w:rsidRPr="0074403A">
        <w:rPr>
          <w:b/>
          <w:sz w:val="22"/>
          <w:lang w:val="en-GB"/>
        </w:rPr>
        <w:t>Required Software Reliability</w:t>
      </w:r>
    </w:p>
    <w:p w14:paraId="1C545959" w14:textId="77777777" w:rsidR="0016134D" w:rsidRDefault="00087D48" w:rsidP="009408DC">
      <w:pPr>
        <w:spacing w:after="120"/>
        <w:rPr>
          <w:sz w:val="22"/>
          <w:lang w:val="en-GB"/>
        </w:rPr>
      </w:pPr>
      <w:r>
        <w:rPr>
          <w:sz w:val="22"/>
          <w:lang w:val="en-GB"/>
        </w:rPr>
        <w:t xml:space="preserve">This parameter measures the effect produced by possible software failures. </w:t>
      </w:r>
    </w:p>
    <w:p w14:paraId="084AE65B" w14:textId="6395A1C8" w:rsidR="00940C20" w:rsidRPr="00940C20" w:rsidRDefault="00087D48" w:rsidP="009408DC">
      <w:pPr>
        <w:spacing w:after="120"/>
        <w:rPr>
          <w:sz w:val="22"/>
          <w:lang w:val="en-GB"/>
        </w:rPr>
      </w:pPr>
      <w:r>
        <w:rPr>
          <w:sz w:val="22"/>
          <w:lang w:val="en-GB"/>
        </w:rPr>
        <w:t xml:space="preserve">In our </w:t>
      </w:r>
      <w:r w:rsidR="00461DCD">
        <w:rPr>
          <w:sz w:val="22"/>
          <w:lang w:val="en-GB"/>
        </w:rPr>
        <w:t>case,</w:t>
      </w:r>
      <w:r w:rsidR="00AF4648">
        <w:rPr>
          <w:sz w:val="22"/>
          <w:lang w:val="en-GB"/>
        </w:rPr>
        <w:t xml:space="preserve"> we consider a nominal </w:t>
      </w:r>
      <w:r w:rsidR="00461DCD">
        <w:rPr>
          <w:sz w:val="22"/>
          <w:lang w:val="en-GB"/>
        </w:rPr>
        <w:t>rating,</w:t>
      </w:r>
      <w:r w:rsidR="00AF4648">
        <w:rPr>
          <w:sz w:val="22"/>
          <w:lang w:val="en-GB"/>
        </w:rPr>
        <w:t xml:space="preserve"> because failure</w:t>
      </w:r>
      <w:r w:rsidR="00461DCD">
        <w:rPr>
          <w:sz w:val="22"/>
          <w:lang w:val="en-GB"/>
        </w:rPr>
        <w:t>s</w:t>
      </w:r>
      <w:r w:rsidR="00AF4648">
        <w:rPr>
          <w:sz w:val="22"/>
          <w:lang w:val="en-GB"/>
        </w:rPr>
        <w:t xml:space="preserve"> that may take place could produce </w:t>
      </w:r>
      <w:r w:rsidR="00461DCD">
        <w:rPr>
          <w:sz w:val="22"/>
          <w:lang w:val="en-GB"/>
        </w:rPr>
        <w:t>a breakdown</w:t>
      </w:r>
      <w:r w:rsidR="00AF4648">
        <w:rPr>
          <w:sz w:val="22"/>
          <w:lang w:val="en-GB"/>
        </w:rPr>
        <w:t xml:space="preserve"> </w:t>
      </w:r>
      <w:r w:rsidR="00461DCD">
        <w:rPr>
          <w:sz w:val="22"/>
          <w:lang w:val="en-GB"/>
        </w:rPr>
        <w:t>and it can be</w:t>
      </w:r>
      <w:r w:rsidR="00AF4648">
        <w:rPr>
          <w:sz w:val="22"/>
          <w:lang w:val="en-GB"/>
        </w:rPr>
        <w:t xml:space="preserve"> solved by </w:t>
      </w:r>
      <w:r w:rsidR="00461DCD">
        <w:rPr>
          <w:sz w:val="22"/>
          <w:lang w:val="en-GB"/>
        </w:rPr>
        <w:t xml:space="preserve">refunding the </w:t>
      </w:r>
      <w:r w:rsidR="00AF4648">
        <w:rPr>
          <w:sz w:val="22"/>
          <w:lang w:val="en-GB"/>
        </w:rPr>
        <w:t xml:space="preserve">client. </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816D17" w:rsidRPr="0029573D" w14:paraId="567BE56E" w14:textId="77777777" w:rsidTr="00816D17">
        <w:trPr>
          <w:trHeight w:val="135"/>
        </w:trPr>
        <w:tc>
          <w:tcPr>
            <w:tcW w:w="5000" w:type="pct"/>
            <w:gridSpan w:val="7"/>
            <w:tcBorders>
              <w:top w:val="single" w:sz="12" w:space="0" w:color="auto"/>
              <w:left w:val="nil"/>
              <w:bottom w:val="single" w:sz="12" w:space="0" w:color="auto"/>
              <w:right w:val="nil"/>
            </w:tcBorders>
          </w:tcPr>
          <w:p w14:paraId="51E843BF" w14:textId="62E929F7" w:rsidR="00816D17" w:rsidRPr="0029573D" w:rsidRDefault="00816D17" w:rsidP="00334710">
            <w:pPr>
              <w:pStyle w:val="tableheader"/>
              <w:jc w:val="center"/>
            </w:pPr>
            <w:r>
              <w:t>RELY Cost Drivers</w:t>
            </w:r>
          </w:p>
        </w:tc>
      </w:tr>
      <w:tr w:rsidR="00816D17" w:rsidRPr="0029573D" w14:paraId="0E5684F8" w14:textId="77777777" w:rsidTr="00087D48">
        <w:trPr>
          <w:trHeight w:val="660"/>
        </w:trPr>
        <w:tc>
          <w:tcPr>
            <w:tcW w:w="800" w:type="pct"/>
            <w:tcBorders>
              <w:top w:val="single" w:sz="12" w:space="0" w:color="auto"/>
              <w:left w:val="nil"/>
              <w:bottom w:val="single" w:sz="12" w:space="0" w:color="auto"/>
              <w:right w:val="single" w:sz="12" w:space="0" w:color="auto"/>
            </w:tcBorders>
          </w:tcPr>
          <w:p w14:paraId="2B6D54B9" w14:textId="77777777" w:rsidR="00816D17" w:rsidRPr="0029573D" w:rsidRDefault="00816D17" w:rsidP="00334710">
            <w:pPr>
              <w:pStyle w:val="tableheader2left"/>
            </w:pPr>
            <w:r>
              <w:t xml:space="preserve">RELY </w:t>
            </w:r>
          </w:p>
          <w:p w14:paraId="4D9DA324" w14:textId="27F96663" w:rsidR="00816D17" w:rsidRDefault="00816D17" w:rsidP="00334710">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E95182" w14:textId="77777777" w:rsidR="00816D17" w:rsidRPr="00370112" w:rsidRDefault="00816D17" w:rsidP="00334710">
            <w:pPr>
              <w:pStyle w:val="tablecontent"/>
              <w:jc w:val="left"/>
            </w:pPr>
            <w:r w:rsidRPr="00370112">
              <w:t>slightly</w:t>
            </w:r>
          </w:p>
          <w:p w14:paraId="21FD4ACE" w14:textId="09EBE300" w:rsidR="00816D17" w:rsidRPr="00370112" w:rsidRDefault="00816D17" w:rsidP="00334710">
            <w:pPr>
              <w:pStyle w:val="tablecontent"/>
              <w:jc w:val="left"/>
            </w:pPr>
            <w:r w:rsidRPr="00370112">
              <w:t>inconvenience</w:t>
            </w:r>
          </w:p>
          <w:p w14:paraId="33887BFD" w14:textId="31EED665"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tcPr>
          <w:p w14:paraId="01289C93" w14:textId="77777777" w:rsidR="00816D17" w:rsidRPr="00370112" w:rsidRDefault="00816D17" w:rsidP="00334710">
            <w:pPr>
              <w:pStyle w:val="tablecontent"/>
              <w:jc w:val="left"/>
            </w:pPr>
            <w:r w:rsidRPr="00370112">
              <w:t>easily recoverable</w:t>
            </w:r>
          </w:p>
          <w:p w14:paraId="16095F92" w14:textId="23F20E54" w:rsidR="00816D17" w:rsidRPr="00370112" w:rsidRDefault="00DE181A" w:rsidP="00334710">
            <w:pPr>
              <w:pStyle w:val="tablecontent"/>
              <w:jc w:val="left"/>
            </w:pPr>
            <w:r w:rsidRPr="00370112">
              <w:t>losses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AD5AA38" w14:textId="4E0CB24A" w:rsidR="00816D17" w:rsidRPr="00370112" w:rsidRDefault="00087D48" w:rsidP="00334710">
            <w:pPr>
              <w:pStyle w:val="tablecontent"/>
              <w:jc w:val="left"/>
            </w:pPr>
            <w:r w:rsidRPr="00370112">
              <w:t>M</w:t>
            </w:r>
            <w:r w:rsidR="00816D17" w:rsidRPr="00370112">
              <w:t>oderate</w:t>
            </w:r>
            <w:r>
              <w:t>,</w:t>
            </w:r>
          </w:p>
          <w:p w14:paraId="00A42289" w14:textId="4331F2E9" w:rsidR="00816D17" w:rsidRPr="00370112" w:rsidRDefault="00816D17" w:rsidP="00334710">
            <w:pPr>
              <w:pStyle w:val="tablecontent"/>
              <w:jc w:val="left"/>
            </w:pPr>
            <w:r w:rsidRPr="00370112">
              <w:t>recov</w:t>
            </w:r>
            <w:r w:rsidR="00DE181A" w:rsidRPr="00370112">
              <w:t>erable</w:t>
            </w:r>
          </w:p>
        </w:tc>
        <w:tc>
          <w:tcPr>
            <w:tcW w:w="700" w:type="pct"/>
            <w:tcBorders>
              <w:top w:val="single" w:sz="12" w:space="0" w:color="auto"/>
              <w:left w:val="dotted" w:sz="2" w:space="0" w:color="auto"/>
              <w:bottom w:val="single" w:sz="12" w:space="0" w:color="auto"/>
              <w:right w:val="dotted" w:sz="2" w:space="0" w:color="auto"/>
            </w:tcBorders>
          </w:tcPr>
          <w:p w14:paraId="67291646" w14:textId="7BF1C9E0" w:rsidR="00816D17" w:rsidRPr="00370112" w:rsidRDefault="00816D17" w:rsidP="00334710">
            <w:pPr>
              <w:pStyle w:val="tablecontent"/>
              <w:jc w:val="left"/>
            </w:pPr>
            <w:r w:rsidRPr="00370112">
              <w:t>high financial</w:t>
            </w:r>
          </w:p>
          <w:p w14:paraId="33CD819D" w14:textId="2A22A589" w:rsidR="00816D17" w:rsidRPr="00370112" w:rsidRDefault="00DE181A" w:rsidP="00334710">
            <w:pPr>
              <w:pStyle w:val="tablecontent"/>
              <w:jc w:val="left"/>
            </w:pPr>
            <w:r w:rsidRPr="00370112">
              <w:t>loss</w:t>
            </w:r>
          </w:p>
        </w:tc>
        <w:tc>
          <w:tcPr>
            <w:tcW w:w="700" w:type="pct"/>
            <w:tcBorders>
              <w:top w:val="single" w:sz="12" w:space="0" w:color="auto"/>
              <w:left w:val="dotted" w:sz="2" w:space="0" w:color="auto"/>
              <w:bottom w:val="single" w:sz="12" w:space="0" w:color="auto"/>
              <w:right w:val="dotted" w:sz="2" w:space="0" w:color="auto"/>
            </w:tcBorders>
          </w:tcPr>
          <w:p w14:paraId="6DF24571" w14:textId="538750DA" w:rsidR="00816D17" w:rsidRPr="00370112" w:rsidRDefault="00816D17" w:rsidP="00334710">
            <w:pPr>
              <w:pStyle w:val="tablecontent"/>
              <w:jc w:val="left"/>
            </w:pPr>
            <w:r w:rsidRPr="00370112">
              <w:t>risk to human life</w:t>
            </w:r>
          </w:p>
        </w:tc>
        <w:tc>
          <w:tcPr>
            <w:tcW w:w="700" w:type="pct"/>
            <w:tcBorders>
              <w:top w:val="single" w:sz="12" w:space="0" w:color="auto"/>
              <w:left w:val="dotted" w:sz="2" w:space="0" w:color="auto"/>
              <w:bottom w:val="single" w:sz="12" w:space="0" w:color="auto"/>
              <w:right w:val="nil"/>
            </w:tcBorders>
          </w:tcPr>
          <w:p w14:paraId="025EEA7E" w14:textId="77777777" w:rsidR="00816D17" w:rsidRPr="00370112" w:rsidRDefault="00816D17" w:rsidP="00334710">
            <w:pPr>
              <w:pStyle w:val="tablecontent"/>
              <w:jc w:val="left"/>
            </w:pPr>
          </w:p>
        </w:tc>
      </w:tr>
      <w:tr w:rsidR="00816D17" w:rsidRPr="009F3E3B" w14:paraId="63BBE3BC"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A1D8E24" w14:textId="572AE618" w:rsidR="00816D17" w:rsidRPr="00DA6DBB" w:rsidRDefault="00816D17" w:rsidP="00334710">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E70461E" w14:textId="00E318B8" w:rsidR="00223CA5" w:rsidRPr="00370112" w:rsidRDefault="00816D17" w:rsidP="00AF46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55E493A" w14:textId="7FB6A1AC" w:rsidR="00816D17" w:rsidRPr="00370112" w:rsidRDefault="00816D17" w:rsidP="00334710">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8B13147" w14:textId="4641867C" w:rsidR="00816D17" w:rsidRPr="00370112" w:rsidRDefault="00816D17" w:rsidP="00334710">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B7ACBBE" w14:textId="794AF9F7" w:rsidR="00816D17" w:rsidRPr="00370112" w:rsidRDefault="00816D17" w:rsidP="00334710">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87A816D" w14:textId="46585485" w:rsidR="00816D17" w:rsidRPr="00370112" w:rsidRDefault="00816D17" w:rsidP="00334710">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EC4173B" w14:textId="48EC0DFF" w:rsidR="00816D17" w:rsidRPr="00370112" w:rsidRDefault="00816D17" w:rsidP="00334710">
            <w:pPr>
              <w:pStyle w:val="tablecontent"/>
            </w:pPr>
            <w:r w:rsidRPr="00370112">
              <w:t>Extra High</w:t>
            </w:r>
          </w:p>
        </w:tc>
      </w:tr>
      <w:tr w:rsidR="00816D17" w:rsidRPr="009F3E3B" w14:paraId="29D69B85" w14:textId="77777777" w:rsidTr="00087D48">
        <w:trPr>
          <w:trHeight w:val="23"/>
        </w:trPr>
        <w:tc>
          <w:tcPr>
            <w:tcW w:w="800" w:type="pct"/>
            <w:tcBorders>
              <w:top w:val="single" w:sz="12" w:space="0" w:color="auto"/>
              <w:left w:val="nil"/>
              <w:bottom w:val="single" w:sz="12" w:space="0" w:color="auto"/>
              <w:right w:val="single" w:sz="12" w:space="0" w:color="auto"/>
            </w:tcBorders>
            <w:vAlign w:val="center"/>
          </w:tcPr>
          <w:p w14:paraId="613BA8F8" w14:textId="2EA7D557" w:rsidR="00816D17" w:rsidRPr="0029573D" w:rsidRDefault="00816D17" w:rsidP="00334710">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198590" w14:textId="10A2E9A2" w:rsidR="00816D17" w:rsidRPr="00370112" w:rsidRDefault="00816D17" w:rsidP="00334710">
            <w:pPr>
              <w:pStyle w:val="tablecontent"/>
            </w:pPr>
            <w:r w:rsidRPr="00370112">
              <w:t>0.82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E6DB12" w14:textId="05AFEA74" w:rsidR="00816D17" w:rsidRPr="00370112" w:rsidRDefault="00816D17" w:rsidP="00334710">
            <w:pPr>
              <w:pStyle w:val="tablecontent"/>
            </w:pPr>
            <w:r w:rsidRPr="00370112">
              <w:t>0.92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69AF90E" w14:textId="4FD678FF" w:rsidR="00816D17" w:rsidRPr="00370112" w:rsidRDefault="00816D17" w:rsidP="00334710">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459037" w14:textId="73DADA85" w:rsidR="00816D17" w:rsidRPr="00370112" w:rsidRDefault="00816D17" w:rsidP="00334710">
            <w:pPr>
              <w:pStyle w:val="tablecontent"/>
            </w:pPr>
            <w:r w:rsidRPr="00370112">
              <w:t>1.10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8A182" w14:textId="49D0C26C" w:rsidR="00816D17" w:rsidRPr="00370112" w:rsidRDefault="00816D17" w:rsidP="00334710">
            <w:pPr>
              <w:pStyle w:val="tablecontent"/>
            </w:pPr>
            <w:r w:rsidRPr="00370112">
              <w:t>1.26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4812789" w14:textId="784357AA" w:rsidR="00816D17" w:rsidRPr="00370112" w:rsidRDefault="00816D17" w:rsidP="00334710">
            <w:pPr>
              <w:pStyle w:val="tablecontent"/>
            </w:pPr>
            <w:r w:rsidRPr="00370112">
              <w:t>n/a</w:t>
            </w:r>
          </w:p>
        </w:tc>
      </w:tr>
    </w:tbl>
    <w:p w14:paraId="7D74C2E5" w14:textId="4928D0EB" w:rsidR="004072AE" w:rsidRDefault="004072AE" w:rsidP="009408DC">
      <w:pPr>
        <w:spacing w:after="120"/>
        <w:rPr>
          <w:sz w:val="22"/>
          <w:lang w:val="en-GB"/>
        </w:rPr>
      </w:pPr>
    </w:p>
    <w:p w14:paraId="3DE39A3E" w14:textId="77777777" w:rsidR="0074403A" w:rsidRDefault="0074403A" w:rsidP="009408DC">
      <w:pPr>
        <w:spacing w:after="120"/>
        <w:rPr>
          <w:sz w:val="22"/>
          <w:lang w:val="en-GB"/>
        </w:rPr>
      </w:pPr>
    </w:p>
    <w:p w14:paraId="754EF86E" w14:textId="4E1396AE" w:rsidR="00B926A1" w:rsidRDefault="00B926A1" w:rsidP="009408DC">
      <w:pPr>
        <w:spacing w:after="120"/>
        <w:rPr>
          <w:b/>
          <w:sz w:val="22"/>
          <w:lang w:val="en-GB"/>
        </w:rPr>
      </w:pPr>
      <w:r w:rsidRPr="00461DCD">
        <w:rPr>
          <w:b/>
          <w:sz w:val="22"/>
          <w:highlight w:val="yellow"/>
          <w:lang w:val="en-GB"/>
        </w:rPr>
        <w:t>Data Base Size</w:t>
      </w:r>
    </w:p>
    <w:p w14:paraId="60886F78" w14:textId="66080A80" w:rsidR="00087D48" w:rsidRPr="00087D48" w:rsidRDefault="00087D48" w:rsidP="009408DC">
      <w:pPr>
        <w:spacing w:after="120"/>
        <w:rPr>
          <w:sz w:val="22"/>
          <w:lang w:val="en-GB"/>
        </w:rPr>
      </w:pPr>
      <w:r>
        <w:rPr>
          <w:sz w:val="22"/>
          <w:lang w:val="en-GB"/>
        </w:rPr>
        <w:t>Data driver measures the relation between the Database size and the estimated SLOC. The Database size is helpful to determine the effort necessary to produce test data for testing the software.</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40FD864C" w14:textId="77777777" w:rsidTr="006A20A4">
        <w:trPr>
          <w:trHeight w:val="135"/>
        </w:trPr>
        <w:tc>
          <w:tcPr>
            <w:tcW w:w="5000" w:type="pct"/>
            <w:gridSpan w:val="7"/>
            <w:tcBorders>
              <w:top w:val="single" w:sz="12" w:space="0" w:color="auto"/>
              <w:left w:val="nil"/>
              <w:bottom w:val="single" w:sz="12" w:space="0" w:color="auto"/>
              <w:right w:val="nil"/>
            </w:tcBorders>
          </w:tcPr>
          <w:p w14:paraId="56DB955A" w14:textId="6B5CFB94" w:rsidR="00DE181A" w:rsidRPr="0029573D" w:rsidRDefault="00DE181A" w:rsidP="005B4048">
            <w:pPr>
              <w:pStyle w:val="tableheader"/>
              <w:jc w:val="center"/>
            </w:pPr>
            <w:r>
              <w:t>DATA Cost Drivers</w:t>
            </w:r>
          </w:p>
        </w:tc>
      </w:tr>
      <w:tr w:rsidR="00DE181A" w:rsidRPr="0029573D" w14:paraId="48E2E9DF" w14:textId="77777777" w:rsidTr="008F3801">
        <w:trPr>
          <w:trHeight w:val="660"/>
        </w:trPr>
        <w:tc>
          <w:tcPr>
            <w:tcW w:w="800" w:type="pct"/>
            <w:tcBorders>
              <w:top w:val="single" w:sz="12" w:space="0" w:color="auto"/>
              <w:left w:val="nil"/>
              <w:bottom w:val="single" w:sz="12" w:space="0" w:color="auto"/>
              <w:right w:val="single" w:sz="12" w:space="0" w:color="auto"/>
            </w:tcBorders>
          </w:tcPr>
          <w:p w14:paraId="5915DAF7" w14:textId="5D580257" w:rsidR="00DE181A" w:rsidRPr="0029573D" w:rsidRDefault="00DE181A" w:rsidP="005B4048">
            <w:pPr>
              <w:pStyle w:val="tableheader2left"/>
            </w:pPr>
            <w:r>
              <w:t>DATA</w:t>
            </w:r>
          </w:p>
          <w:p w14:paraId="367E08E7" w14:textId="77777777" w:rsidR="00DE181A" w:rsidRDefault="00DE181A"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72D7E30D" w14:textId="77777777" w:rsidR="00DE181A" w:rsidRPr="00370112" w:rsidRDefault="00DE181A"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4BA54419" w14:textId="2951C5D8" w:rsidR="00DE181A" w:rsidRPr="00370112" w:rsidRDefault="00DE181A" w:rsidP="005B4048">
            <w:pPr>
              <w:pStyle w:val="tablecontent"/>
            </w:pPr>
            <w:r w:rsidRPr="00370112">
              <w:t>D/P &lt; 10</w:t>
            </w:r>
          </w:p>
        </w:tc>
        <w:tc>
          <w:tcPr>
            <w:tcW w:w="700" w:type="pct"/>
            <w:tcBorders>
              <w:top w:val="single" w:sz="12" w:space="0" w:color="auto"/>
              <w:left w:val="dotted" w:sz="2" w:space="0" w:color="auto"/>
              <w:bottom w:val="single" w:sz="12" w:space="0" w:color="auto"/>
              <w:right w:val="dotted" w:sz="2" w:space="0" w:color="auto"/>
            </w:tcBorders>
          </w:tcPr>
          <w:p w14:paraId="6196298A" w14:textId="0B624067" w:rsidR="00DE181A" w:rsidRPr="00370112" w:rsidRDefault="00DE181A" w:rsidP="005B4048">
            <w:pPr>
              <w:pStyle w:val="tablecontent"/>
            </w:pPr>
            <w:r w:rsidRPr="00370112">
              <w:t>10 &lt;= D/P &lt;= 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D474D39" w14:textId="7E8E5E28" w:rsidR="00DE181A" w:rsidRPr="00370112" w:rsidRDefault="00DE181A" w:rsidP="005B4048">
            <w:pPr>
              <w:pStyle w:val="tablecontent"/>
            </w:pPr>
            <w:r w:rsidRPr="00370112">
              <w:t>100 &lt;= D/P &lt;= 1000</w:t>
            </w:r>
          </w:p>
        </w:tc>
        <w:tc>
          <w:tcPr>
            <w:tcW w:w="700" w:type="pct"/>
            <w:tcBorders>
              <w:top w:val="single" w:sz="12" w:space="0" w:color="auto"/>
              <w:left w:val="dotted" w:sz="2" w:space="0" w:color="auto"/>
              <w:bottom w:val="single" w:sz="12" w:space="0" w:color="auto"/>
              <w:right w:val="dotted" w:sz="2" w:space="0" w:color="auto"/>
            </w:tcBorders>
          </w:tcPr>
          <w:p w14:paraId="036A3B3C" w14:textId="4AB661E5" w:rsidR="00DE181A" w:rsidRPr="00370112" w:rsidRDefault="00DE181A" w:rsidP="005B4048">
            <w:pPr>
              <w:pStyle w:val="tablecontent"/>
            </w:pPr>
            <w:r w:rsidRPr="00370112">
              <w:t>D/P &gt; 1000</w:t>
            </w:r>
          </w:p>
        </w:tc>
        <w:tc>
          <w:tcPr>
            <w:tcW w:w="700" w:type="pct"/>
            <w:tcBorders>
              <w:top w:val="single" w:sz="12" w:space="0" w:color="auto"/>
              <w:left w:val="dotted" w:sz="2" w:space="0" w:color="auto"/>
              <w:bottom w:val="single" w:sz="12" w:space="0" w:color="auto"/>
              <w:right w:val="nil"/>
            </w:tcBorders>
          </w:tcPr>
          <w:p w14:paraId="1D6F10C4" w14:textId="77777777" w:rsidR="00DE181A" w:rsidRPr="00370112" w:rsidRDefault="00DE181A" w:rsidP="005B4048">
            <w:pPr>
              <w:pStyle w:val="tablecontent"/>
            </w:pPr>
          </w:p>
        </w:tc>
      </w:tr>
      <w:tr w:rsidR="00DE181A" w:rsidRPr="009F3E3B" w14:paraId="37525072" w14:textId="77777777" w:rsidTr="008F3801">
        <w:trPr>
          <w:trHeight w:val="23"/>
        </w:trPr>
        <w:tc>
          <w:tcPr>
            <w:tcW w:w="800" w:type="pct"/>
            <w:tcBorders>
              <w:top w:val="single" w:sz="12" w:space="0" w:color="auto"/>
              <w:left w:val="nil"/>
              <w:bottom w:val="single" w:sz="12" w:space="0" w:color="auto"/>
              <w:right w:val="single" w:sz="12" w:space="0" w:color="auto"/>
            </w:tcBorders>
            <w:vAlign w:val="center"/>
          </w:tcPr>
          <w:p w14:paraId="4432F278"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18CB2FE"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DBBAC77" w14:textId="77777777" w:rsidR="00DE181A" w:rsidRPr="00370112" w:rsidRDefault="00DE181A"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3D4242D"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C7CAF1C"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6569A11"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361504C" w14:textId="77777777" w:rsidR="00DE181A" w:rsidRPr="00370112" w:rsidRDefault="00DE181A" w:rsidP="005B4048">
            <w:pPr>
              <w:pStyle w:val="tablecontent"/>
            </w:pPr>
            <w:r w:rsidRPr="00370112">
              <w:t>Extra High</w:t>
            </w:r>
          </w:p>
        </w:tc>
      </w:tr>
      <w:tr w:rsidR="00DE181A" w:rsidRPr="009F3E3B" w14:paraId="1B0BAC92" w14:textId="77777777" w:rsidTr="008F3801">
        <w:trPr>
          <w:trHeight w:val="566"/>
        </w:trPr>
        <w:tc>
          <w:tcPr>
            <w:tcW w:w="800" w:type="pct"/>
            <w:tcBorders>
              <w:top w:val="single" w:sz="12" w:space="0" w:color="auto"/>
              <w:left w:val="nil"/>
              <w:bottom w:val="single" w:sz="12" w:space="0" w:color="auto"/>
              <w:right w:val="single" w:sz="12" w:space="0" w:color="auto"/>
            </w:tcBorders>
            <w:vAlign w:val="center"/>
          </w:tcPr>
          <w:p w14:paraId="6BE50146"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ECECB" w14:textId="1BBD4FE2" w:rsidR="00DE181A" w:rsidRPr="00370112" w:rsidRDefault="00DE181A"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001F07" w14:textId="4572B136" w:rsidR="00DE181A" w:rsidRPr="00370112" w:rsidRDefault="00DE181A" w:rsidP="005B4048">
            <w:pPr>
              <w:pStyle w:val="tablecontent"/>
            </w:pPr>
            <w:r w:rsidRPr="00370112">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35538"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AD8FA9F" w14:textId="1E9F8238" w:rsidR="00DE181A" w:rsidRPr="00370112" w:rsidRDefault="00DE181A" w:rsidP="005B4048">
            <w:pPr>
              <w:pStyle w:val="tablecontent"/>
            </w:pPr>
            <w:r w:rsidRPr="00370112">
              <w:t>1.14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135EDC" w14:textId="07CBC6C0" w:rsidR="00DE181A" w:rsidRPr="00370112" w:rsidRDefault="00DE181A" w:rsidP="005B4048">
            <w:pPr>
              <w:pStyle w:val="tablecontent"/>
            </w:pPr>
            <w:r w:rsidRPr="00370112">
              <w:t>1.28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F2AE122" w14:textId="77777777" w:rsidR="00DE181A" w:rsidRPr="00370112" w:rsidRDefault="00DE181A" w:rsidP="005B4048">
            <w:pPr>
              <w:pStyle w:val="tablecontent"/>
            </w:pPr>
            <w:r w:rsidRPr="00370112">
              <w:t>n/a</w:t>
            </w:r>
          </w:p>
        </w:tc>
      </w:tr>
    </w:tbl>
    <w:p w14:paraId="4963F648" w14:textId="063A4BCB" w:rsidR="00DE181A" w:rsidRDefault="00DE181A" w:rsidP="009408DC">
      <w:pPr>
        <w:spacing w:after="120"/>
        <w:rPr>
          <w:sz w:val="22"/>
          <w:lang w:val="en-GB"/>
        </w:rPr>
      </w:pPr>
    </w:p>
    <w:p w14:paraId="057A4FFD" w14:textId="64D0F186" w:rsidR="0074403A" w:rsidRDefault="0074403A" w:rsidP="009408DC">
      <w:pPr>
        <w:spacing w:after="120"/>
        <w:rPr>
          <w:sz w:val="22"/>
          <w:lang w:val="en-GB"/>
        </w:rPr>
      </w:pPr>
    </w:p>
    <w:p w14:paraId="557CD6D8" w14:textId="464DE660" w:rsidR="00B926A1" w:rsidRDefault="00B926A1" w:rsidP="009408DC">
      <w:pPr>
        <w:spacing w:after="120"/>
        <w:rPr>
          <w:b/>
          <w:sz w:val="22"/>
          <w:lang w:val="en-GB"/>
        </w:rPr>
      </w:pPr>
      <w:r w:rsidRPr="0074403A">
        <w:rPr>
          <w:b/>
          <w:sz w:val="22"/>
          <w:lang w:val="en-GB"/>
        </w:rPr>
        <w:lastRenderedPageBreak/>
        <w:t>Product Complexity</w:t>
      </w:r>
    </w:p>
    <w:p w14:paraId="68B0ED98" w14:textId="45C30583" w:rsidR="00087D48" w:rsidRDefault="00EE0AE8" w:rsidP="009408DC">
      <w:pPr>
        <w:spacing w:after="120"/>
        <w:rPr>
          <w:sz w:val="22"/>
          <w:lang w:val="en-GB"/>
        </w:rPr>
      </w:pPr>
      <w:r w:rsidRPr="00EE0AE8">
        <w:rPr>
          <w:sz w:val="22"/>
          <w:lang w:val="en-GB"/>
        </w:rPr>
        <w:t xml:space="preserve">This </w:t>
      </w:r>
      <w:r w:rsidR="0016134D">
        <w:rPr>
          <w:sz w:val="22"/>
          <w:lang w:val="en-GB"/>
        </w:rPr>
        <w:t>measure</w:t>
      </w:r>
      <w:r>
        <w:rPr>
          <w:sz w:val="22"/>
          <w:lang w:val="en-GB"/>
        </w:rPr>
        <w:t xml:space="preserve"> considers the complexity of the different type of operations performed by the system (control, computational, device-dependent, data management, and UI management operations).</w:t>
      </w:r>
    </w:p>
    <w:p w14:paraId="42815458" w14:textId="143358C4" w:rsidR="00EE0AE8" w:rsidRPr="00EE0AE8" w:rsidRDefault="00167FD3" w:rsidP="009408DC">
      <w:pPr>
        <w:spacing w:after="120"/>
        <w:rPr>
          <w:sz w:val="22"/>
          <w:lang w:val="en-GB"/>
        </w:rPr>
      </w:pPr>
      <w:r>
        <w:rPr>
          <w:sz w:val="22"/>
          <w:lang w:val="en-GB"/>
        </w:rPr>
        <w:t>In o</w:t>
      </w:r>
      <w:r w:rsidR="00EE0AE8">
        <w:rPr>
          <w:sz w:val="22"/>
          <w:lang w:val="en-GB"/>
        </w:rPr>
        <w:t xml:space="preserve">ur system the complexity is </w:t>
      </w:r>
      <w:r>
        <w:rPr>
          <w:sz w:val="22"/>
          <w:lang w:val="en-GB"/>
        </w:rPr>
        <w:t>nominal</w:t>
      </w:r>
      <w:r w:rsidR="00EE0AE8">
        <w:rPr>
          <w:sz w:val="22"/>
          <w:lang w:val="en-GB"/>
        </w:rPr>
        <w: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DE181A" w:rsidRPr="0029573D" w14:paraId="01AC057F" w14:textId="77777777" w:rsidTr="006A20A4">
        <w:trPr>
          <w:trHeight w:val="135"/>
        </w:trPr>
        <w:tc>
          <w:tcPr>
            <w:tcW w:w="5000" w:type="pct"/>
            <w:gridSpan w:val="7"/>
            <w:tcBorders>
              <w:top w:val="single" w:sz="12" w:space="0" w:color="auto"/>
              <w:left w:val="nil"/>
              <w:bottom w:val="single" w:sz="12" w:space="0" w:color="auto"/>
              <w:right w:val="nil"/>
            </w:tcBorders>
          </w:tcPr>
          <w:p w14:paraId="126D2EE0" w14:textId="0258CB6C" w:rsidR="00DE181A" w:rsidRPr="0029573D" w:rsidRDefault="00DE181A" w:rsidP="005B4048">
            <w:pPr>
              <w:pStyle w:val="tableheader"/>
              <w:jc w:val="center"/>
            </w:pPr>
            <w:r>
              <w:t>CPLX Cost Drivers</w:t>
            </w:r>
          </w:p>
        </w:tc>
      </w:tr>
      <w:tr w:rsidR="00DE181A" w:rsidRPr="009F3E3B" w14:paraId="288D00D8" w14:textId="77777777" w:rsidTr="00167FD3">
        <w:trPr>
          <w:trHeight w:val="23"/>
        </w:trPr>
        <w:tc>
          <w:tcPr>
            <w:tcW w:w="800" w:type="pct"/>
            <w:tcBorders>
              <w:top w:val="single" w:sz="12" w:space="0" w:color="auto"/>
              <w:left w:val="nil"/>
              <w:bottom w:val="single" w:sz="12" w:space="0" w:color="auto"/>
              <w:right w:val="single" w:sz="12" w:space="0" w:color="auto"/>
            </w:tcBorders>
            <w:vAlign w:val="center"/>
          </w:tcPr>
          <w:p w14:paraId="5BA03AA9" w14:textId="77777777" w:rsidR="00DE181A" w:rsidRPr="00DA6DBB" w:rsidRDefault="00DE181A"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CF75484" w14:textId="77777777" w:rsidR="00DE181A" w:rsidRPr="00370112" w:rsidRDefault="00DE181A"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720DBE" w14:textId="77777777" w:rsidR="00DE181A" w:rsidRPr="00370112" w:rsidRDefault="00DE181A" w:rsidP="005B4048">
            <w:pPr>
              <w:pStyle w:val="tablecontent"/>
              <w:rPr>
                <w:highlight w:val="yellow"/>
              </w:rPr>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D85F7EE" w14:textId="77777777" w:rsidR="00DE181A" w:rsidRPr="00370112" w:rsidRDefault="00DE181A"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785515B" w14:textId="77777777" w:rsidR="00DE181A" w:rsidRPr="00370112" w:rsidRDefault="00DE181A"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508EFF7A" w14:textId="77777777" w:rsidR="00DE181A" w:rsidRPr="00370112" w:rsidRDefault="00DE181A"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8EBC90F" w14:textId="77777777" w:rsidR="00DE181A" w:rsidRPr="00370112" w:rsidRDefault="00DE181A" w:rsidP="005B4048">
            <w:pPr>
              <w:pStyle w:val="tablecontent"/>
            </w:pPr>
            <w:r w:rsidRPr="00370112">
              <w:t>Extra High</w:t>
            </w:r>
          </w:p>
        </w:tc>
      </w:tr>
      <w:tr w:rsidR="00DE181A" w:rsidRPr="009F3E3B" w14:paraId="17767A6B" w14:textId="77777777" w:rsidTr="00167FD3">
        <w:trPr>
          <w:trHeight w:val="566"/>
        </w:trPr>
        <w:tc>
          <w:tcPr>
            <w:tcW w:w="800" w:type="pct"/>
            <w:tcBorders>
              <w:top w:val="single" w:sz="12" w:space="0" w:color="auto"/>
              <w:left w:val="nil"/>
              <w:bottom w:val="single" w:sz="12" w:space="0" w:color="auto"/>
              <w:right w:val="single" w:sz="12" w:space="0" w:color="auto"/>
            </w:tcBorders>
            <w:vAlign w:val="center"/>
          </w:tcPr>
          <w:p w14:paraId="44662161" w14:textId="77777777" w:rsidR="00DE181A" w:rsidRPr="0029573D" w:rsidRDefault="00DE181A"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D1B67F2" w14:textId="337F05D6" w:rsidR="00DE181A" w:rsidRPr="00370112" w:rsidRDefault="00DE181A" w:rsidP="005B4048">
            <w:pPr>
              <w:pStyle w:val="tablecontent"/>
            </w:pPr>
            <w:r w:rsidRPr="00370112">
              <w:t>0.73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6F835C" w14:textId="48682AB8" w:rsidR="00DE181A" w:rsidRPr="00370112" w:rsidRDefault="00DE181A" w:rsidP="005B4048">
            <w:pPr>
              <w:pStyle w:val="tablecontent"/>
            </w:pPr>
            <w:r w:rsidRPr="00370112">
              <w:t>0.</w:t>
            </w:r>
            <w:r w:rsidR="00370112">
              <w:t>87</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0F2F19" w14:textId="77777777" w:rsidR="00DE181A" w:rsidRPr="00370112" w:rsidRDefault="00DE181A"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58EA148" w14:textId="5A9C22B9" w:rsidR="00DE181A"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BCE20C6" w14:textId="36B91AC7" w:rsidR="00DE181A" w:rsidRPr="00370112" w:rsidRDefault="00370112" w:rsidP="005B4048">
            <w:pPr>
              <w:pStyle w:val="tablecontent"/>
            </w:pPr>
            <w:r>
              <w:t>1.34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DCC08B1" w14:textId="4400D181" w:rsidR="00DE181A" w:rsidRPr="00370112" w:rsidRDefault="00370112" w:rsidP="005B4048">
            <w:pPr>
              <w:pStyle w:val="tablecontent"/>
            </w:pPr>
            <w:r>
              <w:t>1.74</w:t>
            </w:r>
          </w:p>
        </w:tc>
      </w:tr>
    </w:tbl>
    <w:p w14:paraId="00878FAA" w14:textId="637E4E75" w:rsidR="00DE181A" w:rsidRDefault="00DE181A" w:rsidP="009408DC">
      <w:pPr>
        <w:spacing w:after="120"/>
        <w:rPr>
          <w:sz w:val="22"/>
          <w:lang w:val="en-GB"/>
        </w:rPr>
      </w:pPr>
    </w:p>
    <w:p w14:paraId="7F94C6A7" w14:textId="77777777" w:rsidR="0074403A" w:rsidRDefault="0074403A" w:rsidP="009408DC">
      <w:pPr>
        <w:spacing w:after="120"/>
        <w:rPr>
          <w:sz w:val="22"/>
          <w:lang w:val="en-GB"/>
        </w:rPr>
      </w:pPr>
    </w:p>
    <w:p w14:paraId="69A33FC6" w14:textId="10672EEC" w:rsidR="00B926A1" w:rsidRDefault="00B926A1" w:rsidP="009408DC">
      <w:pPr>
        <w:spacing w:after="120"/>
        <w:rPr>
          <w:b/>
          <w:sz w:val="22"/>
          <w:lang w:val="en-GB"/>
        </w:rPr>
      </w:pPr>
      <w:r w:rsidRPr="0074403A">
        <w:rPr>
          <w:b/>
          <w:sz w:val="22"/>
          <w:lang w:val="en-GB"/>
        </w:rPr>
        <w:t>Developed for Reusability</w:t>
      </w:r>
    </w:p>
    <w:p w14:paraId="617FDD50" w14:textId="26878EF4" w:rsidR="00EE0AE8" w:rsidRDefault="0016134D" w:rsidP="009408DC">
      <w:pPr>
        <w:spacing w:after="120"/>
        <w:rPr>
          <w:sz w:val="22"/>
          <w:lang w:val="en-GB"/>
        </w:rPr>
      </w:pPr>
      <w:r>
        <w:rPr>
          <w:sz w:val="22"/>
          <w:lang w:val="en-GB"/>
        </w:rPr>
        <w:t>This parameter states the effort needed to produce code to be reused in the current or future projects.</w:t>
      </w:r>
    </w:p>
    <w:p w14:paraId="3983EA60" w14:textId="23736728" w:rsidR="0016134D" w:rsidRPr="00EE0AE8" w:rsidRDefault="0016134D" w:rsidP="009408DC">
      <w:pPr>
        <w:spacing w:after="120"/>
        <w:rPr>
          <w:sz w:val="22"/>
          <w:lang w:val="en-GB"/>
        </w:rPr>
      </w:pPr>
      <w:r>
        <w:rPr>
          <w:sz w:val="22"/>
          <w:lang w:val="en-GB"/>
        </w:rPr>
        <w:t xml:space="preserve">In our case this is nominal, </w:t>
      </w:r>
      <w:r w:rsidR="00E06A9A">
        <w:rPr>
          <w:sz w:val="22"/>
          <w:lang w:val="en-GB"/>
        </w:rPr>
        <w:t>because the</w:t>
      </w:r>
      <w:r w:rsidR="00A237C5">
        <w:rPr>
          <w:sz w:val="22"/>
          <w:lang w:val="en-GB"/>
        </w:rPr>
        <w:t xml:space="preserve"> code </w:t>
      </w:r>
      <w:r w:rsidR="005E09CC">
        <w:rPr>
          <w:sz w:val="22"/>
          <w:lang w:val="en-GB"/>
        </w:rPr>
        <w:t>is</w:t>
      </w:r>
      <w:r w:rsidR="00A237C5">
        <w:rPr>
          <w:sz w:val="22"/>
          <w:lang w:val="en-GB"/>
        </w:rPr>
        <w:t xml:space="preserve"> used only in the current project and its future evolutions.</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4F87B362" w14:textId="77777777" w:rsidTr="006A20A4">
        <w:trPr>
          <w:trHeight w:val="135"/>
        </w:trPr>
        <w:tc>
          <w:tcPr>
            <w:tcW w:w="5000" w:type="pct"/>
            <w:gridSpan w:val="7"/>
            <w:tcBorders>
              <w:top w:val="single" w:sz="12" w:space="0" w:color="auto"/>
              <w:left w:val="nil"/>
              <w:bottom w:val="single" w:sz="12" w:space="0" w:color="auto"/>
              <w:right w:val="nil"/>
            </w:tcBorders>
          </w:tcPr>
          <w:p w14:paraId="58EB2217" w14:textId="68098FF1" w:rsidR="00370112" w:rsidRPr="0029573D" w:rsidRDefault="00370112" w:rsidP="005B4048">
            <w:pPr>
              <w:pStyle w:val="tableheader"/>
              <w:jc w:val="center"/>
            </w:pPr>
            <w:r>
              <w:t>RUSE Cost Drivers</w:t>
            </w:r>
          </w:p>
        </w:tc>
      </w:tr>
      <w:tr w:rsidR="00370112" w:rsidRPr="0029573D" w14:paraId="72DBDDC8" w14:textId="77777777" w:rsidTr="0016134D">
        <w:trPr>
          <w:trHeight w:val="660"/>
        </w:trPr>
        <w:tc>
          <w:tcPr>
            <w:tcW w:w="800" w:type="pct"/>
            <w:tcBorders>
              <w:top w:val="single" w:sz="12" w:space="0" w:color="auto"/>
              <w:left w:val="nil"/>
              <w:bottom w:val="single" w:sz="12" w:space="0" w:color="auto"/>
              <w:right w:val="single" w:sz="12" w:space="0" w:color="auto"/>
            </w:tcBorders>
          </w:tcPr>
          <w:p w14:paraId="23F994B7" w14:textId="51CD03EF" w:rsidR="00370112" w:rsidRPr="0029573D" w:rsidRDefault="00370112" w:rsidP="005B4048">
            <w:pPr>
              <w:pStyle w:val="tableheader2left"/>
            </w:pPr>
            <w:r>
              <w:t>RUSE</w:t>
            </w:r>
          </w:p>
          <w:p w14:paraId="38CAE95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B66F65D" w14:textId="77777777" w:rsidR="00370112" w:rsidRPr="00370112" w:rsidRDefault="00370112" w:rsidP="005B4048">
            <w:pPr>
              <w:pStyle w:val="tablecontent"/>
            </w:pPr>
          </w:p>
        </w:tc>
        <w:tc>
          <w:tcPr>
            <w:tcW w:w="700" w:type="pct"/>
            <w:tcBorders>
              <w:top w:val="single" w:sz="12" w:space="0" w:color="auto"/>
              <w:left w:val="dotted" w:sz="2" w:space="0" w:color="auto"/>
              <w:bottom w:val="single" w:sz="12" w:space="0" w:color="auto"/>
              <w:right w:val="dotted" w:sz="2" w:space="0" w:color="auto"/>
            </w:tcBorders>
          </w:tcPr>
          <w:p w14:paraId="1806315E" w14:textId="15F45AB9" w:rsidR="00370112" w:rsidRPr="00370112" w:rsidRDefault="00370112" w:rsidP="005B4048">
            <w:pPr>
              <w:pStyle w:val="tablecontent"/>
            </w:pPr>
            <w:r>
              <w:t>None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40A0A5FC" w14:textId="439B8525" w:rsidR="00370112" w:rsidRPr="00370112" w:rsidRDefault="00370112" w:rsidP="005B4048">
            <w:pPr>
              <w:pStyle w:val="tablecontent"/>
            </w:pPr>
            <w:r>
              <w:t>Across project</w:t>
            </w:r>
          </w:p>
        </w:tc>
        <w:tc>
          <w:tcPr>
            <w:tcW w:w="700" w:type="pct"/>
            <w:tcBorders>
              <w:top w:val="single" w:sz="12" w:space="0" w:color="auto"/>
              <w:left w:val="dotted" w:sz="2" w:space="0" w:color="auto"/>
              <w:bottom w:val="single" w:sz="12" w:space="0" w:color="auto"/>
              <w:right w:val="dotted" w:sz="2" w:space="0" w:color="auto"/>
            </w:tcBorders>
          </w:tcPr>
          <w:p w14:paraId="6E0C8F48" w14:textId="2DBD67FB" w:rsidR="00370112" w:rsidRPr="00370112" w:rsidRDefault="00370112" w:rsidP="005B4048">
            <w:pPr>
              <w:pStyle w:val="tablecontent"/>
            </w:pPr>
            <w:r>
              <w:t>Across program</w:t>
            </w:r>
          </w:p>
        </w:tc>
        <w:tc>
          <w:tcPr>
            <w:tcW w:w="700" w:type="pct"/>
            <w:tcBorders>
              <w:top w:val="single" w:sz="12" w:space="0" w:color="auto"/>
              <w:left w:val="dotted" w:sz="2" w:space="0" w:color="auto"/>
              <w:bottom w:val="single" w:sz="12" w:space="0" w:color="auto"/>
              <w:right w:val="dotted" w:sz="2" w:space="0" w:color="auto"/>
            </w:tcBorders>
          </w:tcPr>
          <w:p w14:paraId="72E1BC15" w14:textId="44577CCD" w:rsidR="00370112" w:rsidRPr="00370112" w:rsidRDefault="00370112" w:rsidP="005B4048">
            <w:pPr>
              <w:pStyle w:val="tablecontent"/>
            </w:pPr>
            <w:r>
              <w:t>Across product line</w:t>
            </w:r>
          </w:p>
        </w:tc>
        <w:tc>
          <w:tcPr>
            <w:tcW w:w="700" w:type="pct"/>
            <w:tcBorders>
              <w:top w:val="single" w:sz="12" w:space="0" w:color="auto"/>
              <w:left w:val="dotted" w:sz="2" w:space="0" w:color="auto"/>
              <w:bottom w:val="single" w:sz="12" w:space="0" w:color="auto"/>
              <w:right w:val="nil"/>
            </w:tcBorders>
          </w:tcPr>
          <w:p w14:paraId="58F96671" w14:textId="785AC90D" w:rsidR="00370112" w:rsidRPr="00370112" w:rsidRDefault="00370112" w:rsidP="005B4048">
            <w:pPr>
              <w:pStyle w:val="tablecontent"/>
            </w:pPr>
            <w:r>
              <w:t>Across multiple product lines</w:t>
            </w:r>
          </w:p>
        </w:tc>
      </w:tr>
      <w:tr w:rsidR="00370112" w:rsidRPr="009F3E3B" w14:paraId="78D3A26D"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77D82E99"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80A7FB"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1B92086"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6219470"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1486BC6"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25B51AA"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458AC38" w14:textId="77777777" w:rsidR="00370112" w:rsidRPr="00370112" w:rsidRDefault="00370112" w:rsidP="005B4048">
            <w:pPr>
              <w:pStyle w:val="tablecontent"/>
            </w:pPr>
            <w:r w:rsidRPr="00370112">
              <w:t>Extra High</w:t>
            </w:r>
          </w:p>
        </w:tc>
      </w:tr>
      <w:tr w:rsidR="00370112" w:rsidRPr="009F3E3B" w14:paraId="283A8A02"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6A0B37B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B664F83" w14:textId="77777777" w:rsidR="00370112" w:rsidRPr="00370112" w:rsidRDefault="00370112" w:rsidP="005B4048">
            <w:pPr>
              <w:pStyle w:val="tablecontent"/>
            </w:pPr>
            <w:r w:rsidRPr="00370112">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05261D" w14:textId="469BBD5E" w:rsidR="00370112" w:rsidRPr="00370112" w:rsidRDefault="00370112" w:rsidP="005B4048">
            <w:pPr>
              <w:pStyle w:val="tablecontent"/>
            </w:pPr>
            <w:r>
              <w:t>0.95</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393F1FC"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DB74D61" w14:textId="60DBC40D" w:rsidR="00370112" w:rsidRPr="00370112" w:rsidRDefault="00370112" w:rsidP="005B4048">
            <w:pPr>
              <w:pStyle w:val="tablecontent"/>
            </w:pPr>
            <w:r>
              <w:t>1.07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204D64" w14:textId="2EC8AD18" w:rsidR="00370112" w:rsidRPr="00370112" w:rsidRDefault="00370112" w:rsidP="005B4048">
            <w:pPr>
              <w:pStyle w:val="tablecontent"/>
            </w:pPr>
            <w:r>
              <w:t>1.15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E45D64A" w14:textId="1AA33557" w:rsidR="00370112" w:rsidRPr="00370112" w:rsidRDefault="00370112" w:rsidP="005B4048">
            <w:pPr>
              <w:pStyle w:val="tablecontent"/>
            </w:pPr>
            <w:r>
              <w:t>1.24</w:t>
            </w:r>
          </w:p>
        </w:tc>
      </w:tr>
    </w:tbl>
    <w:p w14:paraId="0241C9FC" w14:textId="5D62083D" w:rsidR="00370112" w:rsidRDefault="00370112" w:rsidP="009408DC">
      <w:pPr>
        <w:spacing w:after="120"/>
        <w:rPr>
          <w:sz w:val="22"/>
          <w:lang w:val="en-GB"/>
        </w:rPr>
      </w:pPr>
    </w:p>
    <w:p w14:paraId="14E2F7AF" w14:textId="77777777" w:rsidR="0074403A" w:rsidRDefault="0074403A" w:rsidP="009408DC">
      <w:pPr>
        <w:spacing w:after="120"/>
        <w:rPr>
          <w:sz w:val="22"/>
          <w:lang w:val="en-GB"/>
        </w:rPr>
      </w:pPr>
    </w:p>
    <w:p w14:paraId="438E9BF8" w14:textId="2F1C23D2" w:rsidR="00B926A1" w:rsidRDefault="00B926A1" w:rsidP="009408DC">
      <w:pPr>
        <w:spacing w:after="120"/>
        <w:rPr>
          <w:b/>
          <w:sz w:val="22"/>
          <w:lang w:val="en-GB"/>
        </w:rPr>
      </w:pPr>
      <w:r w:rsidRPr="0074403A">
        <w:rPr>
          <w:b/>
          <w:sz w:val="22"/>
          <w:lang w:val="en-GB"/>
        </w:rPr>
        <w:t>Documentation Match to Life-Cycle Needs</w:t>
      </w:r>
    </w:p>
    <w:p w14:paraId="6596F798" w14:textId="11A52BF3" w:rsidR="0016134D" w:rsidRDefault="0016134D" w:rsidP="009408DC">
      <w:pPr>
        <w:spacing w:after="120"/>
        <w:rPr>
          <w:sz w:val="22"/>
          <w:lang w:val="en-GB"/>
        </w:rPr>
      </w:pPr>
      <w:r>
        <w:rPr>
          <w:sz w:val="22"/>
          <w:lang w:val="en-GB"/>
        </w:rPr>
        <w:t>This cost driver measures the level of detail of the documentation with respect to the life-cycle needs of the project.</w:t>
      </w:r>
    </w:p>
    <w:p w14:paraId="0893BED1" w14:textId="63D15855" w:rsidR="0016134D" w:rsidRPr="0016134D" w:rsidRDefault="0016134D" w:rsidP="009408DC">
      <w:pPr>
        <w:spacing w:after="120"/>
        <w:rPr>
          <w:sz w:val="22"/>
          <w:lang w:val="en-GB"/>
        </w:rPr>
      </w:pPr>
      <w:r>
        <w:rPr>
          <w:sz w:val="22"/>
          <w:lang w:val="en-GB"/>
        </w:rPr>
        <w:t>The documentation we provide is strictly related to sy</w:t>
      </w:r>
      <w:r w:rsidR="00E06A9A">
        <w:rPr>
          <w:sz w:val="22"/>
          <w:lang w:val="en-GB"/>
        </w:rPr>
        <w:t xml:space="preserve">stem needs and satisfies </w:t>
      </w:r>
      <w:r>
        <w:rPr>
          <w:sz w:val="22"/>
          <w:lang w:val="en-GB"/>
        </w:rPr>
        <w:t>them without exceeding, so the complexity is nominal.</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20219A71" w14:textId="77777777" w:rsidTr="006A20A4">
        <w:trPr>
          <w:trHeight w:val="135"/>
        </w:trPr>
        <w:tc>
          <w:tcPr>
            <w:tcW w:w="5000" w:type="pct"/>
            <w:gridSpan w:val="7"/>
            <w:tcBorders>
              <w:top w:val="single" w:sz="12" w:space="0" w:color="auto"/>
              <w:left w:val="nil"/>
              <w:bottom w:val="single" w:sz="12" w:space="0" w:color="auto"/>
              <w:right w:val="nil"/>
            </w:tcBorders>
          </w:tcPr>
          <w:p w14:paraId="4FBCFC23" w14:textId="43F410A2" w:rsidR="00370112" w:rsidRPr="0029573D" w:rsidRDefault="00370112" w:rsidP="005B4048">
            <w:pPr>
              <w:pStyle w:val="tableheader"/>
              <w:jc w:val="center"/>
            </w:pPr>
            <w:r>
              <w:lastRenderedPageBreak/>
              <w:t>DOCU Cost Drivers</w:t>
            </w:r>
          </w:p>
        </w:tc>
      </w:tr>
      <w:tr w:rsidR="00370112" w:rsidRPr="00A237C5" w14:paraId="09F129D6" w14:textId="77777777" w:rsidTr="0016134D">
        <w:trPr>
          <w:trHeight w:val="660"/>
        </w:trPr>
        <w:tc>
          <w:tcPr>
            <w:tcW w:w="800" w:type="pct"/>
            <w:tcBorders>
              <w:top w:val="single" w:sz="12" w:space="0" w:color="auto"/>
              <w:left w:val="nil"/>
              <w:bottom w:val="single" w:sz="12" w:space="0" w:color="auto"/>
              <w:right w:val="single" w:sz="12" w:space="0" w:color="auto"/>
            </w:tcBorders>
          </w:tcPr>
          <w:p w14:paraId="442E9EB8" w14:textId="6F54B616" w:rsidR="00370112" w:rsidRPr="0029573D" w:rsidRDefault="00370112" w:rsidP="005B4048">
            <w:pPr>
              <w:pStyle w:val="tableheader2left"/>
            </w:pPr>
            <w:r>
              <w:t>DOCU</w:t>
            </w:r>
          </w:p>
          <w:p w14:paraId="4B8BBF20"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4B301700" w14:textId="223C4901" w:rsidR="00370112" w:rsidRPr="00370112" w:rsidRDefault="00370112" w:rsidP="005B4048">
            <w:pPr>
              <w:pStyle w:val="tablecontent"/>
              <w:jc w:val="left"/>
            </w:pPr>
            <w:r w:rsidRPr="00370112">
              <w:t>Many life-cycle needs uncovered</w:t>
            </w:r>
          </w:p>
        </w:tc>
        <w:tc>
          <w:tcPr>
            <w:tcW w:w="700" w:type="pct"/>
            <w:tcBorders>
              <w:top w:val="single" w:sz="12" w:space="0" w:color="auto"/>
              <w:left w:val="dotted" w:sz="2" w:space="0" w:color="auto"/>
              <w:bottom w:val="single" w:sz="12" w:space="0" w:color="auto"/>
              <w:right w:val="dotted" w:sz="2" w:space="0" w:color="auto"/>
            </w:tcBorders>
          </w:tcPr>
          <w:p w14:paraId="0EEF35D1" w14:textId="7BA18BA2" w:rsidR="00370112" w:rsidRPr="00370112" w:rsidRDefault="00370112" w:rsidP="005B4048">
            <w:pPr>
              <w:pStyle w:val="tablecontent"/>
              <w:jc w:val="left"/>
            </w:pPr>
            <w:r w:rsidRPr="00370112">
              <w:t>Some life-cycle needs uncovered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9F04C1A" w14:textId="3AADB174" w:rsidR="00370112" w:rsidRPr="00370112" w:rsidRDefault="00370112" w:rsidP="005B4048">
            <w:pPr>
              <w:pStyle w:val="tablecontent"/>
              <w:jc w:val="left"/>
            </w:pPr>
            <w:r w:rsidRPr="00370112">
              <w:t>Right-sized to life-cycle needs</w:t>
            </w:r>
          </w:p>
        </w:tc>
        <w:tc>
          <w:tcPr>
            <w:tcW w:w="700" w:type="pct"/>
            <w:tcBorders>
              <w:top w:val="single" w:sz="12" w:space="0" w:color="auto"/>
              <w:left w:val="dotted" w:sz="2" w:space="0" w:color="auto"/>
              <w:bottom w:val="single" w:sz="12" w:space="0" w:color="auto"/>
              <w:right w:val="dotted" w:sz="2" w:space="0" w:color="auto"/>
            </w:tcBorders>
          </w:tcPr>
          <w:p w14:paraId="54E6B75D" w14:textId="1CDBB5EE" w:rsidR="00370112" w:rsidRPr="00370112" w:rsidRDefault="00370112" w:rsidP="005B4048">
            <w:pPr>
              <w:pStyle w:val="tablecontent"/>
              <w:jc w:val="left"/>
            </w:pPr>
            <w:r w:rsidRPr="00370112">
              <w:t>Excessive for life-</w:t>
            </w:r>
          </w:p>
          <w:p w14:paraId="62A42542" w14:textId="4ABB8E8F" w:rsidR="00370112" w:rsidRPr="00370112" w:rsidRDefault="00370112" w:rsidP="005B4048">
            <w:pPr>
              <w:pStyle w:val="tablecontent"/>
              <w:jc w:val="left"/>
            </w:pPr>
            <w:r w:rsidRPr="00370112">
              <w:t>cycle needs</w:t>
            </w:r>
          </w:p>
        </w:tc>
        <w:tc>
          <w:tcPr>
            <w:tcW w:w="700" w:type="pct"/>
            <w:tcBorders>
              <w:top w:val="single" w:sz="12" w:space="0" w:color="auto"/>
              <w:left w:val="dotted" w:sz="2" w:space="0" w:color="auto"/>
              <w:bottom w:val="single" w:sz="12" w:space="0" w:color="auto"/>
              <w:right w:val="dotted" w:sz="2" w:space="0" w:color="auto"/>
            </w:tcBorders>
          </w:tcPr>
          <w:p w14:paraId="4E364E6F" w14:textId="0628164E" w:rsidR="00370112" w:rsidRPr="00370112" w:rsidRDefault="00370112" w:rsidP="005B4048">
            <w:pPr>
              <w:pStyle w:val="tablecontent"/>
              <w:jc w:val="left"/>
            </w:pPr>
            <w:r w:rsidRPr="00370112">
              <w:t>Very excessive for life-cycle  needs</w:t>
            </w:r>
          </w:p>
        </w:tc>
        <w:tc>
          <w:tcPr>
            <w:tcW w:w="700" w:type="pct"/>
            <w:tcBorders>
              <w:top w:val="single" w:sz="12" w:space="0" w:color="auto"/>
              <w:left w:val="dotted" w:sz="2" w:space="0" w:color="auto"/>
              <w:bottom w:val="single" w:sz="12" w:space="0" w:color="auto"/>
              <w:right w:val="nil"/>
            </w:tcBorders>
          </w:tcPr>
          <w:p w14:paraId="146BE306" w14:textId="31A68EB3" w:rsidR="00370112" w:rsidRPr="00370112" w:rsidRDefault="00370112" w:rsidP="005B4048">
            <w:pPr>
              <w:pStyle w:val="tablecontent"/>
              <w:jc w:val="left"/>
            </w:pPr>
          </w:p>
        </w:tc>
      </w:tr>
      <w:tr w:rsidR="00370112" w:rsidRPr="009F3E3B" w14:paraId="31099A27" w14:textId="77777777" w:rsidTr="0016134D">
        <w:trPr>
          <w:trHeight w:val="23"/>
        </w:trPr>
        <w:tc>
          <w:tcPr>
            <w:tcW w:w="800" w:type="pct"/>
            <w:tcBorders>
              <w:top w:val="single" w:sz="12" w:space="0" w:color="auto"/>
              <w:left w:val="nil"/>
              <w:bottom w:val="single" w:sz="12" w:space="0" w:color="auto"/>
              <w:right w:val="single" w:sz="12" w:space="0" w:color="auto"/>
            </w:tcBorders>
            <w:vAlign w:val="center"/>
          </w:tcPr>
          <w:p w14:paraId="03DEA341"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F29A40C"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871303"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7F12BD7"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A2B911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46A5C8D"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F6D5959" w14:textId="77777777" w:rsidR="00370112" w:rsidRPr="00370112" w:rsidRDefault="00370112" w:rsidP="005B4048">
            <w:pPr>
              <w:pStyle w:val="tablecontent"/>
            </w:pPr>
            <w:r w:rsidRPr="00370112">
              <w:t>Extra High</w:t>
            </w:r>
          </w:p>
        </w:tc>
      </w:tr>
      <w:tr w:rsidR="00370112" w:rsidRPr="009F3E3B" w14:paraId="134BFC7E" w14:textId="77777777" w:rsidTr="0016134D">
        <w:trPr>
          <w:trHeight w:val="566"/>
        </w:trPr>
        <w:tc>
          <w:tcPr>
            <w:tcW w:w="800" w:type="pct"/>
            <w:tcBorders>
              <w:top w:val="single" w:sz="12" w:space="0" w:color="auto"/>
              <w:left w:val="nil"/>
              <w:bottom w:val="single" w:sz="12" w:space="0" w:color="auto"/>
              <w:right w:val="single" w:sz="12" w:space="0" w:color="auto"/>
            </w:tcBorders>
            <w:vAlign w:val="center"/>
          </w:tcPr>
          <w:p w14:paraId="586B9672"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27769CF" w14:textId="7E51AC8A" w:rsidR="00370112" w:rsidRPr="00370112" w:rsidRDefault="00370112" w:rsidP="005B4048">
            <w:pPr>
              <w:pStyle w:val="tablecontent"/>
            </w:pPr>
            <w:r>
              <w:t>0.81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22EE3C" w14:textId="61ADB6FA" w:rsidR="00370112" w:rsidRPr="00370112" w:rsidRDefault="00370112"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91A4AF1"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0B9BC8B" w14:textId="22560A03"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082F4CB" w14:textId="3AC343EF" w:rsidR="00370112" w:rsidRPr="00370112" w:rsidRDefault="00370112" w:rsidP="005B4048">
            <w:pPr>
              <w:pStyle w:val="tablecontent"/>
            </w:pPr>
            <w:r>
              <w:t>1.23</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AF5D07D" w14:textId="0E6E16A0" w:rsidR="00370112" w:rsidRPr="00370112" w:rsidRDefault="00370112" w:rsidP="005B4048">
            <w:pPr>
              <w:pStyle w:val="tablecontent"/>
            </w:pPr>
            <w:r>
              <w:t>n/a</w:t>
            </w:r>
          </w:p>
        </w:tc>
      </w:tr>
    </w:tbl>
    <w:p w14:paraId="269EF4F9" w14:textId="2B3DF8AB" w:rsidR="00370112" w:rsidRDefault="00370112" w:rsidP="009408DC">
      <w:pPr>
        <w:spacing w:after="120"/>
        <w:rPr>
          <w:sz w:val="22"/>
          <w:lang w:val="en-GB"/>
        </w:rPr>
      </w:pPr>
    </w:p>
    <w:p w14:paraId="03797484" w14:textId="77777777" w:rsidR="0074403A" w:rsidRDefault="0074403A" w:rsidP="009408DC">
      <w:pPr>
        <w:spacing w:after="120"/>
        <w:rPr>
          <w:sz w:val="22"/>
          <w:lang w:val="en-GB"/>
        </w:rPr>
      </w:pPr>
    </w:p>
    <w:p w14:paraId="399F5400" w14:textId="5021F827" w:rsidR="00B926A1" w:rsidRDefault="00B926A1" w:rsidP="009408DC">
      <w:pPr>
        <w:spacing w:after="120"/>
        <w:rPr>
          <w:b/>
          <w:sz w:val="22"/>
          <w:lang w:val="en-GB"/>
        </w:rPr>
      </w:pPr>
      <w:r w:rsidRPr="0074403A">
        <w:rPr>
          <w:b/>
          <w:sz w:val="22"/>
          <w:lang w:val="en-GB"/>
        </w:rPr>
        <w:t>Execution Time Constraint</w:t>
      </w:r>
    </w:p>
    <w:p w14:paraId="4239C8E2" w14:textId="3DF6E68B" w:rsidR="0016134D" w:rsidRDefault="00677318" w:rsidP="009408DC">
      <w:pPr>
        <w:spacing w:after="120"/>
        <w:rPr>
          <w:sz w:val="22"/>
          <w:lang w:val="en-GB"/>
        </w:rPr>
      </w:pPr>
      <w:r>
        <w:rPr>
          <w:sz w:val="22"/>
          <w:lang w:val="en-GB"/>
        </w:rPr>
        <w:t>This rating represents the percentage of available execution time that the system is expected to use on the resource. In other terms, it is the memory usage.</w:t>
      </w:r>
    </w:p>
    <w:p w14:paraId="2D587D96" w14:textId="6E8C9E6D" w:rsidR="00677318" w:rsidRPr="0016134D" w:rsidRDefault="00677318" w:rsidP="009408DC">
      <w:pPr>
        <w:spacing w:after="120"/>
        <w:rPr>
          <w:sz w:val="22"/>
          <w:lang w:val="en-GB"/>
        </w:rPr>
      </w:pPr>
      <w:r w:rsidRPr="00BE327A">
        <w:rPr>
          <w:sz w:val="22"/>
          <w:lang w:val="en-GB"/>
        </w:rPr>
        <w:t>Our software has some background operations, other than standard operations, so memory usage will be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6C14B68A" w14:textId="77777777" w:rsidTr="006A20A4">
        <w:trPr>
          <w:trHeight w:val="135"/>
        </w:trPr>
        <w:tc>
          <w:tcPr>
            <w:tcW w:w="5000" w:type="pct"/>
            <w:gridSpan w:val="7"/>
            <w:tcBorders>
              <w:top w:val="single" w:sz="12" w:space="0" w:color="auto"/>
              <w:left w:val="nil"/>
              <w:bottom w:val="single" w:sz="12" w:space="0" w:color="auto"/>
              <w:right w:val="nil"/>
            </w:tcBorders>
          </w:tcPr>
          <w:p w14:paraId="7F3D41DD" w14:textId="1B26EE44" w:rsidR="00370112" w:rsidRPr="0029573D" w:rsidRDefault="00370112" w:rsidP="005B4048">
            <w:pPr>
              <w:pStyle w:val="tableheader"/>
              <w:jc w:val="center"/>
            </w:pPr>
            <w:r>
              <w:t>TIME Cost Drivers</w:t>
            </w:r>
          </w:p>
        </w:tc>
      </w:tr>
      <w:tr w:rsidR="00370112" w:rsidRPr="00A237C5" w14:paraId="785F44F8" w14:textId="77777777" w:rsidTr="00677318">
        <w:trPr>
          <w:trHeight w:val="660"/>
        </w:trPr>
        <w:tc>
          <w:tcPr>
            <w:tcW w:w="800" w:type="pct"/>
            <w:tcBorders>
              <w:top w:val="single" w:sz="12" w:space="0" w:color="auto"/>
              <w:left w:val="nil"/>
              <w:bottom w:val="single" w:sz="12" w:space="0" w:color="auto"/>
              <w:right w:val="single" w:sz="12" w:space="0" w:color="auto"/>
            </w:tcBorders>
          </w:tcPr>
          <w:p w14:paraId="71ABC4B1" w14:textId="4ECBA36D" w:rsidR="00370112" w:rsidRPr="0029573D" w:rsidRDefault="00370112" w:rsidP="005B4048">
            <w:pPr>
              <w:pStyle w:val="tableheader2left"/>
            </w:pPr>
            <w:r>
              <w:t>TIME</w:t>
            </w:r>
          </w:p>
          <w:p w14:paraId="65A59E2E"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DB2297F" w14:textId="0D6033AB"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EEBE5C" w14:textId="7B0C3C56"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0EA89DEA" w14:textId="32C3009E" w:rsidR="00370112" w:rsidRPr="00370112" w:rsidRDefault="00370112" w:rsidP="005B4048">
            <w:pPr>
              <w:pStyle w:val="tablecontent"/>
              <w:jc w:val="left"/>
            </w:pPr>
            <w:r w:rsidRPr="00370112">
              <w:t>&lt;= 50%</w:t>
            </w:r>
          </w:p>
          <w:p w14:paraId="75BEDA98" w14:textId="77777777" w:rsidR="00370112" w:rsidRPr="00370112" w:rsidRDefault="00370112" w:rsidP="005B4048">
            <w:pPr>
              <w:pStyle w:val="tablecontent"/>
              <w:jc w:val="left"/>
            </w:pPr>
            <w:r w:rsidRPr="00370112">
              <w:t>use of</w:t>
            </w:r>
          </w:p>
          <w:p w14:paraId="35D4E916" w14:textId="77777777" w:rsidR="00370112" w:rsidRPr="00370112" w:rsidRDefault="00370112" w:rsidP="005B4048">
            <w:pPr>
              <w:pStyle w:val="tablecontent"/>
              <w:jc w:val="left"/>
            </w:pPr>
            <w:r w:rsidRPr="00370112">
              <w:t>available</w:t>
            </w:r>
          </w:p>
          <w:p w14:paraId="43FED22D" w14:textId="77777777" w:rsidR="00370112" w:rsidRPr="00370112" w:rsidRDefault="00370112" w:rsidP="005B4048">
            <w:pPr>
              <w:pStyle w:val="tablecontent"/>
              <w:jc w:val="left"/>
            </w:pPr>
            <w:r w:rsidRPr="00370112">
              <w:t>execution</w:t>
            </w:r>
          </w:p>
          <w:p w14:paraId="2009A55E" w14:textId="3295BBED"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7892DB9" w14:textId="77777777" w:rsidR="00370112" w:rsidRPr="00370112" w:rsidRDefault="00370112" w:rsidP="005B4048">
            <w:pPr>
              <w:pStyle w:val="tablecontent"/>
              <w:jc w:val="left"/>
            </w:pPr>
            <w:r w:rsidRPr="00370112">
              <w:t>70% use of</w:t>
            </w:r>
          </w:p>
          <w:p w14:paraId="64ABFD5A" w14:textId="77777777" w:rsidR="00370112" w:rsidRPr="00370112" w:rsidRDefault="00370112" w:rsidP="005B4048">
            <w:pPr>
              <w:pStyle w:val="tablecontent"/>
              <w:jc w:val="left"/>
            </w:pPr>
            <w:r w:rsidRPr="00370112">
              <w:t>available</w:t>
            </w:r>
          </w:p>
          <w:p w14:paraId="35235C4F" w14:textId="77777777" w:rsidR="00370112" w:rsidRPr="00370112" w:rsidRDefault="00370112" w:rsidP="005B4048">
            <w:pPr>
              <w:pStyle w:val="tablecontent"/>
              <w:jc w:val="left"/>
            </w:pPr>
            <w:r w:rsidRPr="00370112">
              <w:t>execution</w:t>
            </w:r>
          </w:p>
          <w:p w14:paraId="5110672A" w14:textId="7306F052"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dotted" w:sz="2" w:space="0" w:color="auto"/>
            </w:tcBorders>
          </w:tcPr>
          <w:p w14:paraId="47FA8328" w14:textId="77777777" w:rsidR="00370112" w:rsidRPr="00370112" w:rsidRDefault="00370112" w:rsidP="005B4048">
            <w:pPr>
              <w:pStyle w:val="tablecontent"/>
              <w:jc w:val="left"/>
            </w:pPr>
            <w:r w:rsidRPr="00370112">
              <w:t>85% use of</w:t>
            </w:r>
          </w:p>
          <w:p w14:paraId="708663D4" w14:textId="77777777" w:rsidR="00370112" w:rsidRPr="00370112" w:rsidRDefault="00370112" w:rsidP="005B4048">
            <w:pPr>
              <w:pStyle w:val="tablecontent"/>
              <w:jc w:val="left"/>
            </w:pPr>
            <w:r w:rsidRPr="00370112">
              <w:t>available</w:t>
            </w:r>
          </w:p>
          <w:p w14:paraId="6EB0B519" w14:textId="77777777" w:rsidR="00370112" w:rsidRPr="00370112" w:rsidRDefault="00370112" w:rsidP="005B4048">
            <w:pPr>
              <w:pStyle w:val="tablecontent"/>
              <w:jc w:val="left"/>
            </w:pPr>
            <w:r w:rsidRPr="00370112">
              <w:t>execution</w:t>
            </w:r>
          </w:p>
          <w:p w14:paraId="7D52975D" w14:textId="27CD6693" w:rsidR="00370112" w:rsidRPr="00370112" w:rsidRDefault="00370112" w:rsidP="005B4048">
            <w:pPr>
              <w:pStyle w:val="tablecontent"/>
              <w:jc w:val="left"/>
            </w:pPr>
            <w:r w:rsidRPr="00370112">
              <w:t>time</w:t>
            </w:r>
          </w:p>
        </w:tc>
        <w:tc>
          <w:tcPr>
            <w:tcW w:w="700" w:type="pct"/>
            <w:tcBorders>
              <w:top w:val="single" w:sz="12" w:space="0" w:color="auto"/>
              <w:left w:val="dotted" w:sz="2" w:space="0" w:color="auto"/>
              <w:bottom w:val="single" w:sz="12" w:space="0" w:color="auto"/>
              <w:right w:val="nil"/>
            </w:tcBorders>
          </w:tcPr>
          <w:p w14:paraId="1EAFD314" w14:textId="77777777" w:rsidR="00370112" w:rsidRPr="00370112" w:rsidRDefault="00370112" w:rsidP="005B4048">
            <w:pPr>
              <w:pStyle w:val="tablecontent"/>
              <w:jc w:val="left"/>
            </w:pPr>
            <w:r w:rsidRPr="00370112">
              <w:t>95% use of</w:t>
            </w:r>
          </w:p>
          <w:p w14:paraId="5A4160EF" w14:textId="77777777" w:rsidR="00370112" w:rsidRPr="00370112" w:rsidRDefault="00370112" w:rsidP="005B4048">
            <w:pPr>
              <w:pStyle w:val="tablecontent"/>
              <w:jc w:val="left"/>
            </w:pPr>
            <w:r w:rsidRPr="00370112">
              <w:t>available</w:t>
            </w:r>
          </w:p>
          <w:p w14:paraId="19309348" w14:textId="77777777" w:rsidR="00370112" w:rsidRPr="00370112" w:rsidRDefault="00370112" w:rsidP="005B4048">
            <w:pPr>
              <w:pStyle w:val="tablecontent"/>
              <w:jc w:val="left"/>
            </w:pPr>
            <w:r w:rsidRPr="00370112">
              <w:t>execution</w:t>
            </w:r>
          </w:p>
          <w:p w14:paraId="6485B435" w14:textId="778EFE8E" w:rsidR="00370112" w:rsidRPr="00370112" w:rsidRDefault="00370112" w:rsidP="005B4048">
            <w:pPr>
              <w:pStyle w:val="tablecontent"/>
              <w:jc w:val="left"/>
            </w:pPr>
            <w:r w:rsidRPr="00370112">
              <w:t>time</w:t>
            </w:r>
          </w:p>
        </w:tc>
      </w:tr>
      <w:tr w:rsidR="00370112" w:rsidRPr="009F3E3B" w14:paraId="3A1D71B9" w14:textId="77777777" w:rsidTr="00677318">
        <w:trPr>
          <w:trHeight w:val="23"/>
        </w:trPr>
        <w:tc>
          <w:tcPr>
            <w:tcW w:w="800" w:type="pct"/>
            <w:tcBorders>
              <w:top w:val="single" w:sz="12" w:space="0" w:color="auto"/>
              <w:left w:val="nil"/>
              <w:bottom w:val="single" w:sz="12" w:space="0" w:color="auto"/>
              <w:right w:val="single" w:sz="12" w:space="0" w:color="auto"/>
            </w:tcBorders>
            <w:vAlign w:val="center"/>
          </w:tcPr>
          <w:p w14:paraId="79E5D7A0"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18E06F2"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0AD2218"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D01C4B1"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7E394AA"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0CB19D8"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AAB5660" w14:textId="77777777" w:rsidR="00370112" w:rsidRPr="00370112" w:rsidRDefault="00370112" w:rsidP="005B4048">
            <w:pPr>
              <w:pStyle w:val="tablecontent"/>
            </w:pPr>
            <w:r w:rsidRPr="00370112">
              <w:t>Extra High</w:t>
            </w:r>
          </w:p>
        </w:tc>
      </w:tr>
      <w:tr w:rsidR="00370112" w:rsidRPr="009F3E3B" w14:paraId="4132A1C6" w14:textId="77777777" w:rsidTr="00677318">
        <w:trPr>
          <w:trHeight w:val="566"/>
        </w:trPr>
        <w:tc>
          <w:tcPr>
            <w:tcW w:w="800" w:type="pct"/>
            <w:tcBorders>
              <w:top w:val="single" w:sz="12" w:space="0" w:color="auto"/>
              <w:left w:val="nil"/>
              <w:bottom w:val="single" w:sz="12" w:space="0" w:color="auto"/>
              <w:right w:val="single" w:sz="12" w:space="0" w:color="auto"/>
            </w:tcBorders>
            <w:vAlign w:val="center"/>
          </w:tcPr>
          <w:p w14:paraId="16A09FAD"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1A5EAE" w14:textId="5D559FFD"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AF00D8" w14:textId="5D6ACCF1"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02AD2"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3797A6" w14:textId="77777777" w:rsidR="00370112" w:rsidRPr="00370112" w:rsidRDefault="00370112" w:rsidP="005B4048">
            <w:pPr>
              <w:pStyle w:val="tablecontent"/>
            </w:pPr>
            <w:r>
              <w:t>1.11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FC1A195" w14:textId="3C31CE1E" w:rsidR="00370112" w:rsidRPr="00370112" w:rsidRDefault="00370112" w:rsidP="005B4048">
            <w:pPr>
              <w:pStyle w:val="tablecontent"/>
            </w:pPr>
            <w:r>
              <w:t>1.29</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260A8A5" w14:textId="65EDA14A" w:rsidR="00370112" w:rsidRPr="00370112" w:rsidRDefault="00370112" w:rsidP="005B4048">
            <w:pPr>
              <w:pStyle w:val="tablecontent"/>
            </w:pPr>
            <w:r>
              <w:t>1.63</w:t>
            </w:r>
          </w:p>
        </w:tc>
      </w:tr>
    </w:tbl>
    <w:p w14:paraId="7D0B3F33" w14:textId="674B9F78" w:rsidR="00370112" w:rsidRDefault="00370112" w:rsidP="009408DC">
      <w:pPr>
        <w:spacing w:after="120"/>
        <w:rPr>
          <w:sz w:val="22"/>
          <w:lang w:val="en-GB"/>
        </w:rPr>
      </w:pPr>
    </w:p>
    <w:p w14:paraId="5B31B701" w14:textId="77777777" w:rsidR="0074403A" w:rsidRDefault="0074403A" w:rsidP="009408DC">
      <w:pPr>
        <w:spacing w:after="120"/>
        <w:rPr>
          <w:sz w:val="22"/>
          <w:lang w:val="en-GB"/>
        </w:rPr>
      </w:pPr>
    </w:p>
    <w:p w14:paraId="2AF95756" w14:textId="1BDEE195" w:rsidR="00B926A1" w:rsidRDefault="00B926A1" w:rsidP="009408DC">
      <w:pPr>
        <w:spacing w:after="120"/>
        <w:rPr>
          <w:b/>
          <w:sz w:val="22"/>
          <w:lang w:val="en-GB"/>
        </w:rPr>
      </w:pPr>
      <w:r w:rsidRPr="0074403A">
        <w:rPr>
          <w:b/>
          <w:sz w:val="22"/>
          <w:lang w:val="en-GB"/>
        </w:rPr>
        <w:t>Main Storage Constraint</w:t>
      </w:r>
    </w:p>
    <w:p w14:paraId="5080C0C8" w14:textId="78558A16" w:rsidR="00677318" w:rsidRDefault="00F92806" w:rsidP="009408DC">
      <w:pPr>
        <w:spacing w:after="120"/>
        <w:rPr>
          <w:sz w:val="22"/>
          <w:lang w:val="en-GB"/>
        </w:rPr>
      </w:pPr>
      <w:r>
        <w:rPr>
          <w:sz w:val="22"/>
          <w:lang w:val="en-GB"/>
        </w:rPr>
        <w:t xml:space="preserve">This parameter is related to the amount of storage required for the software system with respect to </w:t>
      </w:r>
      <w:r w:rsidR="00127383">
        <w:rPr>
          <w:sz w:val="22"/>
          <w:lang w:val="en-GB"/>
        </w:rPr>
        <w:t>hardware availability.</w:t>
      </w:r>
    </w:p>
    <w:p w14:paraId="049F765E" w14:textId="48EA6FE2" w:rsidR="00127383" w:rsidRDefault="00127383" w:rsidP="009408DC">
      <w:pPr>
        <w:spacing w:after="120"/>
        <w:rPr>
          <w:sz w:val="22"/>
          <w:lang w:val="en-GB"/>
        </w:rPr>
      </w:pPr>
      <w:r>
        <w:rPr>
          <w:sz w:val="22"/>
          <w:lang w:val="en-GB"/>
        </w:rPr>
        <w:t>Our system can be easily stored in actual hardware, because it doesn’t exceed their capacity.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0B69A377" w14:textId="77777777" w:rsidTr="006A20A4">
        <w:trPr>
          <w:trHeight w:val="135"/>
        </w:trPr>
        <w:tc>
          <w:tcPr>
            <w:tcW w:w="5000" w:type="pct"/>
            <w:gridSpan w:val="7"/>
            <w:tcBorders>
              <w:top w:val="single" w:sz="12" w:space="0" w:color="auto"/>
              <w:left w:val="nil"/>
              <w:bottom w:val="single" w:sz="12" w:space="0" w:color="auto"/>
              <w:right w:val="nil"/>
            </w:tcBorders>
          </w:tcPr>
          <w:p w14:paraId="14E76064" w14:textId="6D5070B4" w:rsidR="00370112" w:rsidRPr="0029573D" w:rsidRDefault="00370112" w:rsidP="005B4048">
            <w:pPr>
              <w:pStyle w:val="tableheader"/>
              <w:jc w:val="center"/>
            </w:pPr>
            <w:r>
              <w:lastRenderedPageBreak/>
              <w:t>STOR Cost Drivers</w:t>
            </w:r>
          </w:p>
        </w:tc>
      </w:tr>
      <w:tr w:rsidR="00370112" w:rsidRPr="0029573D" w14:paraId="24E4E8F2" w14:textId="77777777" w:rsidTr="00127383">
        <w:trPr>
          <w:trHeight w:val="660"/>
        </w:trPr>
        <w:tc>
          <w:tcPr>
            <w:tcW w:w="800" w:type="pct"/>
            <w:tcBorders>
              <w:top w:val="single" w:sz="12" w:space="0" w:color="auto"/>
              <w:left w:val="nil"/>
              <w:bottom w:val="single" w:sz="12" w:space="0" w:color="auto"/>
              <w:right w:val="single" w:sz="12" w:space="0" w:color="auto"/>
            </w:tcBorders>
          </w:tcPr>
          <w:p w14:paraId="6EB0D595" w14:textId="1637F90D" w:rsidR="00370112" w:rsidRPr="0029573D" w:rsidRDefault="00370112" w:rsidP="005B4048">
            <w:pPr>
              <w:pStyle w:val="tableheader2left"/>
            </w:pPr>
            <w:r>
              <w:t>STOR</w:t>
            </w:r>
          </w:p>
          <w:p w14:paraId="10FEAEAA"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57F7B3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tcPr>
          <w:p w14:paraId="56A69D15"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0E51FFF" w14:textId="77777777" w:rsidR="00370112" w:rsidRPr="00370112" w:rsidRDefault="00370112" w:rsidP="005B4048">
            <w:pPr>
              <w:pStyle w:val="tablecontent"/>
              <w:jc w:val="left"/>
            </w:pPr>
            <w:r w:rsidRPr="00370112">
              <w:t>&lt;= 50%</w:t>
            </w:r>
          </w:p>
          <w:p w14:paraId="01094CA9" w14:textId="77777777" w:rsidR="00370112" w:rsidRPr="00370112" w:rsidRDefault="00370112" w:rsidP="005B4048">
            <w:pPr>
              <w:pStyle w:val="tablecontent"/>
              <w:jc w:val="left"/>
            </w:pPr>
            <w:r w:rsidRPr="00370112">
              <w:t>use of</w:t>
            </w:r>
          </w:p>
          <w:p w14:paraId="5CCEACC2" w14:textId="77777777" w:rsidR="00370112" w:rsidRPr="00370112" w:rsidRDefault="00370112" w:rsidP="005B4048">
            <w:pPr>
              <w:pStyle w:val="tablecontent"/>
              <w:jc w:val="left"/>
            </w:pPr>
            <w:r w:rsidRPr="00370112">
              <w:t>available</w:t>
            </w:r>
          </w:p>
          <w:p w14:paraId="7E00B5FE" w14:textId="20A0492A"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7C52C915" w14:textId="77777777" w:rsidR="00370112" w:rsidRPr="00370112" w:rsidRDefault="00370112" w:rsidP="005B4048">
            <w:pPr>
              <w:pStyle w:val="tablecontent"/>
              <w:jc w:val="left"/>
            </w:pPr>
            <w:r w:rsidRPr="00370112">
              <w:t>70% use of</w:t>
            </w:r>
          </w:p>
          <w:p w14:paraId="0EF9158E" w14:textId="77777777" w:rsidR="00370112" w:rsidRPr="00370112" w:rsidRDefault="00370112" w:rsidP="005B4048">
            <w:pPr>
              <w:pStyle w:val="tablecontent"/>
              <w:jc w:val="left"/>
            </w:pPr>
            <w:r w:rsidRPr="00370112">
              <w:t>available</w:t>
            </w:r>
          </w:p>
          <w:p w14:paraId="53E6D609" w14:textId="347BC8C5"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dotted" w:sz="2" w:space="0" w:color="auto"/>
            </w:tcBorders>
          </w:tcPr>
          <w:p w14:paraId="59ADEA10" w14:textId="77777777" w:rsidR="00370112" w:rsidRPr="00370112" w:rsidRDefault="00370112" w:rsidP="005B4048">
            <w:pPr>
              <w:pStyle w:val="tablecontent"/>
              <w:jc w:val="left"/>
            </w:pPr>
            <w:r w:rsidRPr="00370112">
              <w:t>85% use of</w:t>
            </w:r>
          </w:p>
          <w:p w14:paraId="7FF95CFF" w14:textId="77777777" w:rsidR="00370112" w:rsidRPr="00370112" w:rsidRDefault="00370112" w:rsidP="005B4048">
            <w:pPr>
              <w:pStyle w:val="tablecontent"/>
              <w:jc w:val="left"/>
            </w:pPr>
            <w:r w:rsidRPr="00370112">
              <w:t>available</w:t>
            </w:r>
          </w:p>
          <w:p w14:paraId="4EFF5E29" w14:textId="7153323C" w:rsidR="00370112" w:rsidRPr="00370112" w:rsidRDefault="00370112" w:rsidP="005B4048">
            <w:pPr>
              <w:pStyle w:val="tablecontent"/>
              <w:jc w:val="left"/>
            </w:pPr>
            <w:r>
              <w:t>storage</w:t>
            </w:r>
          </w:p>
        </w:tc>
        <w:tc>
          <w:tcPr>
            <w:tcW w:w="700" w:type="pct"/>
            <w:tcBorders>
              <w:top w:val="single" w:sz="12" w:space="0" w:color="auto"/>
              <w:left w:val="dotted" w:sz="2" w:space="0" w:color="auto"/>
              <w:bottom w:val="single" w:sz="12" w:space="0" w:color="auto"/>
              <w:right w:val="nil"/>
            </w:tcBorders>
          </w:tcPr>
          <w:p w14:paraId="35CC35BE" w14:textId="77777777" w:rsidR="00370112" w:rsidRPr="00370112" w:rsidRDefault="00370112" w:rsidP="005B4048">
            <w:pPr>
              <w:pStyle w:val="tablecontent"/>
              <w:jc w:val="left"/>
            </w:pPr>
            <w:r w:rsidRPr="00370112">
              <w:t>95% use of</w:t>
            </w:r>
          </w:p>
          <w:p w14:paraId="7636949C" w14:textId="77777777" w:rsidR="00370112" w:rsidRPr="00370112" w:rsidRDefault="00370112" w:rsidP="005B4048">
            <w:pPr>
              <w:pStyle w:val="tablecontent"/>
              <w:jc w:val="left"/>
            </w:pPr>
            <w:r w:rsidRPr="00370112">
              <w:t>available</w:t>
            </w:r>
          </w:p>
          <w:p w14:paraId="637BF14C" w14:textId="0DE513A2" w:rsidR="00370112" w:rsidRPr="00370112" w:rsidRDefault="00370112" w:rsidP="005B4048">
            <w:pPr>
              <w:pStyle w:val="tablecontent"/>
              <w:jc w:val="left"/>
            </w:pPr>
            <w:r>
              <w:t>storage</w:t>
            </w:r>
          </w:p>
        </w:tc>
      </w:tr>
      <w:tr w:rsidR="00370112" w:rsidRPr="009F3E3B" w14:paraId="376B7677" w14:textId="77777777" w:rsidTr="00127383">
        <w:trPr>
          <w:trHeight w:val="23"/>
        </w:trPr>
        <w:tc>
          <w:tcPr>
            <w:tcW w:w="800" w:type="pct"/>
            <w:tcBorders>
              <w:top w:val="single" w:sz="12" w:space="0" w:color="auto"/>
              <w:left w:val="nil"/>
              <w:bottom w:val="single" w:sz="12" w:space="0" w:color="auto"/>
              <w:right w:val="single" w:sz="12" w:space="0" w:color="auto"/>
            </w:tcBorders>
            <w:vAlign w:val="center"/>
          </w:tcPr>
          <w:p w14:paraId="7CC95ACF"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3ADC1AA"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BEB8A5F"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62842C5"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19634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64BC57"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59A318A" w14:textId="77777777" w:rsidR="00370112" w:rsidRPr="00370112" w:rsidRDefault="00370112" w:rsidP="005B4048">
            <w:pPr>
              <w:pStyle w:val="tablecontent"/>
            </w:pPr>
            <w:r w:rsidRPr="00370112">
              <w:t>Extra High</w:t>
            </w:r>
          </w:p>
        </w:tc>
      </w:tr>
      <w:tr w:rsidR="00370112" w:rsidRPr="009F3E3B" w14:paraId="2A28A63E" w14:textId="77777777" w:rsidTr="00127383">
        <w:trPr>
          <w:trHeight w:val="566"/>
        </w:trPr>
        <w:tc>
          <w:tcPr>
            <w:tcW w:w="800" w:type="pct"/>
            <w:tcBorders>
              <w:top w:val="single" w:sz="12" w:space="0" w:color="auto"/>
              <w:left w:val="nil"/>
              <w:bottom w:val="single" w:sz="12" w:space="0" w:color="auto"/>
              <w:right w:val="single" w:sz="12" w:space="0" w:color="auto"/>
            </w:tcBorders>
            <w:vAlign w:val="center"/>
          </w:tcPr>
          <w:p w14:paraId="30AC8C79"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695BE3E"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B04AE2"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B358B55"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2EFD70" w14:textId="26BFAF26" w:rsidR="00370112" w:rsidRPr="00370112" w:rsidRDefault="00370112" w:rsidP="005B4048">
            <w:pPr>
              <w:pStyle w:val="tablecontent"/>
            </w:pPr>
            <w:r>
              <w:t>1.05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BDAF6B" w14:textId="51261F22" w:rsidR="00370112" w:rsidRPr="00370112" w:rsidRDefault="00370112" w:rsidP="005B4048">
            <w:pPr>
              <w:pStyle w:val="tablecontent"/>
            </w:pPr>
            <w:r>
              <w:t>1.17</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8FF6DEA" w14:textId="5A7504B2" w:rsidR="00370112" w:rsidRPr="00370112" w:rsidRDefault="00370112" w:rsidP="005B4048">
            <w:pPr>
              <w:pStyle w:val="tablecontent"/>
            </w:pPr>
            <w:r>
              <w:t>1.46</w:t>
            </w:r>
          </w:p>
        </w:tc>
      </w:tr>
    </w:tbl>
    <w:p w14:paraId="76405972" w14:textId="71E08BA9" w:rsidR="00370112" w:rsidRDefault="00370112" w:rsidP="009408DC">
      <w:pPr>
        <w:spacing w:after="120"/>
        <w:rPr>
          <w:sz w:val="22"/>
          <w:lang w:val="en-GB"/>
        </w:rPr>
      </w:pPr>
    </w:p>
    <w:p w14:paraId="4E5AB90C" w14:textId="77777777" w:rsidR="0074403A" w:rsidRDefault="0074403A" w:rsidP="009408DC">
      <w:pPr>
        <w:spacing w:after="120"/>
        <w:rPr>
          <w:sz w:val="22"/>
          <w:lang w:val="en-GB"/>
        </w:rPr>
      </w:pPr>
    </w:p>
    <w:p w14:paraId="5F4C3426" w14:textId="56C92447" w:rsidR="00B926A1" w:rsidRDefault="00B926A1" w:rsidP="009408DC">
      <w:pPr>
        <w:spacing w:after="120"/>
        <w:rPr>
          <w:b/>
          <w:sz w:val="22"/>
          <w:lang w:val="en-GB"/>
        </w:rPr>
      </w:pPr>
      <w:r w:rsidRPr="0074403A">
        <w:rPr>
          <w:b/>
          <w:sz w:val="22"/>
          <w:lang w:val="en-GB"/>
        </w:rPr>
        <w:t>Platform Volatility</w:t>
      </w:r>
    </w:p>
    <w:p w14:paraId="7D818FD5" w14:textId="4938B552" w:rsidR="00127383" w:rsidRDefault="004B181D" w:rsidP="009408DC">
      <w:pPr>
        <w:spacing w:after="120"/>
        <w:rPr>
          <w:sz w:val="22"/>
          <w:lang w:val="en-GB"/>
        </w:rPr>
      </w:pPr>
      <w:r>
        <w:rPr>
          <w:sz w:val="22"/>
          <w:lang w:val="en-GB"/>
        </w:rPr>
        <w:t>This cost driver refers to the regularity of platform changes, intended as hardware and software updates.</w:t>
      </w:r>
    </w:p>
    <w:p w14:paraId="1F90EA66" w14:textId="4451FDBA" w:rsidR="004B181D" w:rsidRPr="00127383" w:rsidRDefault="004B181D" w:rsidP="009408DC">
      <w:pPr>
        <w:spacing w:after="120"/>
        <w:rPr>
          <w:sz w:val="22"/>
          <w:lang w:val="en-GB"/>
        </w:rPr>
      </w:pPr>
      <w:r>
        <w:rPr>
          <w:sz w:val="22"/>
          <w:lang w:val="en-GB"/>
        </w:rPr>
        <w:t>For our system, the rating is low, as changes would not be frequent, once the development will be finished and</w:t>
      </w:r>
      <w:r w:rsidR="008A1C34">
        <w:rPr>
          <w:sz w:val="22"/>
          <w:lang w:val="en-GB"/>
        </w:rPr>
        <w:t xml:space="preserve"> the product</w:t>
      </w:r>
      <w:r>
        <w:rPr>
          <w:sz w:val="22"/>
          <w:lang w:val="en-GB"/>
        </w:rPr>
        <w:t xml:space="preserve"> tested.</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370112" w:rsidRPr="0029573D" w14:paraId="1605A73A" w14:textId="77777777" w:rsidTr="006A20A4">
        <w:trPr>
          <w:trHeight w:val="135"/>
        </w:trPr>
        <w:tc>
          <w:tcPr>
            <w:tcW w:w="5000" w:type="pct"/>
            <w:gridSpan w:val="7"/>
            <w:tcBorders>
              <w:top w:val="single" w:sz="12" w:space="0" w:color="auto"/>
              <w:left w:val="nil"/>
              <w:bottom w:val="single" w:sz="12" w:space="0" w:color="auto"/>
              <w:right w:val="nil"/>
            </w:tcBorders>
          </w:tcPr>
          <w:p w14:paraId="69810765" w14:textId="357904E9" w:rsidR="00370112" w:rsidRPr="0029573D" w:rsidRDefault="00370112" w:rsidP="005B4048">
            <w:pPr>
              <w:pStyle w:val="tableheader"/>
              <w:jc w:val="center"/>
            </w:pPr>
            <w:r>
              <w:t>PVOL Cost Drivers</w:t>
            </w:r>
          </w:p>
        </w:tc>
      </w:tr>
      <w:tr w:rsidR="00370112" w:rsidRPr="0029573D" w14:paraId="47BD47E8" w14:textId="77777777" w:rsidTr="004B181D">
        <w:trPr>
          <w:trHeight w:val="660"/>
        </w:trPr>
        <w:tc>
          <w:tcPr>
            <w:tcW w:w="800" w:type="pct"/>
            <w:tcBorders>
              <w:top w:val="single" w:sz="12" w:space="0" w:color="auto"/>
              <w:left w:val="nil"/>
              <w:bottom w:val="single" w:sz="12" w:space="0" w:color="auto"/>
              <w:right w:val="single" w:sz="12" w:space="0" w:color="auto"/>
            </w:tcBorders>
          </w:tcPr>
          <w:p w14:paraId="71ED275F" w14:textId="59EE7FB7" w:rsidR="00370112" w:rsidRPr="0029573D" w:rsidRDefault="00370112" w:rsidP="005B4048">
            <w:pPr>
              <w:pStyle w:val="tableheader2left"/>
            </w:pPr>
            <w:r>
              <w:t>PVOL</w:t>
            </w:r>
          </w:p>
          <w:p w14:paraId="320C5668" w14:textId="77777777" w:rsidR="00370112" w:rsidRDefault="00370112"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1E5BA707" w14:textId="77777777" w:rsidR="00370112" w:rsidRPr="00370112" w:rsidRDefault="00370112" w:rsidP="005B4048">
            <w:pPr>
              <w:pStyle w:val="tablecontent"/>
              <w:jc w:val="left"/>
            </w:pP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D2389D1" w14:textId="4FD521C3" w:rsidR="00370112" w:rsidRPr="006A20A4" w:rsidRDefault="006A20A4" w:rsidP="005B4048">
            <w:pPr>
              <w:pStyle w:val="tablecontent"/>
              <w:jc w:val="left"/>
            </w:pPr>
            <w:r w:rsidRPr="006A20A4">
              <w:t>Major change every 12 mo</w:t>
            </w:r>
            <w:r w:rsidR="004B181D">
              <w:t>.</w:t>
            </w:r>
            <w:r w:rsidRPr="006A20A4">
              <w:t>, minor change every 1 mo</w:t>
            </w:r>
            <w:r w:rsidR="004B181D">
              <w:t>.</w:t>
            </w:r>
          </w:p>
        </w:tc>
        <w:tc>
          <w:tcPr>
            <w:tcW w:w="700" w:type="pct"/>
            <w:tcBorders>
              <w:top w:val="single" w:sz="12" w:space="0" w:color="auto"/>
              <w:left w:val="dotted" w:sz="2" w:space="0" w:color="auto"/>
              <w:bottom w:val="single" w:sz="12" w:space="0" w:color="auto"/>
              <w:right w:val="dotted" w:sz="2" w:space="0" w:color="auto"/>
            </w:tcBorders>
          </w:tcPr>
          <w:p w14:paraId="49A77583" w14:textId="1F6160C5" w:rsidR="00370112" w:rsidRPr="00370112" w:rsidRDefault="006A20A4" w:rsidP="005B4048">
            <w:pPr>
              <w:pStyle w:val="tablecontent"/>
              <w:jc w:val="left"/>
            </w:pPr>
            <w:r w:rsidRPr="006A20A4">
              <w:t>Major: 6mo</w:t>
            </w:r>
            <w:r w:rsidR="004B181D">
              <w:t>.</w:t>
            </w:r>
            <w:r w:rsidRPr="006A20A4">
              <w:t>; minor: 2wk</w:t>
            </w:r>
            <w:r w:rsidR="004B181D">
              <w:t>.</w:t>
            </w:r>
          </w:p>
        </w:tc>
        <w:tc>
          <w:tcPr>
            <w:tcW w:w="700" w:type="pct"/>
            <w:tcBorders>
              <w:top w:val="single" w:sz="12" w:space="0" w:color="auto"/>
              <w:left w:val="dotted" w:sz="2" w:space="0" w:color="auto"/>
              <w:bottom w:val="single" w:sz="12" w:space="0" w:color="auto"/>
              <w:right w:val="dotted" w:sz="2" w:space="0" w:color="auto"/>
            </w:tcBorders>
          </w:tcPr>
          <w:p w14:paraId="0F1BD94F" w14:textId="16385E35" w:rsidR="00370112" w:rsidRPr="006A20A4" w:rsidRDefault="006A20A4" w:rsidP="005B4048">
            <w:pPr>
              <w:pStyle w:val="tablecontent"/>
              <w:jc w:val="left"/>
            </w:pPr>
            <w:r w:rsidRPr="006A20A4">
              <w:t>Major: 2mo</w:t>
            </w:r>
            <w:r w:rsidR="004B181D">
              <w:t>.</w:t>
            </w:r>
            <w:r w:rsidRPr="006A20A4">
              <w:t>, minor: 1wk</w:t>
            </w:r>
            <w:r w:rsidR="004B181D">
              <w:t>.</w:t>
            </w:r>
          </w:p>
        </w:tc>
        <w:tc>
          <w:tcPr>
            <w:tcW w:w="700" w:type="pct"/>
            <w:tcBorders>
              <w:top w:val="single" w:sz="12" w:space="0" w:color="auto"/>
              <w:left w:val="dotted" w:sz="2" w:space="0" w:color="auto"/>
              <w:bottom w:val="single" w:sz="12" w:space="0" w:color="auto"/>
              <w:right w:val="dotted" w:sz="2" w:space="0" w:color="auto"/>
            </w:tcBorders>
          </w:tcPr>
          <w:p w14:paraId="5FA2D779" w14:textId="5EEB8112" w:rsidR="00370112" w:rsidRPr="00370112" w:rsidRDefault="006A20A4" w:rsidP="005B4048">
            <w:pPr>
              <w:pStyle w:val="tablecontent"/>
              <w:jc w:val="left"/>
            </w:pPr>
            <w:r w:rsidRPr="006A20A4">
              <w:t>Major: 2wk</w:t>
            </w:r>
            <w:r w:rsidR="004B181D">
              <w:t>.</w:t>
            </w:r>
            <w:r w:rsidRPr="006A20A4">
              <w:t>; minor: 2 days</w:t>
            </w:r>
          </w:p>
        </w:tc>
        <w:tc>
          <w:tcPr>
            <w:tcW w:w="700" w:type="pct"/>
            <w:tcBorders>
              <w:top w:val="single" w:sz="12" w:space="0" w:color="auto"/>
              <w:left w:val="dotted" w:sz="2" w:space="0" w:color="auto"/>
              <w:bottom w:val="single" w:sz="12" w:space="0" w:color="auto"/>
              <w:right w:val="nil"/>
            </w:tcBorders>
          </w:tcPr>
          <w:p w14:paraId="15B47A1C" w14:textId="769DF56C" w:rsidR="00370112" w:rsidRPr="00370112" w:rsidRDefault="00370112" w:rsidP="005B4048">
            <w:pPr>
              <w:pStyle w:val="tablecontent"/>
              <w:jc w:val="left"/>
            </w:pPr>
          </w:p>
        </w:tc>
      </w:tr>
      <w:tr w:rsidR="00370112" w:rsidRPr="009F3E3B" w14:paraId="0AE49A64" w14:textId="77777777" w:rsidTr="004B181D">
        <w:trPr>
          <w:trHeight w:val="23"/>
        </w:trPr>
        <w:tc>
          <w:tcPr>
            <w:tcW w:w="800" w:type="pct"/>
            <w:tcBorders>
              <w:top w:val="single" w:sz="12" w:space="0" w:color="auto"/>
              <w:left w:val="nil"/>
              <w:bottom w:val="single" w:sz="12" w:space="0" w:color="auto"/>
              <w:right w:val="single" w:sz="12" w:space="0" w:color="auto"/>
            </w:tcBorders>
            <w:vAlign w:val="center"/>
          </w:tcPr>
          <w:p w14:paraId="437C70EA" w14:textId="77777777" w:rsidR="00370112" w:rsidRPr="00DA6DBB" w:rsidRDefault="00370112"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8048E7D" w14:textId="77777777" w:rsidR="00370112" w:rsidRPr="00370112" w:rsidRDefault="00370112"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1DAFDD9" w14:textId="77777777" w:rsidR="00370112" w:rsidRPr="00370112" w:rsidRDefault="00370112"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949164B" w14:textId="77777777" w:rsidR="00370112" w:rsidRPr="00370112" w:rsidRDefault="00370112"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3E91863" w14:textId="77777777" w:rsidR="00370112" w:rsidRPr="00370112" w:rsidRDefault="00370112"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0594FF9" w14:textId="77777777" w:rsidR="00370112" w:rsidRPr="00370112" w:rsidRDefault="00370112"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D5E04A3" w14:textId="77777777" w:rsidR="00370112" w:rsidRPr="00370112" w:rsidRDefault="00370112" w:rsidP="005B4048">
            <w:pPr>
              <w:pStyle w:val="tablecontent"/>
            </w:pPr>
            <w:r w:rsidRPr="00370112">
              <w:t>Extra High</w:t>
            </w:r>
          </w:p>
        </w:tc>
      </w:tr>
      <w:tr w:rsidR="00370112" w:rsidRPr="009F3E3B" w14:paraId="380B852C" w14:textId="77777777" w:rsidTr="004B181D">
        <w:trPr>
          <w:trHeight w:val="566"/>
        </w:trPr>
        <w:tc>
          <w:tcPr>
            <w:tcW w:w="800" w:type="pct"/>
            <w:tcBorders>
              <w:top w:val="single" w:sz="12" w:space="0" w:color="auto"/>
              <w:left w:val="nil"/>
              <w:bottom w:val="single" w:sz="12" w:space="0" w:color="auto"/>
              <w:right w:val="single" w:sz="12" w:space="0" w:color="auto"/>
            </w:tcBorders>
            <w:vAlign w:val="center"/>
          </w:tcPr>
          <w:p w14:paraId="7F039224" w14:textId="77777777" w:rsidR="00370112" w:rsidRPr="0029573D" w:rsidRDefault="00370112"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70A6889" w14:textId="77777777" w:rsidR="00370112" w:rsidRPr="00370112" w:rsidRDefault="00370112" w:rsidP="005B4048">
            <w:pPr>
              <w:pStyle w:val="tablecontent"/>
            </w:pPr>
            <w:r>
              <w:t>n/a</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5593A8A" w14:textId="3B796A91" w:rsidR="00370112" w:rsidRPr="00370112" w:rsidRDefault="006A20A4" w:rsidP="005B4048">
            <w:pPr>
              <w:pStyle w:val="tablecontent"/>
            </w:pPr>
            <w:r>
              <w:t>0.87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B27BA1D" w14:textId="77777777" w:rsidR="00370112" w:rsidRPr="00370112" w:rsidRDefault="00370112"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E1BDFA6" w14:textId="7DBFC952" w:rsidR="00370112" w:rsidRPr="00370112" w:rsidRDefault="00370112" w:rsidP="005B4048">
            <w:pPr>
              <w:pStyle w:val="tablecontent"/>
            </w:pPr>
            <w:r>
              <w:t>1.</w:t>
            </w:r>
            <w:r w:rsidR="006A20A4">
              <w:t>1</w:t>
            </w:r>
            <w:r>
              <w:t>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5FB98C" w14:textId="5B548C13" w:rsidR="00370112" w:rsidRPr="00370112" w:rsidRDefault="00370112" w:rsidP="005B4048">
            <w:pPr>
              <w:pStyle w:val="tablecontent"/>
            </w:pPr>
            <w:r>
              <w:t>1.</w:t>
            </w:r>
            <w:r w:rsidR="006A20A4">
              <w:t>30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5E0C52" w14:textId="1709C9C1" w:rsidR="00370112" w:rsidRPr="00370112" w:rsidRDefault="006A20A4" w:rsidP="005B4048">
            <w:pPr>
              <w:pStyle w:val="tablecontent"/>
            </w:pPr>
            <w:r>
              <w:t>n/a</w:t>
            </w:r>
          </w:p>
        </w:tc>
      </w:tr>
    </w:tbl>
    <w:p w14:paraId="1FF95F9C" w14:textId="285142A9" w:rsidR="00370112" w:rsidRDefault="00370112" w:rsidP="009408DC">
      <w:pPr>
        <w:spacing w:after="120"/>
        <w:rPr>
          <w:sz w:val="22"/>
          <w:lang w:val="en-GB"/>
        </w:rPr>
      </w:pPr>
    </w:p>
    <w:p w14:paraId="507715B3" w14:textId="77777777" w:rsidR="0074403A" w:rsidRDefault="0074403A" w:rsidP="009408DC">
      <w:pPr>
        <w:spacing w:after="120"/>
        <w:rPr>
          <w:sz w:val="22"/>
          <w:lang w:val="en-GB"/>
        </w:rPr>
      </w:pPr>
    </w:p>
    <w:p w14:paraId="44594180" w14:textId="3D2F76D9" w:rsidR="00B926A1" w:rsidRDefault="00B926A1" w:rsidP="009408DC">
      <w:pPr>
        <w:spacing w:after="120"/>
        <w:rPr>
          <w:b/>
          <w:sz w:val="22"/>
          <w:lang w:val="en-GB"/>
        </w:rPr>
      </w:pPr>
      <w:r w:rsidRPr="0074403A">
        <w:rPr>
          <w:b/>
          <w:sz w:val="22"/>
          <w:lang w:val="en-GB"/>
        </w:rPr>
        <w:t>Analyst Capability</w:t>
      </w:r>
    </w:p>
    <w:p w14:paraId="60EF2D50" w14:textId="5AA2F388" w:rsidR="002D01B2" w:rsidRDefault="002D01B2" w:rsidP="009408DC">
      <w:pPr>
        <w:spacing w:after="120"/>
        <w:rPr>
          <w:sz w:val="22"/>
          <w:lang w:val="en-GB"/>
        </w:rPr>
      </w:pPr>
      <w:r>
        <w:rPr>
          <w:sz w:val="22"/>
          <w:lang w:val="en-GB"/>
        </w:rPr>
        <w:t>This measure consists in the capability of analysts in providing good Analysis and Design</w:t>
      </w:r>
      <w:r w:rsidR="00EF5703">
        <w:rPr>
          <w:sz w:val="22"/>
          <w:lang w:val="en-GB"/>
        </w:rPr>
        <w:t xml:space="preserve"> and in their ability to cooperate.</w:t>
      </w:r>
    </w:p>
    <w:p w14:paraId="386597D3" w14:textId="5EF4ED71" w:rsidR="00EF5703" w:rsidRPr="002D01B2" w:rsidRDefault="004A1D01" w:rsidP="009408DC">
      <w:pPr>
        <w:spacing w:after="120"/>
        <w:rPr>
          <w:sz w:val="22"/>
          <w:lang w:val="en-GB"/>
        </w:rPr>
      </w:pPr>
      <w:r>
        <w:rPr>
          <w:sz w:val="22"/>
          <w:lang w:val="en-GB"/>
        </w:rPr>
        <w:t>The rating for this parameter is set to low, as the analysis that has been made may lack in some details, due to the poor experience of the analysts in working on project of this entity.</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45D4694" w14:textId="77777777" w:rsidTr="006A20A4">
        <w:trPr>
          <w:trHeight w:val="135"/>
        </w:trPr>
        <w:tc>
          <w:tcPr>
            <w:tcW w:w="5000" w:type="pct"/>
            <w:gridSpan w:val="7"/>
            <w:tcBorders>
              <w:top w:val="single" w:sz="12" w:space="0" w:color="auto"/>
              <w:left w:val="nil"/>
              <w:bottom w:val="single" w:sz="12" w:space="0" w:color="auto"/>
              <w:right w:val="nil"/>
            </w:tcBorders>
          </w:tcPr>
          <w:p w14:paraId="6D56C1FF" w14:textId="6D3E515F" w:rsidR="006A20A4" w:rsidRPr="0029573D" w:rsidRDefault="006A20A4" w:rsidP="005B4048">
            <w:pPr>
              <w:pStyle w:val="tableheader"/>
              <w:jc w:val="center"/>
            </w:pPr>
            <w:r>
              <w:lastRenderedPageBreak/>
              <w:t>ACAP Cost Drivers</w:t>
            </w:r>
          </w:p>
        </w:tc>
      </w:tr>
      <w:tr w:rsidR="006A20A4" w:rsidRPr="0029573D" w14:paraId="632C289D" w14:textId="77777777" w:rsidTr="004A1D01">
        <w:trPr>
          <w:trHeight w:val="660"/>
        </w:trPr>
        <w:tc>
          <w:tcPr>
            <w:tcW w:w="800" w:type="pct"/>
            <w:tcBorders>
              <w:top w:val="single" w:sz="12" w:space="0" w:color="auto"/>
              <w:left w:val="nil"/>
              <w:bottom w:val="single" w:sz="12" w:space="0" w:color="auto"/>
              <w:right w:val="single" w:sz="12" w:space="0" w:color="auto"/>
            </w:tcBorders>
          </w:tcPr>
          <w:p w14:paraId="796967D1" w14:textId="07A88576" w:rsidR="006A20A4" w:rsidRPr="0029573D" w:rsidRDefault="006A20A4" w:rsidP="005B4048">
            <w:pPr>
              <w:pStyle w:val="tableheader2left"/>
            </w:pPr>
            <w:r>
              <w:t>ACAP</w:t>
            </w:r>
          </w:p>
          <w:p w14:paraId="5BC0A4C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7E36D8" w14:textId="4800B1E9"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6D0ABA0F" w14:textId="36A51A40"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4F90B720" w14:textId="3A7D8183"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Pr>
          <w:p w14:paraId="7DCE3331" w14:textId="0F1ECA89"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6A8EE692" w14:textId="67C49569"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7304DFA" w14:textId="77777777" w:rsidR="006A20A4" w:rsidRPr="00370112" w:rsidRDefault="006A20A4" w:rsidP="005B4048">
            <w:pPr>
              <w:pStyle w:val="tablecontent"/>
              <w:jc w:val="left"/>
            </w:pPr>
          </w:p>
        </w:tc>
      </w:tr>
      <w:tr w:rsidR="006A20A4" w:rsidRPr="009F3E3B" w14:paraId="45C4D2DE" w14:textId="77777777" w:rsidTr="004A1D01">
        <w:trPr>
          <w:trHeight w:val="23"/>
        </w:trPr>
        <w:tc>
          <w:tcPr>
            <w:tcW w:w="800" w:type="pct"/>
            <w:tcBorders>
              <w:top w:val="single" w:sz="12" w:space="0" w:color="auto"/>
              <w:left w:val="nil"/>
              <w:bottom w:val="single" w:sz="12" w:space="0" w:color="auto"/>
              <w:right w:val="single" w:sz="12" w:space="0" w:color="auto"/>
            </w:tcBorders>
            <w:vAlign w:val="center"/>
          </w:tcPr>
          <w:p w14:paraId="301F031A"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0C6BDC9"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36B8A7B"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AC6EF1"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Mar>
              <w:top w:w="57" w:type="dxa"/>
              <w:bottom w:w="57" w:type="dxa"/>
            </w:tcMar>
            <w:vAlign w:val="center"/>
          </w:tcPr>
          <w:p w14:paraId="752900B8"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10D85A2"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ECC7C2E" w14:textId="77777777" w:rsidR="006A20A4" w:rsidRPr="00370112" w:rsidRDefault="006A20A4" w:rsidP="005B4048">
            <w:pPr>
              <w:pStyle w:val="tablecontent"/>
            </w:pPr>
            <w:r w:rsidRPr="00370112">
              <w:t>Extra High</w:t>
            </w:r>
          </w:p>
        </w:tc>
      </w:tr>
      <w:tr w:rsidR="006A20A4" w:rsidRPr="009F3E3B" w14:paraId="5CE0CCF4" w14:textId="77777777" w:rsidTr="004A1D01">
        <w:trPr>
          <w:trHeight w:val="566"/>
        </w:trPr>
        <w:tc>
          <w:tcPr>
            <w:tcW w:w="800" w:type="pct"/>
            <w:tcBorders>
              <w:top w:val="single" w:sz="12" w:space="0" w:color="auto"/>
              <w:left w:val="nil"/>
              <w:bottom w:val="single" w:sz="12" w:space="0" w:color="auto"/>
              <w:right w:val="single" w:sz="12" w:space="0" w:color="auto"/>
            </w:tcBorders>
            <w:vAlign w:val="center"/>
          </w:tcPr>
          <w:p w14:paraId="2ADA668A"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179C9872" w14:textId="7FD4E5CE" w:rsidR="006A20A4" w:rsidRPr="00370112" w:rsidRDefault="006A20A4" w:rsidP="005B4048">
            <w:pPr>
              <w:pStyle w:val="tablecontent"/>
            </w:pPr>
            <w:r>
              <w:t>1.42</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6D911EDC" w14:textId="07E8D358"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59C8C4"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FFFFFF" w:themeFill="background1"/>
            <w:tcMar>
              <w:top w:w="57" w:type="dxa"/>
              <w:bottom w:w="57" w:type="dxa"/>
            </w:tcMar>
            <w:vAlign w:val="center"/>
          </w:tcPr>
          <w:p w14:paraId="5678084E" w14:textId="5F0BF122"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E370FA" w14:textId="56CB1ACA" w:rsidR="006A20A4" w:rsidRPr="00370112" w:rsidRDefault="006A20A4" w:rsidP="005B4048">
            <w:pPr>
              <w:pStyle w:val="tablecontent"/>
            </w:pPr>
            <w:r>
              <w:t>0.71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171FC18" w14:textId="77777777" w:rsidR="006A20A4" w:rsidRPr="00370112" w:rsidRDefault="006A20A4" w:rsidP="005B4048">
            <w:pPr>
              <w:pStyle w:val="tablecontent"/>
            </w:pPr>
            <w:r>
              <w:t>n/a</w:t>
            </w:r>
          </w:p>
        </w:tc>
      </w:tr>
    </w:tbl>
    <w:p w14:paraId="4BAA5382" w14:textId="14E2E78F" w:rsidR="006A20A4" w:rsidRDefault="006A20A4" w:rsidP="009408DC">
      <w:pPr>
        <w:spacing w:after="120"/>
        <w:rPr>
          <w:sz w:val="22"/>
          <w:lang w:val="en-GB"/>
        </w:rPr>
      </w:pPr>
    </w:p>
    <w:p w14:paraId="5FDA16B0" w14:textId="77777777" w:rsidR="0074403A" w:rsidRDefault="0074403A" w:rsidP="009408DC">
      <w:pPr>
        <w:spacing w:after="120"/>
        <w:rPr>
          <w:sz w:val="22"/>
          <w:lang w:val="en-GB"/>
        </w:rPr>
      </w:pPr>
    </w:p>
    <w:p w14:paraId="275DB76C" w14:textId="559BECE9" w:rsidR="006B69F0" w:rsidRDefault="006B69F0" w:rsidP="009408DC">
      <w:pPr>
        <w:spacing w:after="120"/>
        <w:rPr>
          <w:b/>
          <w:sz w:val="22"/>
          <w:lang w:val="en-GB"/>
        </w:rPr>
      </w:pPr>
      <w:r w:rsidRPr="0074403A">
        <w:rPr>
          <w:b/>
          <w:sz w:val="22"/>
          <w:lang w:val="en-GB"/>
        </w:rPr>
        <w:t>Programmer Capability</w:t>
      </w:r>
    </w:p>
    <w:p w14:paraId="59DC8128" w14:textId="1F5D07D5" w:rsidR="00EF5703" w:rsidRDefault="00EF5703" w:rsidP="009408DC">
      <w:pPr>
        <w:spacing w:after="120"/>
        <w:rPr>
          <w:sz w:val="22"/>
          <w:lang w:val="en-GB"/>
        </w:rPr>
      </w:pPr>
      <w:r>
        <w:rPr>
          <w:sz w:val="22"/>
          <w:lang w:val="en-GB"/>
        </w:rPr>
        <w:t>Like in ACAP, this cost driver represents the ability of programmers in developing the system, cooperating, and working efficiently.</w:t>
      </w:r>
    </w:p>
    <w:p w14:paraId="29C7E075" w14:textId="79A45062" w:rsidR="00EF5703" w:rsidRPr="00EF5703" w:rsidRDefault="008869C2" w:rsidP="009408DC">
      <w:pPr>
        <w:spacing w:after="120"/>
        <w:rPr>
          <w:sz w:val="22"/>
          <w:lang w:val="en-GB"/>
        </w:rPr>
      </w:pPr>
      <w:r>
        <w:rPr>
          <w:sz w:val="22"/>
          <w:lang w:val="en-GB"/>
        </w:rPr>
        <w:t xml:space="preserve">In our case, </w:t>
      </w:r>
      <w:r w:rsidR="004B6E3F">
        <w:rPr>
          <w:sz w:val="22"/>
          <w:lang w:val="en-GB"/>
        </w:rPr>
        <w:t xml:space="preserve">since programmers are skilled </w:t>
      </w:r>
      <w:r w:rsidR="00BE327A">
        <w:rPr>
          <w:sz w:val="22"/>
          <w:lang w:val="en-GB"/>
        </w:rPr>
        <w:t>and</w:t>
      </w:r>
      <w:r w:rsidR="004B6E3F">
        <w:rPr>
          <w:sz w:val="22"/>
          <w:lang w:val="en-GB"/>
        </w:rPr>
        <w:t xml:space="preserve"> have </w:t>
      </w:r>
      <w:r w:rsidR="00BE327A">
        <w:rPr>
          <w:sz w:val="22"/>
          <w:lang w:val="en-GB"/>
        </w:rPr>
        <w:t>few</w:t>
      </w:r>
      <w:r w:rsidR="004B6E3F">
        <w:rPr>
          <w:sz w:val="22"/>
          <w:lang w:val="en-GB"/>
        </w:rPr>
        <w:t xml:space="preserve"> years of experience </w:t>
      </w:r>
      <w:r>
        <w:rPr>
          <w:sz w:val="22"/>
          <w:lang w:val="en-GB"/>
        </w:rPr>
        <w:t xml:space="preserve">we assign a </w:t>
      </w:r>
      <w:r w:rsidR="00BE327A">
        <w:rPr>
          <w:sz w:val="22"/>
          <w:lang w:val="en-GB"/>
        </w:rPr>
        <w:t>High</w:t>
      </w:r>
      <w:r>
        <w:rPr>
          <w:sz w:val="22"/>
          <w:lang w:val="en-GB"/>
        </w:rPr>
        <w:t xml:space="preserve"> rating</w:t>
      </w:r>
      <w:r w:rsidR="004B6E3F">
        <w:rPr>
          <w:sz w:val="22"/>
          <w:lang w:val="en-GB"/>
        </w:rPr>
        <w:t>.</w:t>
      </w:r>
      <w:r>
        <w:rPr>
          <w:sz w:val="22"/>
          <w:lang w:val="en-GB"/>
        </w:rPr>
        <w:t xml:space="preserve"> </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293C15E" w14:textId="77777777" w:rsidTr="006A20A4">
        <w:trPr>
          <w:trHeight w:val="135"/>
        </w:trPr>
        <w:tc>
          <w:tcPr>
            <w:tcW w:w="5000" w:type="pct"/>
            <w:gridSpan w:val="7"/>
            <w:tcBorders>
              <w:top w:val="single" w:sz="12" w:space="0" w:color="auto"/>
              <w:left w:val="nil"/>
              <w:bottom w:val="single" w:sz="12" w:space="0" w:color="auto"/>
              <w:right w:val="nil"/>
            </w:tcBorders>
          </w:tcPr>
          <w:p w14:paraId="7763968E" w14:textId="72A881BF" w:rsidR="006A20A4" w:rsidRPr="0029573D" w:rsidRDefault="006A20A4" w:rsidP="005B4048">
            <w:pPr>
              <w:pStyle w:val="tableheader"/>
              <w:jc w:val="center"/>
            </w:pPr>
            <w:r>
              <w:t>PCAP Cost Drivers</w:t>
            </w:r>
          </w:p>
        </w:tc>
      </w:tr>
      <w:tr w:rsidR="006A20A4" w:rsidRPr="0029573D" w14:paraId="7E880875" w14:textId="77777777" w:rsidTr="008869C2">
        <w:trPr>
          <w:trHeight w:val="660"/>
        </w:trPr>
        <w:tc>
          <w:tcPr>
            <w:tcW w:w="800" w:type="pct"/>
            <w:tcBorders>
              <w:top w:val="single" w:sz="12" w:space="0" w:color="auto"/>
              <w:left w:val="nil"/>
              <w:bottom w:val="single" w:sz="12" w:space="0" w:color="auto"/>
              <w:right w:val="single" w:sz="12" w:space="0" w:color="auto"/>
            </w:tcBorders>
          </w:tcPr>
          <w:p w14:paraId="396E0FB0" w14:textId="53BCDB38" w:rsidR="006A20A4" w:rsidRPr="0029573D" w:rsidRDefault="006A20A4" w:rsidP="005B4048">
            <w:pPr>
              <w:pStyle w:val="tableheader2left"/>
            </w:pPr>
            <w:r>
              <w:t>PCAP</w:t>
            </w:r>
          </w:p>
          <w:p w14:paraId="4E5C92E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507D6C95" w14:textId="77777777" w:rsidR="006A20A4" w:rsidRPr="006A20A4" w:rsidRDefault="006A20A4" w:rsidP="005B4048">
            <w:pPr>
              <w:pStyle w:val="tablecontent"/>
              <w:jc w:val="left"/>
            </w:pPr>
            <w:r w:rsidRPr="006A20A4">
              <w:t>15th percentile</w:t>
            </w:r>
          </w:p>
        </w:tc>
        <w:tc>
          <w:tcPr>
            <w:tcW w:w="700" w:type="pct"/>
            <w:tcBorders>
              <w:top w:val="single" w:sz="12" w:space="0" w:color="auto"/>
              <w:left w:val="dotted" w:sz="2" w:space="0" w:color="auto"/>
              <w:bottom w:val="single" w:sz="12" w:space="0" w:color="auto"/>
              <w:right w:val="dotted" w:sz="2" w:space="0" w:color="auto"/>
            </w:tcBorders>
          </w:tcPr>
          <w:p w14:paraId="76BB6BD7" w14:textId="77777777" w:rsidR="006A20A4" w:rsidRPr="006A20A4" w:rsidRDefault="006A20A4" w:rsidP="005B4048">
            <w:pPr>
              <w:pStyle w:val="tablecontent"/>
              <w:jc w:val="left"/>
            </w:pPr>
            <w:r w:rsidRPr="006A20A4">
              <w:t>35th percentile</w:t>
            </w:r>
          </w:p>
        </w:tc>
        <w:tc>
          <w:tcPr>
            <w:tcW w:w="700" w:type="pct"/>
            <w:tcBorders>
              <w:top w:val="single" w:sz="12" w:space="0" w:color="auto"/>
              <w:left w:val="dotted" w:sz="2" w:space="0" w:color="auto"/>
              <w:bottom w:val="single" w:sz="12" w:space="0" w:color="auto"/>
              <w:right w:val="dotted" w:sz="2" w:space="0" w:color="auto"/>
            </w:tcBorders>
          </w:tcPr>
          <w:p w14:paraId="0F24FD89" w14:textId="77777777" w:rsidR="006A20A4" w:rsidRPr="006A20A4" w:rsidRDefault="006A20A4" w:rsidP="005B4048">
            <w:pPr>
              <w:pStyle w:val="tablecontent"/>
              <w:jc w:val="left"/>
            </w:pPr>
            <w:r w:rsidRPr="006A20A4">
              <w:t>55th percentile</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1F2FF0" w14:textId="77777777" w:rsidR="006A20A4" w:rsidRPr="006A20A4" w:rsidRDefault="006A20A4" w:rsidP="005B4048">
            <w:pPr>
              <w:pStyle w:val="tablecontent"/>
              <w:jc w:val="left"/>
            </w:pPr>
            <w:r w:rsidRPr="006A20A4">
              <w:t>75th percentile</w:t>
            </w:r>
          </w:p>
        </w:tc>
        <w:tc>
          <w:tcPr>
            <w:tcW w:w="700" w:type="pct"/>
            <w:tcBorders>
              <w:top w:val="single" w:sz="12" w:space="0" w:color="auto"/>
              <w:left w:val="dotted" w:sz="2" w:space="0" w:color="auto"/>
              <w:bottom w:val="single" w:sz="12" w:space="0" w:color="auto"/>
              <w:right w:val="dotted" w:sz="2" w:space="0" w:color="auto"/>
            </w:tcBorders>
          </w:tcPr>
          <w:p w14:paraId="5C7EC262" w14:textId="77777777" w:rsidR="006A20A4" w:rsidRPr="00370112" w:rsidRDefault="006A20A4" w:rsidP="005B4048">
            <w:pPr>
              <w:pStyle w:val="tablecontent"/>
              <w:jc w:val="left"/>
            </w:pPr>
            <w:r w:rsidRPr="006A20A4">
              <w:t>90th percentile</w:t>
            </w:r>
          </w:p>
        </w:tc>
        <w:tc>
          <w:tcPr>
            <w:tcW w:w="700" w:type="pct"/>
            <w:tcBorders>
              <w:top w:val="single" w:sz="12" w:space="0" w:color="auto"/>
              <w:left w:val="dotted" w:sz="2" w:space="0" w:color="auto"/>
              <w:bottom w:val="single" w:sz="12" w:space="0" w:color="auto"/>
              <w:right w:val="nil"/>
            </w:tcBorders>
          </w:tcPr>
          <w:p w14:paraId="05F40C49" w14:textId="77777777" w:rsidR="006A20A4" w:rsidRPr="00370112" w:rsidRDefault="006A20A4" w:rsidP="005B4048">
            <w:pPr>
              <w:pStyle w:val="tablecontent"/>
              <w:jc w:val="left"/>
            </w:pPr>
          </w:p>
        </w:tc>
      </w:tr>
      <w:tr w:rsidR="006A20A4" w:rsidRPr="009F3E3B" w14:paraId="619B6B4E" w14:textId="77777777" w:rsidTr="008869C2">
        <w:trPr>
          <w:trHeight w:val="23"/>
        </w:trPr>
        <w:tc>
          <w:tcPr>
            <w:tcW w:w="800" w:type="pct"/>
            <w:tcBorders>
              <w:top w:val="single" w:sz="12" w:space="0" w:color="auto"/>
              <w:left w:val="nil"/>
              <w:bottom w:val="single" w:sz="12" w:space="0" w:color="auto"/>
              <w:right w:val="single" w:sz="12" w:space="0" w:color="auto"/>
            </w:tcBorders>
            <w:vAlign w:val="center"/>
          </w:tcPr>
          <w:p w14:paraId="43B97C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DF18CCF"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B3BA5C"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8016177"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80510CA"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561C0D8"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622FDF6E" w14:textId="77777777" w:rsidR="006A20A4" w:rsidRPr="00370112" w:rsidRDefault="006A20A4" w:rsidP="005B4048">
            <w:pPr>
              <w:pStyle w:val="tablecontent"/>
            </w:pPr>
            <w:r w:rsidRPr="00370112">
              <w:t>Extra High</w:t>
            </w:r>
          </w:p>
        </w:tc>
      </w:tr>
      <w:tr w:rsidR="006A20A4" w:rsidRPr="009F3E3B" w14:paraId="05D7B74F" w14:textId="77777777" w:rsidTr="008869C2">
        <w:trPr>
          <w:trHeight w:val="566"/>
        </w:trPr>
        <w:tc>
          <w:tcPr>
            <w:tcW w:w="800" w:type="pct"/>
            <w:tcBorders>
              <w:top w:val="single" w:sz="12" w:space="0" w:color="auto"/>
              <w:left w:val="nil"/>
              <w:bottom w:val="single" w:sz="12" w:space="0" w:color="auto"/>
              <w:right w:val="single" w:sz="12" w:space="0" w:color="auto"/>
            </w:tcBorders>
            <w:vAlign w:val="center"/>
          </w:tcPr>
          <w:p w14:paraId="227082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13FC9D3" w14:textId="33137E81" w:rsidR="006A20A4" w:rsidRPr="00370112" w:rsidRDefault="006A20A4" w:rsidP="005B4048">
            <w:pPr>
              <w:pStyle w:val="tablecontent"/>
            </w:pPr>
            <w:r>
              <w:t>1.34</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2E81B1" w14:textId="7CF5B31B" w:rsidR="006A20A4" w:rsidRPr="00370112" w:rsidRDefault="006A20A4" w:rsidP="005B4048">
            <w:pPr>
              <w:pStyle w:val="tablecontent"/>
            </w:pPr>
            <w:r>
              <w:t>1.15</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E321533"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26444AF" w14:textId="221B1E43"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ABAA7E" w14:textId="00916600" w:rsidR="006A20A4" w:rsidRPr="00370112" w:rsidRDefault="006A20A4" w:rsidP="005B4048">
            <w:pPr>
              <w:pStyle w:val="tablecontent"/>
            </w:pPr>
            <w:r>
              <w:t>0.76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73B87119" w14:textId="77777777" w:rsidR="006A20A4" w:rsidRPr="00370112" w:rsidRDefault="006A20A4" w:rsidP="005B4048">
            <w:pPr>
              <w:pStyle w:val="tablecontent"/>
            </w:pPr>
            <w:r>
              <w:t>n/a</w:t>
            </w:r>
          </w:p>
        </w:tc>
      </w:tr>
    </w:tbl>
    <w:p w14:paraId="51113290" w14:textId="1FED0A34" w:rsidR="006A20A4" w:rsidRDefault="006A20A4" w:rsidP="009408DC">
      <w:pPr>
        <w:spacing w:after="120"/>
        <w:rPr>
          <w:sz w:val="22"/>
          <w:lang w:val="en-GB"/>
        </w:rPr>
      </w:pPr>
    </w:p>
    <w:p w14:paraId="63AD24C9" w14:textId="77777777" w:rsidR="0074403A" w:rsidRDefault="0074403A" w:rsidP="009408DC">
      <w:pPr>
        <w:spacing w:after="120"/>
        <w:rPr>
          <w:sz w:val="22"/>
          <w:lang w:val="en-GB"/>
        </w:rPr>
      </w:pPr>
    </w:p>
    <w:p w14:paraId="24E5B799" w14:textId="6BDE77AA" w:rsidR="006B69F0" w:rsidRDefault="006B69F0" w:rsidP="009408DC">
      <w:pPr>
        <w:spacing w:after="120"/>
        <w:rPr>
          <w:b/>
          <w:sz w:val="22"/>
          <w:lang w:val="en-GB"/>
        </w:rPr>
      </w:pPr>
      <w:r w:rsidRPr="0074403A">
        <w:rPr>
          <w:b/>
          <w:sz w:val="22"/>
          <w:lang w:val="en-GB"/>
        </w:rPr>
        <w:t>Personnel Continuity</w:t>
      </w:r>
    </w:p>
    <w:p w14:paraId="50A19D35" w14:textId="29DCE76F" w:rsidR="008869C2" w:rsidRDefault="008869C2" w:rsidP="009408DC">
      <w:pPr>
        <w:spacing w:after="120"/>
        <w:rPr>
          <w:sz w:val="22"/>
          <w:lang w:val="en-GB"/>
        </w:rPr>
      </w:pPr>
      <w:r>
        <w:rPr>
          <w:sz w:val="22"/>
          <w:lang w:val="en-GB"/>
        </w:rPr>
        <w:t>This rating represents the personnel turnover.</w:t>
      </w:r>
    </w:p>
    <w:p w14:paraId="1AA744A0" w14:textId="5967016D" w:rsidR="008869C2" w:rsidRPr="008869C2" w:rsidRDefault="00246C8E" w:rsidP="009408DC">
      <w:pPr>
        <w:spacing w:after="120"/>
        <w:rPr>
          <w:sz w:val="22"/>
          <w:lang w:val="en-GB"/>
        </w:rPr>
      </w:pPr>
      <w:r>
        <w:rPr>
          <w:sz w:val="22"/>
          <w:lang w:val="en-GB"/>
        </w:rPr>
        <w:t>It has a very high rating, as we wouldn’t have a high turnover percentage in our project.</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EFC55AD" w14:textId="77777777" w:rsidTr="006A20A4">
        <w:trPr>
          <w:trHeight w:val="135"/>
        </w:trPr>
        <w:tc>
          <w:tcPr>
            <w:tcW w:w="5000" w:type="pct"/>
            <w:gridSpan w:val="7"/>
            <w:tcBorders>
              <w:top w:val="single" w:sz="12" w:space="0" w:color="auto"/>
              <w:left w:val="nil"/>
              <w:bottom w:val="single" w:sz="12" w:space="0" w:color="auto"/>
              <w:right w:val="nil"/>
            </w:tcBorders>
          </w:tcPr>
          <w:p w14:paraId="2056DA2B" w14:textId="69D07A6F" w:rsidR="006A20A4" w:rsidRPr="0029573D" w:rsidRDefault="00463B43" w:rsidP="005B4048">
            <w:pPr>
              <w:pStyle w:val="tableheader"/>
              <w:jc w:val="center"/>
            </w:pPr>
            <w:r>
              <w:t>PCON</w:t>
            </w:r>
            <w:r w:rsidR="006A20A4">
              <w:t xml:space="preserve"> Cost Drivers</w:t>
            </w:r>
          </w:p>
        </w:tc>
      </w:tr>
      <w:tr w:rsidR="006A20A4" w:rsidRPr="0029573D" w14:paraId="32F3A797" w14:textId="77777777" w:rsidTr="00246C8E">
        <w:trPr>
          <w:trHeight w:val="660"/>
        </w:trPr>
        <w:tc>
          <w:tcPr>
            <w:tcW w:w="800" w:type="pct"/>
            <w:tcBorders>
              <w:top w:val="single" w:sz="12" w:space="0" w:color="auto"/>
              <w:left w:val="nil"/>
              <w:bottom w:val="single" w:sz="12" w:space="0" w:color="auto"/>
              <w:right w:val="single" w:sz="12" w:space="0" w:color="auto"/>
            </w:tcBorders>
          </w:tcPr>
          <w:p w14:paraId="716F99B6" w14:textId="6C296274" w:rsidR="006A20A4" w:rsidRPr="0029573D" w:rsidRDefault="00463B43" w:rsidP="005B4048">
            <w:pPr>
              <w:pStyle w:val="tableheader2left"/>
            </w:pPr>
            <w:r>
              <w:t>PCON</w:t>
            </w:r>
          </w:p>
          <w:p w14:paraId="6168C4C4"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B51718B" w14:textId="7087481A" w:rsidR="006A20A4" w:rsidRPr="006A20A4" w:rsidRDefault="00463B43" w:rsidP="005B4048">
            <w:pPr>
              <w:pStyle w:val="tablecontent"/>
              <w:jc w:val="left"/>
            </w:pPr>
            <w:r>
              <w:t>48% / year</w:t>
            </w:r>
          </w:p>
        </w:tc>
        <w:tc>
          <w:tcPr>
            <w:tcW w:w="700" w:type="pct"/>
            <w:tcBorders>
              <w:top w:val="single" w:sz="12" w:space="0" w:color="auto"/>
              <w:left w:val="dotted" w:sz="2" w:space="0" w:color="auto"/>
              <w:bottom w:val="single" w:sz="12" w:space="0" w:color="auto"/>
              <w:right w:val="dotted" w:sz="2" w:space="0" w:color="auto"/>
            </w:tcBorders>
          </w:tcPr>
          <w:p w14:paraId="4E7D88E8" w14:textId="7F8912C4" w:rsidR="006A20A4" w:rsidRPr="006A20A4" w:rsidRDefault="00463B43" w:rsidP="005B4048">
            <w:pPr>
              <w:pStyle w:val="tablecontent"/>
              <w:jc w:val="left"/>
            </w:pPr>
            <w:r>
              <w:t>24% / year</w:t>
            </w:r>
          </w:p>
        </w:tc>
        <w:tc>
          <w:tcPr>
            <w:tcW w:w="700" w:type="pct"/>
            <w:tcBorders>
              <w:top w:val="single" w:sz="12" w:space="0" w:color="auto"/>
              <w:left w:val="dotted" w:sz="2" w:space="0" w:color="auto"/>
              <w:bottom w:val="single" w:sz="12" w:space="0" w:color="auto"/>
              <w:right w:val="dotted" w:sz="2" w:space="0" w:color="auto"/>
            </w:tcBorders>
          </w:tcPr>
          <w:p w14:paraId="40FA1AF3" w14:textId="55B03BC1" w:rsidR="006A20A4" w:rsidRPr="006A20A4" w:rsidRDefault="00463B43" w:rsidP="005B4048">
            <w:pPr>
              <w:pStyle w:val="tablecontent"/>
              <w:jc w:val="left"/>
            </w:pPr>
            <w:r>
              <w:t>12% /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55E8C0FB" w14:textId="40F4F736" w:rsidR="006A20A4" w:rsidRPr="006A20A4" w:rsidRDefault="00463B43" w:rsidP="005B4048">
            <w:pPr>
              <w:pStyle w:val="tablecontent"/>
              <w:jc w:val="left"/>
            </w:pPr>
            <w:r>
              <w:t>6% /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D403BD1" w14:textId="55540C34" w:rsidR="006A20A4" w:rsidRPr="00370112" w:rsidRDefault="00463B43" w:rsidP="005B4048">
            <w:pPr>
              <w:pStyle w:val="tablecontent"/>
              <w:jc w:val="left"/>
            </w:pPr>
            <w:r>
              <w:t>3% / year</w:t>
            </w:r>
          </w:p>
        </w:tc>
        <w:tc>
          <w:tcPr>
            <w:tcW w:w="700" w:type="pct"/>
            <w:tcBorders>
              <w:top w:val="single" w:sz="12" w:space="0" w:color="auto"/>
              <w:left w:val="dotted" w:sz="2" w:space="0" w:color="auto"/>
              <w:bottom w:val="single" w:sz="12" w:space="0" w:color="auto"/>
              <w:right w:val="nil"/>
            </w:tcBorders>
          </w:tcPr>
          <w:p w14:paraId="0443AA94" w14:textId="77777777" w:rsidR="006A20A4" w:rsidRPr="00370112" w:rsidRDefault="006A20A4" w:rsidP="005B4048">
            <w:pPr>
              <w:pStyle w:val="tablecontent"/>
              <w:jc w:val="left"/>
            </w:pPr>
          </w:p>
        </w:tc>
      </w:tr>
      <w:tr w:rsidR="006A20A4" w:rsidRPr="009F3E3B" w14:paraId="529ACEB1" w14:textId="77777777" w:rsidTr="00246C8E">
        <w:trPr>
          <w:trHeight w:val="23"/>
        </w:trPr>
        <w:tc>
          <w:tcPr>
            <w:tcW w:w="800" w:type="pct"/>
            <w:tcBorders>
              <w:top w:val="single" w:sz="12" w:space="0" w:color="auto"/>
              <w:left w:val="nil"/>
              <w:bottom w:val="single" w:sz="12" w:space="0" w:color="auto"/>
              <w:right w:val="single" w:sz="12" w:space="0" w:color="auto"/>
            </w:tcBorders>
            <w:vAlign w:val="center"/>
          </w:tcPr>
          <w:p w14:paraId="48710BB2"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3DA7C37"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FDC0792"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1B51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E1AC5FB"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429E243"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5D9E108" w14:textId="77777777" w:rsidR="006A20A4" w:rsidRPr="00370112" w:rsidRDefault="006A20A4" w:rsidP="005B4048">
            <w:pPr>
              <w:pStyle w:val="tablecontent"/>
            </w:pPr>
            <w:r w:rsidRPr="00370112">
              <w:t>Extra High</w:t>
            </w:r>
          </w:p>
        </w:tc>
      </w:tr>
      <w:tr w:rsidR="006A20A4" w:rsidRPr="009F3E3B" w14:paraId="0B435C69" w14:textId="77777777" w:rsidTr="00246C8E">
        <w:trPr>
          <w:trHeight w:val="566"/>
        </w:trPr>
        <w:tc>
          <w:tcPr>
            <w:tcW w:w="800" w:type="pct"/>
            <w:tcBorders>
              <w:top w:val="single" w:sz="12" w:space="0" w:color="auto"/>
              <w:left w:val="nil"/>
              <w:bottom w:val="single" w:sz="12" w:space="0" w:color="auto"/>
              <w:right w:val="single" w:sz="12" w:space="0" w:color="auto"/>
            </w:tcBorders>
            <w:vAlign w:val="center"/>
          </w:tcPr>
          <w:p w14:paraId="17F82D87" w14:textId="77777777" w:rsidR="006A20A4" w:rsidRPr="0029573D" w:rsidRDefault="006A20A4" w:rsidP="005B4048">
            <w:pPr>
              <w:pStyle w:val="tableheader2left"/>
            </w:pPr>
            <w:r>
              <w:lastRenderedPageBreak/>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6F743A0" w14:textId="53E7E2BB" w:rsidR="006A20A4" w:rsidRPr="00370112" w:rsidRDefault="00463B43" w:rsidP="005B4048">
            <w:pPr>
              <w:pStyle w:val="tablecontent"/>
            </w:pPr>
            <w:r>
              <w:t>1.29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6EA11B6" w14:textId="33DDE4D8" w:rsidR="006A20A4" w:rsidRPr="00370112" w:rsidRDefault="006A20A4" w:rsidP="005B4048">
            <w:pPr>
              <w:pStyle w:val="tablecontent"/>
            </w:pPr>
            <w:r>
              <w:t>1.1</w:t>
            </w:r>
            <w:r w:rsidR="00463B43">
              <w:t>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CB662FD"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4C003EBA" w14:textId="716F87BE" w:rsidR="006A20A4" w:rsidRPr="00370112" w:rsidRDefault="00463B43" w:rsidP="005B4048">
            <w:pPr>
              <w:pStyle w:val="tablecontent"/>
            </w:pPr>
            <w:r>
              <w:t>0.90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07355F7" w14:textId="4D4DA2A3" w:rsidR="006A20A4" w:rsidRPr="00370112" w:rsidRDefault="00463B43" w:rsidP="005B4048">
            <w:pPr>
              <w:pStyle w:val="tablecontent"/>
            </w:pPr>
            <w:r>
              <w:t>0.8</w:t>
            </w:r>
            <w:r w:rsidR="006A20A4">
              <w:t>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3B5A9E4" w14:textId="77777777" w:rsidR="006A20A4" w:rsidRPr="00370112" w:rsidRDefault="006A20A4" w:rsidP="005B4048">
            <w:pPr>
              <w:pStyle w:val="tablecontent"/>
            </w:pPr>
            <w:r>
              <w:t>n/a</w:t>
            </w:r>
          </w:p>
        </w:tc>
      </w:tr>
    </w:tbl>
    <w:p w14:paraId="36A7E897" w14:textId="3A0DB359" w:rsidR="006A20A4" w:rsidRDefault="006A20A4" w:rsidP="009408DC">
      <w:pPr>
        <w:spacing w:after="120"/>
        <w:rPr>
          <w:sz w:val="22"/>
          <w:lang w:val="en-GB"/>
        </w:rPr>
      </w:pPr>
    </w:p>
    <w:p w14:paraId="3AA61DFF" w14:textId="77777777" w:rsidR="006A20A4" w:rsidRDefault="006A20A4" w:rsidP="009408DC">
      <w:pPr>
        <w:spacing w:after="120"/>
        <w:rPr>
          <w:sz w:val="22"/>
          <w:lang w:val="en-GB"/>
        </w:rPr>
      </w:pPr>
    </w:p>
    <w:p w14:paraId="789A5D16" w14:textId="115446CD" w:rsidR="006B69F0" w:rsidRDefault="006B69F0" w:rsidP="009408DC">
      <w:pPr>
        <w:spacing w:after="120"/>
        <w:rPr>
          <w:b/>
          <w:sz w:val="22"/>
          <w:lang w:val="en-GB"/>
        </w:rPr>
      </w:pPr>
      <w:r w:rsidRPr="0074403A">
        <w:rPr>
          <w:b/>
          <w:sz w:val="22"/>
          <w:lang w:val="en-GB"/>
        </w:rPr>
        <w:t>Applications Experience</w:t>
      </w:r>
    </w:p>
    <w:p w14:paraId="692CE9E8" w14:textId="76872FD7" w:rsidR="00B60BEE" w:rsidRDefault="00B60BEE" w:rsidP="009408DC">
      <w:pPr>
        <w:spacing w:after="120"/>
        <w:rPr>
          <w:sz w:val="22"/>
          <w:lang w:val="en-GB"/>
        </w:rPr>
      </w:pPr>
      <w:r>
        <w:rPr>
          <w:sz w:val="22"/>
          <w:lang w:val="en-GB"/>
        </w:rPr>
        <w:t>The APEX cost driver states the experience of the team in developing the same type of application required by the current project.</w:t>
      </w:r>
    </w:p>
    <w:p w14:paraId="3B43416B" w14:textId="346E54A8" w:rsidR="00B60BEE" w:rsidRPr="00B60BEE" w:rsidRDefault="00640C60" w:rsidP="009408DC">
      <w:pPr>
        <w:spacing w:after="120"/>
        <w:rPr>
          <w:sz w:val="22"/>
          <w:lang w:val="en-GB"/>
        </w:rPr>
      </w:pPr>
      <w:r>
        <w:rPr>
          <w:sz w:val="22"/>
          <w:lang w:val="en-GB"/>
        </w:rPr>
        <w:t>This rating is nominal, as the programmers have few experience on such type of projects.</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CC32092" w14:textId="77777777" w:rsidTr="006A20A4">
        <w:trPr>
          <w:trHeight w:val="135"/>
        </w:trPr>
        <w:tc>
          <w:tcPr>
            <w:tcW w:w="5000" w:type="pct"/>
            <w:gridSpan w:val="7"/>
            <w:tcBorders>
              <w:top w:val="single" w:sz="12" w:space="0" w:color="auto"/>
              <w:left w:val="nil"/>
              <w:bottom w:val="single" w:sz="12" w:space="0" w:color="auto"/>
              <w:right w:val="nil"/>
            </w:tcBorders>
          </w:tcPr>
          <w:p w14:paraId="5F034D8E" w14:textId="32946810" w:rsidR="006A20A4" w:rsidRPr="0029573D" w:rsidRDefault="006A20A4" w:rsidP="005B4048">
            <w:pPr>
              <w:pStyle w:val="tableheader"/>
              <w:jc w:val="center"/>
            </w:pPr>
            <w:r>
              <w:t>APEX Cost Drivers</w:t>
            </w:r>
          </w:p>
        </w:tc>
      </w:tr>
      <w:tr w:rsidR="006A20A4" w:rsidRPr="0029573D" w14:paraId="46E972E2" w14:textId="77777777" w:rsidTr="00640C60">
        <w:trPr>
          <w:trHeight w:val="660"/>
        </w:trPr>
        <w:tc>
          <w:tcPr>
            <w:tcW w:w="800" w:type="pct"/>
            <w:tcBorders>
              <w:top w:val="single" w:sz="12" w:space="0" w:color="auto"/>
              <w:left w:val="nil"/>
              <w:bottom w:val="single" w:sz="12" w:space="0" w:color="auto"/>
              <w:right w:val="single" w:sz="12" w:space="0" w:color="auto"/>
            </w:tcBorders>
          </w:tcPr>
          <w:p w14:paraId="04C54EAB" w14:textId="1D9FF0EE" w:rsidR="006A20A4" w:rsidRPr="0029573D" w:rsidRDefault="006A20A4" w:rsidP="005B4048">
            <w:pPr>
              <w:pStyle w:val="tableheader2left"/>
            </w:pPr>
            <w:r>
              <w:t>APEX</w:t>
            </w:r>
          </w:p>
          <w:p w14:paraId="2067B07E"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82E3632" w14:textId="569BC58F" w:rsidR="006A20A4" w:rsidRPr="006A20A4" w:rsidRDefault="006A20A4" w:rsidP="005B4048">
            <w:pPr>
              <w:pStyle w:val="tablecontent"/>
              <w:jc w:val="left"/>
            </w:pPr>
            <w:r w:rsidRPr="006A20A4">
              <w:t>&lt;= 2</w:t>
            </w:r>
          </w:p>
          <w:p w14:paraId="44EA985B" w14:textId="1AFBE39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76E3B8F1" w14:textId="20E42C94"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193AE63F" w14:textId="0D7EC8A5"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auto"/>
          </w:tcPr>
          <w:p w14:paraId="039FB98F" w14:textId="1B71B045"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219E5F0B" w14:textId="7DE199F0"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53B0F665" w14:textId="77777777" w:rsidR="006A20A4" w:rsidRPr="00370112" w:rsidRDefault="006A20A4" w:rsidP="005B4048">
            <w:pPr>
              <w:pStyle w:val="tablecontent"/>
              <w:jc w:val="left"/>
            </w:pPr>
          </w:p>
        </w:tc>
      </w:tr>
      <w:tr w:rsidR="006A20A4" w:rsidRPr="009F3E3B" w14:paraId="5108079E" w14:textId="77777777" w:rsidTr="00640C60">
        <w:trPr>
          <w:trHeight w:val="23"/>
        </w:trPr>
        <w:tc>
          <w:tcPr>
            <w:tcW w:w="800" w:type="pct"/>
            <w:tcBorders>
              <w:top w:val="single" w:sz="12" w:space="0" w:color="auto"/>
              <w:left w:val="nil"/>
              <w:bottom w:val="single" w:sz="12" w:space="0" w:color="auto"/>
              <w:right w:val="single" w:sz="12" w:space="0" w:color="auto"/>
            </w:tcBorders>
            <w:vAlign w:val="center"/>
          </w:tcPr>
          <w:p w14:paraId="04E91B0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BF781E"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5701228"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27755ABB"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5C267560"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A71BB9E"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8376AC7" w14:textId="77777777" w:rsidR="006A20A4" w:rsidRPr="00370112" w:rsidRDefault="006A20A4" w:rsidP="005B4048">
            <w:pPr>
              <w:pStyle w:val="tablecontent"/>
            </w:pPr>
            <w:r w:rsidRPr="00370112">
              <w:t>Extra High</w:t>
            </w:r>
          </w:p>
        </w:tc>
      </w:tr>
      <w:tr w:rsidR="006A20A4" w:rsidRPr="009F3E3B" w14:paraId="086913BA" w14:textId="77777777" w:rsidTr="00640C60">
        <w:trPr>
          <w:trHeight w:val="566"/>
        </w:trPr>
        <w:tc>
          <w:tcPr>
            <w:tcW w:w="800" w:type="pct"/>
            <w:tcBorders>
              <w:top w:val="single" w:sz="12" w:space="0" w:color="auto"/>
              <w:left w:val="nil"/>
              <w:bottom w:val="single" w:sz="12" w:space="0" w:color="auto"/>
              <w:right w:val="single" w:sz="12" w:space="0" w:color="auto"/>
            </w:tcBorders>
            <w:vAlign w:val="center"/>
          </w:tcPr>
          <w:p w14:paraId="3C19227F"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B4D43C5" w14:textId="41C25972" w:rsidR="006A20A4" w:rsidRPr="00370112" w:rsidRDefault="006A20A4" w:rsidP="005B404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E2DAA0B" w14:textId="53AAA969" w:rsidR="006A20A4" w:rsidRPr="00370112" w:rsidRDefault="006A20A4" w:rsidP="005B4048">
            <w:pPr>
              <w:pStyle w:val="tablecontent"/>
            </w:pPr>
            <w:r>
              <w:t>1.10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8E13ACB"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auto"/>
            <w:tcMar>
              <w:top w:w="57" w:type="dxa"/>
              <w:bottom w:w="57" w:type="dxa"/>
            </w:tcMar>
            <w:vAlign w:val="center"/>
          </w:tcPr>
          <w:p w14:paraId="03994C93" w14:textId="5B0AF1CD" w:rsidR="006A20A4" w:rsidRPr="00370112" w:rsidRDefault="006A20A4" w:rsidP="005B4048">
            <w:pPr>
              <w:pStyle w:val="tablecontent"/>
            </w:pPr>
            <w:r>
              <w:t>0.88</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B5A2D" w14:textId="224986D6" w:rsidR="006A20A4" w:rsidRPr="00370112" w:rsidRDefault="006A20A4" w:rsidP="005B4048">
            <w:pPr>
              <w:pStyle w:val="tablecontent"/>
            </w:pPr>
            <w:r>
              <w:t>0.81</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535F41B8" w14:textId="77777777" w:rsidR="006A20A4" w:rsidRPr="00370112" w:rsidRDefault="006A20A4" w:rsidP="005B4048">
            <w:pPr>
              <w:pStyle w:val="tablecontent"/>
            </w:pPr>
            <w:r>
              <w:t>n/a</w:t>
            </w:r>
          </w:p>
        </w:tc>
      </w:tr>
    </w:tbl>
    <w:p w14:paraId="0CF52C86" w14:textId="7AEA9090" w:rsidR="006A20A4" w:rsidRDefault="006A20A4" w:rsidP="009408DC">
      <w:pPr>
        <w:spacing w:after="120"/>
        <w:rPr>
          <w:sz w:val="22"/>
          <w:lang w:val="en-GB"/>
        </w:rPr>
      </w:pPr>
    </w:p>
    <w:p w14:paraId="13B8D190" w14:textId="77777777" w:rsidR="006A20A4" w:rsidRDefault="006A20A4" w:rsidP="009408DC">
      <w:pPr>
        <w:spacing w:after="120"/>
        <w:rPr>
          <w:sz w:val="22"/>
          <w:lang w:val="en-GB"/>
        </w:rPr>
      </w:pPr>
    </w:p>
    <w:p w14:paraId="290C8353" w14:textId="7E590519" w:rsidR="006B69F0" w:rsidRDefault="006B69F0" w:rsidP="009408DC">
      <w:pPr>
        <w:spacing w:after="120"/>
        <w:rPr>
          <w:b/>
          <w:sz w:val="22"/>
          <w:lang w:val="en-GB"/>
        </w:rPr>
      </w:pPr>
      <w:r w:rsidRPr="0074403A">
        <w:rPr>
          <w:b/>
          <w:sz w:val="22"/>
          <w:lang w:val="en-GB"/>
        </w:rPr>
        <w:t>Platform Experience</w:t>
      </w:r>
    </w:p>
    <w:p w14:paraId="382584E5" w14:textId="166942A8" w:rsidR="00B60BEE" w:rsidRDefault="00B60BEE" w:rsidP="009408DC">
      <w:pPr>
        <w:spacing w:after="120"/>
        <w:rPr>
          <w:sz w:val="22"/>
          <w:lang w:val="en-GB"/>
        </w:rPr>
      </w:pPr>
      <w:r>
        <w:rPr>
          <w:sz w:val="22"/>
          <w:lang w:val="en-GB"/>
        </w:rPr>
        <w:t>Same as APEX, experience is measured by this cost driver, but with respect to platform. So, it consists in the experience in working on the same type of platform.</w:t>
      </w:r>
    </w:p>
    <w:p w14:paraId="5F2EE49F" w14:textId="6096EE66" w:rsidR="00B60BEE" w:rsidRPr="00B60BEE" w:rsidRDefault="00640C60" w:rsidP="009408DC">
      <w:pPr>
        <w:spacing w:after="120"/>
        <w:rPr>
          <w:sz w:val="22"/>
          <w:lang w:val="en-GB"/>
        </w:rPr>
      </w:pPr>
      <w:r>
        <w:rPr>
          <w:sz w:val="22"/>
          <w:lang w:val="en-GB"/>
        </w:rPr>
        <w:t>Having worked on other projects based on the same kind of platforms, we can consider for the whole team a high rating of this cost driver.</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45B66723" w14:textId="77777777" w:rsidTr="006A20A4">
        <w:trPr>
          <w:trHeight w:val="135"/>
        </w:trPr>
        <w:tc>
          <w:tcPr>
            <w:tcW w:w="5000" w:type="pct"/>
            <w:gridSpan w:val="7"/>
            <w:tcBorders>
              <w:top w:val="single" w:sz="12" w:space="0" w:color="auto"/>
              <w:left w:val="nil"/>
              <w:bottom w:val="single" w:sz="12" w:space="0" w:color="auto"/>
              <w:right w:val="nil"/>
            </w:tcBorders>
          </w:tcPr>
          <w:p w14:paraId="6ABF3DE5" w14:textId="49B8971B" w:rsidR="006A20A4" w:rsidRPr="0029573D" w:rsidRDefault="006A20A4" w:rsidP="005B4048">
            <w:pPr>
              <w:pStyle w:val="tableheader"/>
              <w:jc w:val="center"/>
            </w:pPr>
            <w:r>
              <w:t>PLEX Cost Drivers</w:t>
            </w:r>
          </w:p>
        </w:tc>
      </w:tr>
      <w:tr w:rsidR="006A20A4" w:rsidRPr="0029573D" w14:paraId="3E7BDA51" w14:textId="77777777" w:rsidTr="00B60BEE">
        <w:trPr>
          <w:trHeight w:val="660"/>
        </w:trPr>
        <w:tc>
          <w:tcPr>
            <w:tcW w:w="800" w:type="pct"/>
            <w:tcBorders>
              <w:top w:val="single" w:sz="12" w:space="0" w:color="auto"/>
              <w:left w:val="nil"/>
              <w:bottom w:val="single" w:sz="12" w:space="0" w:color="auto"/>
              <w:right w:val="single" w:sz="12" w:space="0" w:color="auto"/>
            </w:tcBorders>
          </w:tcPr>
          <w:p w14:paraId="019F879B" w14:textId="0361A26E" w:rsidR="006A20A4" w:rsidRPr="0029573D" w:rsidRDefault="006A20A4" w:rsidP="005B4048">
            <w:pPr>
              <w:pStyle w:val="tableheader2left"/>
            </w:pPr>
            <w:r>
              <w:t>PLEX</w:t>
            </w:r>
          </w:p>
          <w:p w14:paraId="6021E946"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FFF0377" w14:textId="77777777" w:rsidR="006A20A4" w:rsidRPr="006A20A4" w:rsidRDefault="006A20A4" w:rsidP="005B4048">
            <w:pPr>
              <w:pStyle w:val="tablecontent"/>
              <w:jc w:val="left"/>
            </w:pPr>
            <w:r w:rsidRPr="006A20A4">
              <w:t>&lt;= 2</w:t>
            </w:r>
          </w:p>
          <w:p w14:paraId="4534B3C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11E211C5"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28D06DB0"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5F0CB87A"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060DFB5D"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6170C67F" w14:textId="77777777" w:rsidR="006A20A4" w:rsidRPr="00370112" w:rsidRDefault="006A20A4" w:rsidP="005B4048">
            <w:pPr>
              <w:pStyle w:val="tablecontent"/>
              <w:jc w:val="left"/>
            </w:pPr>
          </w:p>
        </w:tc>
      </w:tr>
      <w:tr w:rsidR="006A20A4" w:rsidRPr="009F3E3B" w14:paraId="676440B2"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07329A5"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D117F13"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344D777"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30AC8B8"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7FC32889"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CF70CF9"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2CB99A61" w14:textId="77777777" w:rsidR="006A20A4" w:rsidRPr="00370112" w:rsidRDefault="006A20A4" w:rsidP="005B4048">
            <w:pPr>
              <w:pStyle w:val="tablecontent"/>
            </w:pPr>
            <w:r w:rsidRPr="00370112">
              <w:t>Extra High</w:t>
            </w:r>
          </w:p>
        </w:tc>
      </w:tr>
      <w:tr w:rsidR="006A20A4" w:rsidRPr="009F3E3B" w14:paraId="392CFCFE"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0C12D51E"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9869B51" w14:textId="2B936E06" w:rsidR="006A20A4" w:rsidRPr="00370112" w:rsidRDefault="006A20A4" w:rsidP="005B4048">
            <w:pPr>
              <w:pStyle w:val="tablecontent"/>
            </w:pPr>
            <w:r>
              <w:t>1.19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014DD6" w14:textId="69AB3263"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913FBA8"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EAA51F8" w14:textId="26CF285F"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7176D30" w14:textId="48B2B62E" w:rsidR="006A20A4" w:rsidRPr="00370112" w:rsidRDefault="006A20A4" w:rsidP="005B4048">
            <w:pPr>
              <w:pStyle w:val="tablecontent"/>
            </w:pPr>
            <w:r>
              <w:t>0.85</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C498F6" w14:textId="77777777" w:rsidR="006A20A4" w:rsidRPr="00370112" w:rsidRDefault="006A20A4" w:rsidP="005B4048">
            <w:pPr>
              <w:pStyle w:val="tablecontent"/>
            </w:pPr>
            <w:r>
              <w:t>n/a</w:t>
            </w:r>
          </w:p>
        </w:tc>
      </w:tr>
    </w:tbl>
    <w:p w14:paraId="1586458F" w14:textId="5CA2EE05" w:rsidR="006A20A4" w:rsidRDefault="006A20A4" w:rsidP="009408DC">
      <w:pPr>
        <w:spacing w:after="120"/>
        <w:rPr>
          <w:sz w:val="22"/>
          <w:lang w:val="en-GB"/>
        </w:rPr>
      </w:pPr>
    </w:p>
    <w:p w14:paraId="71921EB7" w14:textId="77777777" w:rsidR="006A20A4" w:rsidRDefault="006A20A4" w:rsidP="009408DC">
      <w:pPr>
        <w:spacing w:after="120"/>
        <w:rPr>
          <w:sz w:val="22"/>
          <w:lang w:val="en-GB"/>
        </w:rPr>
      </w:pPr>
    </w:p>
    <w:p w14:paraId="41349987" w14:textId="2F5F8639" w:rsidR="006B69F0" w:rsidRDefault="006B69F0" w:rsidP="009408DC">
      <w:pPr>
        <w:spacing w:after="120"/>
        <w:rPr>
          <w:b/>
          <w:sz w:val="22"/>
          <w:lang w:val="en-GB"/>
        </w:rPr>
      </w:pPr>
      <w:r w:rsidRPr="0074403A">
        <w:rPr>
          <w:b/>
          <w:sz w:val="22"/>
          <w:lang w:val="en-GB"/>
        </w:rPr>
        <w:lastRenderedPageBreak/>
        <w:t>Language and Tool Experience</w:t>
      </w:r>
    </w:p>
    <w:p w14:paraId="7EAD0C19" w14:textId="68689BAE" w:rsidR="00B60BEE" w:rsidRDefault="00B60BEE" w:rsidP="009408DC">
      <w:pPr>
        <w:spacing w:after="120"/>
        <w:rPr>
          <w:sz w:val="22"/>
          <w:lang w:val="en-GB"/>
        </w:rPr>
      </w:pPr>
      <w:r>
        <w:rPr>
          <w:sz w:val="22"/>
          <w:lang w:val="en-GB"/>
        </w:rPr>
        <w:t>This parameter is related to the experience of the team in using the programming language and software tools required by the current project.</w:t>
      </w:r>
    </w:p>
    <w:p w14:paraId="10294C2A" w14:textId="2375A7C0" w:rsidR="00B60BEE" w:rsidRPr="00B60BEE" w:rsidRDefault="00640C60" w:rsidP="009408DC">
      <w:pPr>
        <w:spacing w:after="120"/>
        <w:rPr>
          <w:sz w:val="22"/>
          <w:lang w:val="en-GB"/>
        </w:rPr>
      </w:pPr>
      <w:r>
        <w:rPr>
          <w:sz w:val="22"/>
          <w:lang w:val="en-GB"/>
        </w:rPr>
        <w:t>Same as the previous rating</w:t>
      </w:r>
      <w:r w:rsidR="00B60BEE">
        <w:rPr>
          <w:sz w:val="22"/>
          <w:lang w:val="en-GB"/>
        </w:rPr>
        <w:t>, we can consider a high rating for this parameter too.</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0D89D6A4" w14:textId="77777777" w:rsidTr="006A20A4">
        <w:trPr>
          <w:trHeight w:val="135"/>
        </w:trPr>
        <w:tc>
          <w:tcPr>
            <w:tcW w:w="5000" w:type="pct"/>
            <w:gridSpan w:val="7"/>
            <w:tcBorders>
              <w:top w:val="single" w:sz="12" w:space="0" w:color="auto"/>
              <w:left w:val="nil"/>
              <w:bottom w:val="single" w:sz="12" w:space="0" w:color="auto"/>
              <w:right w:val="nil"/>
            </w:tcBorders>
          </w:tcPr>
          <w:p w14:paraId="10079272" w14:textId="567850EC" w:rsidR="006A20A4" w:rsidRPr="0029573D" w:rsidRDefault="00463B43" w:rsidP="005B4048">
            <w:pPr>
              <w:pStyle w:val="tableheader"/>
              <w:jc w:val="center"/>
            </w:pPr>
            <w:r>
              <w:t>LTEX</w:t>
            </w:r>
            <w:r w:rsidR="006A20A4">
              <w:t xml:space="preserve"> Cost Drivers</w:t>
            </w:r>
          </w:p>
        </w:tc>
      </w:tr>
      <w:tr w:rsidR="006A20A4" w:rsidRPr="0029573D" w14:paraId="749CD6DB" w14:textId="77777777" w:rsidTr="00B60BEE">
        <w:trPr>
          <w:trHeight w:val="660"/>
        </w:trPr>
        <w:tc>
          <w:tcPr>
            <w:tcW w:w="800" w:type="pct"/>
            <w:tcBorders>
              <w:top w:val="single" w:sz="12" w:space="0" w:color="auto"/>
              <w:left w:val="nil"/>
              <w:bottom w:val="single" w:sz="12" w:space="0" w:color="auto"/>
              <w:right w:val="single" w:sz="12" w:space="0" w:color="auto"/>
            </w:tcBorders>
          </w:tcPr>
          <w:p w14:paraId="7BFC0008" w14:textId="13047512" w:rsidR="006A20A4" w:rsidRPr="0029573D" w:rsidRDefault="00463B43" w:rsidP="005B4048">
            <w:pPr>
              <w:pStyle w:val="tableheader2left"/>
            </w:pPr>
            <w:r>
              <w:t>LTEX</w:t>
            </w:r>
          </w:p>
          <w:p w14:paraId="0D9A246D" w14:textId="77777777" w:rsidR="006A20A4" w:rsidRDefault="006A20A4" w:rsidP="005B404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D742444" w14:textId="77777777" w:rsidR="006A20A4" w:rsidRPr="006A20A4" w:rsidRDefault="006A20A4" w:rsidP="005B4048">
            <w:pPr>
              <w:pStyle w:val="tablecontent"/>
              <w:jc w:val="left"/>
            </w:pPr>
            <w:r w:rsidRPr="006A20A4">
              <w:t>&lt;= 2</w:t>
            </w:r>
          </w:p>
          <w:p w14:paraId="1BA02729" w14:textId="77777777" w:rsidR="006A20A4" w:rsidRPr="006A20A4" w:rsidRDefault="006A20A4" w:rsidP="005B4048">
            <w:pPr>
              <w:pStyle w:val="tablecontent"/>
              <w:jc w:val="left"/>
            </w:pPr>
            <w:r w:rsidRPr="006A20A4">
              <w:t>months</w:t>
            </w:r>
          </w:p>
        </w:tc>
        <w:tc>
          <w:tcPr>
            <w:tcW w:w="700" w:type="pct"/>
            <w:tcBorders>
              <w:top w:val="single" w:sz="12" w:space="0" w:color="auto"/>
              <w:left w:val="dotted" w:sz="2" w:space="0" w:color="auto"/>
              <w:bottom w:val="single" w:sz="12" w:space="0" w:color="auto"/>
              <w:right w:val="dotted" w:sz="2" w:space="0" w:color="auto"/>
            </w:tcBorders>
          </w:tcPr>
          <w:p w14:paraId="6A0B1D71" w14:textId="77777777" w:rsidR="006A20A4" w:rsidRPr="006A20A4" w:rsidRDefault="006A20A4" w:rsidP="005B4048">
            <w:pPr>
              <w:pStyle w:val="tablecontent"/>
              <w:jc w:val="left"/>
            </w:pPr>
            <w:r w:rsidRPr="006A20A4">
              <w:t>6 months</w:t>
            </w:r>
          </w:p>
        </w:tc>
        <w:tc>
          <w:tcPr>
            <w:tcW w:w="700" w:type="pct"/>
            <w:tcBorders>
              <w:top w:val="single" w:sz="12" w:space="0" w:color="auto"/>
              <w:left w:val="dotted" w:sz="2" w:space="0" w:color="auto"/>
              <w:bottom w:val="single" w:sz="12" w:space="0" w:color="auto"/>
              <w:right w:val="dotted" w:sz="2" w:space="0" w:color="auto"/>
            </w:tcBorders>
          </w:tcPr>
          <w:p w14:paraId="4775782E" w14:textId="77777777" w:rsidR="006A20A4" w:rsidRPr="006A20A4" w:rsidRDefault="006A20A4" w:rsidP="005B4048">
            <w:pPr>
              <w:pStyle w:val="tablecontent"/>
              <w:jc w:val="left"/>
            </w:pPr>
            <w:r w:rsidRPr="006A20A4">
              <w:t>1 year</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0090476B" w14:textId="77777777" w:rsidR="006A20A4" w:rsidRPr="006A20A4" w:rsidRDefault="006A20A4" w:rsidP="005B4048">
            <w:pPr>
              <w:pStyle w:val="tablecontent"/>
              <w:jc w:val="left"/>
            </w:pPr>
            <w:r w:rsidRPr="006A20A4">
              <w:t>3 years</w:t>
            </w:r>
          </w:p>
        </w:tc>
        <w:tc>
          <w:tcPr>
            <w:tcW w:w="700" w:type="pct"/>
            <w:tcBorders>
              <w:top w:val="single" w:sz="12" w:space="0" w:color="auto"/>
              <w:left w:val="dotted" w:sz="2" w:space="0" w:color="auto"/>
              <w:bottom w:val="single" w:sz="12" w:space="0" w:color="auto"/>
              <w:right w:val="dotted" w:sz="2" w:space="0" w:color="auto"/>
            </w:tcBorders>
          </w:tcPr>
          <w:p w14:paraId="3A108B05" w14:textId="77777777" w:rsidR="006A20A4" w:rsidRPr="00370112" w:rsidRDefault="006A20A4" w:rsidP="005B4048">
            <w:pPr>
              <w:pStyle w:val="tablecontent"/>
              <w:jc w:val="left"/>
            </w:pPr>
            <w:r w:rsidRPr="006A20A4">
              <w:t>6 years</w:t>
            </w:r>
          </w:p>
        </w:tc>
        <w:tc>
          <w:tcPr>
            <w:tcW w:w="700" w:type="pct"/>
            <w:tcBorders>
              <w:top w:val="single" w:sz="12" w:space="0" w:color="auto"/>
              <w:left w:val="dotted" w:sz="2" w:space="0" w:color="auto"/>
              <w:bottom w:val="single" w:sz="12" w:space="0" w:color="auto"/>
              <w:right w:val="nil"/>
            </w:tcBorders>
          </w:tcPr>
          <w:p w14:paraId="27B20CAB" w14:textId="77777777" w:rsidR="006A20A4" w:rsidRPr="00370112" w:rsidRDefault="006A20A4" w:rsidP="005B4048">
            <w:pPr>
              <w:pStyle w:val="tablecontent"/>
              <w:jc w:val="left"/>
            </w:pPr>
          </w:p>
        </w:tc>
      </w:tr>
      <w:tr w:rsidR="006A20A4" w:rsidRPr="009F3E3B" w14:paraId="603F2A05" w14:textId="77777777" w:rsidTr="00B60BEE">
        <w:trPr>
          <w:trHeight w:val="23"/>
        </w:trPr>
        <w:tc>
          <w:tcPr>
            <w:tcW w:w="800" w:type="pct"/>
            <w:tcBorders>
              <w:top w:val="single" w:sz="12" w:space="0" w:color="auto"/>
              <w:left w:val="nil"/>
              <w:bottom w:val="single" w:sz="12" w:space="0" w:color="auto"/>
              <w:right w:val="single" w:sz="12" w:space="0" w:color="auto"/>
            </w:tcBorders>
            <w:vAlign w:val="center"/>
          </w:tcPr>
          <w:p w14:paraId="3FEB8E7D" w14:textId="77777777" w:rsidR="006A20A4" w:rsidRPr="00DA6DBB" w:rsidRDefault="006A20A4" w:rsidP="005B404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4AC61FDC" w14:textId="77777777" w:rsidR="006A20A4" w:rsidRPr="00370112" w:rsidRDefault="006A20A4" w:rsidP="005B404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C11B95" w14:textId="77777777" w:rsidR="006A20A4" w:rsidRPr="00370112" w:rsidRDefault="006A20A4" w:rsidP="005B404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44BE2BE" w14:textId="77777777" w:rsidR="006A20A4" w:rsidRPr="00370112" w:rsidRDefault="006A20A4" w:rsidP="005B404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4E467507" w14:textId="77777777" w:rsidR="006A20A4" w:rsidRPr="00370112" w:rsidRDefault="006A20A4" w:rsidP="005B404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047DDD" w14:textId="77777777" w:rsidR="006A20A4" w:rsidRPr="00370112" w:rsidRDefault="006A20A4" w:rsidP="005B404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75D457A" w14:textId="77777777" w:rsidR="006A20A4" w:rsidRPr="00370112" w:rsidRDefault="006A20A4" w:rsidP="005B4048">
            <w:pPr>
              <w:pStyle w:val="tablecontent"/>
            </w:pPr>
            <w:r w:rsidRPr="00370112">
              <w:t>Extra High</w:t>
            </w:r>
          </w:p>
        </w:tc>
      </w:tr>
      <w:tr w:rsidR="006A20A4" w:rsidRPr="009F3E3B" w14:paraId="31E4D405" w14:textId="77777777" w:rsidTr="00B60BEE">
        <w:trPr>
          <w:trHeight w:val="566"/>
        </w:trPr>
        <w:tc>
          <w:tcPr>
            <w:tcW w:w="800" w:type="pct"/>
            <w:tcBorders>
              <w:top w:val="single" w:sz="12" w:space="0" w:color="auto"/>
              <w:left w:val="nil"/>
              <w:bottom w:val="single" w:sz="12" w:space="0" w:color="auto"/>
              <w:right w:val="single" w:sz="12" w:space="0" w:color="auto"/>
            </w:tcBorders>
            <w:vAlign w:val="center"/>
          </w:tcPr>
          <w:p w14:paraId="723BDB34" w14:textId="77777777" w:rsidR="006A20A4" w:rsidRPr="0029573D" w:rsidRDefault="006A20A4" w:rsidP="005B404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7D554E7A" w14:textId="08060001" w:rsidR="006A20A4" w:rsidRPr="00370112" w:rsidRDefault="00463B43" w:rsidP="005B4048">
            <w:pPr>
              <w:pStyle w:val="tablecontent"/>
            </w:pPr>
            <w:r>
              <w:t>1.20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CB09070" w14:textId="77777777" w:rsidR="006A20A4" w:rsidRPr="00370112" w:rsidRDefault="006A20A4" w:rsidP="005B4048">
            <w:pPr>
              <w:pStyle w:val="tablecontent"/>
            </w:pPr>
            <w:r>
              <w:t>1.09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CA1E4BE" w14:textId="77777777" w:rsidR="006A20A4" w:rsidRPr="00370112" w:rsidRDefault="006A20A4" w:rsidP="005B404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59D10E82" w14:textId="77777777" w:rsidR="006A20A4" w:rsidRPr="00370112" w:rsidRDefault="006A20A4" w:rsidP="005B4048">
            <w:pPr>
              <w:pStyle w:val="tablecontent"/>
            </w:pPr>
            <w:r>
              <w:t>0.91</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442687FD" w14:textId="27BE1229" w:rsidR="006A20A4" w:rsidRPr="00370112" w:rsidRDefault="00463B43" w:rsidP="005B4048">
            <w:pPr>
              <w:pStyle w:val="tablecontent"/>
            </w:pPr>
            <w:r>
              <w:t>0.84</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153BCAEE" w14:textId="77777777" w:rsidR="006A20A4" w:rsidRPr="00370112" w:rsidRDefault="006A20A4" w:rsidP="005B4048">
            <w:pPr>
              <w:pStyle w:val="tablecontent"/>
            </w:pPr>
            <w:r>
              <w:t>n/a</w:t>
            </w:r>
          </w:p>
        </w:tc>
      </w:tr>
    </w:tbl>
    <w:p w14:paraId="055CDD0E" w14:textId="11D1A344" w:rsidR="006A20A4" w:rsidRDefault="006A20A4" w:rsidP="009408DC">
      <w:pPr>
        <w:spacing w:after="120"/>
        <w:rPr>
          <w:sz w:val="22"/>
          <w:lang w:val="en-GB"/>
        </w:rPr>
      </w:pPr>
    </w:p>
    <w:p w14:paraId="32712718" w14:textId="77777777" w:rsidR="006A20A4" w:rsidRDefault="006A20A4" w:rsidP="009408DC">
      <w:pPr>
        <w:spacing w:after="120"/>
        <w:rPr>
          <w:sz w:val="22"/>
          <w:lang w:val="en-GB"/>
        </w:rPr>
      </w:pPr>
    </w:p>
    <w:p w14:paraId="06698C97" w14:textId="437AD526" w:rsidR="006B69F0" w:rsidRDefault="006B69F0" w:rsidP="009408DC">
      <w:pPr>
        <w:spacing w:after="120"/>
        <w:rPr>
          <w:b/>
          <w:sz w:val="22"/>
          <w:lang w:val="en-GB"/>
        </w:rPr>
      </w:pPr>
      <w:r w:rsidRPr="0074403A">
        <w:rPr>
          <w:b/>
          <w:sz w:val="22"/>
          <w:lang w:val="en-GB"/>
        </w:rPr>
        <w:t>Use of Software Tools</w:t>
      </w:r>
    </w:p>
    <w:p w14:paraId="5A4FDD6F" w14:textId="61AD2134" w:rsidR="00B60BEE" w:rsidRDefault="00BD0D84" w:rsidP="009408DC">
      <w:pPr>
        <w:spacing w:after="120"/>
        <w:rPr>
          <w:sz w:val="22"/>
          <w:lang w:val="en-GB"/>
        </w:rPr>
      </w:pPr>
      <w:r>
        <w:rPr>
          <w:sz w:val="22"/>
          <w:lang w:val="en-GB"/>
        </w:rPr>
        <w:t>This rating refers to the level at which the software tool is used.</w:t>
      </w:r>
    </w:p>
    <w:p w14:paraId="49DFB7D5" w14:textId="1845388A" w:rsidR="00BD0D84" w:rsidRPr="00B60BEE" w:rsidRDefault="00BD0D84" w:rsidP="009408DC">
      <w:pPr>
        <w:spacing w:after="120"/>
        <w:rPr>
          <w:sz w:val="22"/>
          <w:lang w:val="en-GB"/>
        </w:rPr>
      </w:pPr>
      <w:r>
        <w:rPr>
          <w:sz w:val="22"/>
          <w:lang w:val="en-GB"/>
        </w:rPr>
        <w:t>Because it is being used in an integrated environment, the rating is set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3A2386AF" w14:textId="77777777" w:rsidTr="006A20A4">
        <w:trPr>
          <w:trHeight w:val="135"/>
        </w:trPr>
        <w:tc>
          <w:tcPr>
            <w:tcW w:w="5000" w:type="pct"/>
            <w:gridSpan w:val="7"/>
            <w:tcBorders>
              <w:top w:val="single" w:sz="12" w:space="0" w:color="auto"/>
              <w:left w:val="nil"/>
              <w:bottom w:val="single" w:sz="12" w:space="0" w:color="auto"/>
              <w:right w:val="nil"/>
            </w:tcBorders>
          </w:tcPr>
          <w:p w14:paraId="2439028C" w14:textId="023F10C5" w:rsidR="006A20A4" w:rsidRPr="0029573D" w:rsidRDefault="00463B43" w:rsidP="00BA2198">
            <w:pPr>
              <w:pStyle w:val="tableheader"/>
              <w:jc w:val="center"/>
            </w:pPr>
            <w:r>
              <w:t>TOOL</w:t>
            </w:r>
            <w:r w:rsidR="006A20A4">
              <w:t xml:space="preserve"> Cost Drivers</w:t>
            </w:r>
          </w:p>
        </w:tc>
      </w:tr>
      <w:tr w:rsidR="006A20A4" w:rsidRPr="00A237C5" w14:paraId="2A715385" w14:textId="77777777" w:rsidTr="00BD0D84">
        <w:trPr>
          <w:trHeight w:val="660"/>
        </w:trPr>
        <w:tc>
          <w:tcPr>
            <w:tcW w:w="800" w:type="pct"/>
            <w:tcBorders>
              <w:top w:val="single" w:sz="12" w:space="0" w:color="auto"/>
              <w:left w:val="nil"/>
              <w:bottom w:val="single" w:sz="12" w:space="0" w:color="auto"/>
              <w:right w:val="single" w:sz="12" w:space="0" w:color="auto"/>
            </w:tcBorders>
          </w:tcPr>
          <w:p w14:paraId="7FF2A889" w14:textId="29CF2ED4" w:rsidR="006A20A4" w:rsidRPr="0029573D" w:rsidRDefault="00463B43" w:rsidP="00BA2198">
            <w:pPr>
              <w:pStyle w:val="tableheader2left"/>
            </w:pPr>
            <w:r>
              <w:t>TOOL</w:t>
            </w:r>
          </w:p>
          <w:p w14:paraId="1B387C1E"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60FE578C" w14:textId="4AFA04F6" w:rsidR="006A20A4" w:rsidRPr="00463B43" w:rsidRDefault="00463B43" w:rsidP="00BA2198">
            <w:pPr>
              <w:pStyle w:val="tablecontent"/>
              <w:jc w:val="left"/>
            </w:pPr>
            <w:r w:rsidRPr="00463B43">
              <w:t>edit, code, debug</w:t>
            </w:r>
          </w:p>
        </w:tc>
        <w:tc>
          <w:tcPr>
            <w:tcW w:w="700" w:type="pct"/>
            <w:tcBorders>
              <w:top w:val="single" w:sz="12" w:space="0" w:color="auto"/>
              <w:left w:val="dotted" w:sz="2" w:space="0" w:color="auto"/>
              <w:bottom w:val="single" w:sz="12" w:space="0" w:color="auto"/>
              <w:right w:val="dotted" w:sz="2" w:space="0" w:color="auto"/>
            </w:tcBorders>
          </w:tcPr>
          <w:p w14:paraId="3A868783" w14:textId="34F25EF9" w:rsidR="00463B43" w:rsidRPr="00463B43" w:rsidRDefault="00463B43" w:rsidP="00BA2198">
            <w:pPr>
              <w:pStyle w:val="tablecontent"/>
              <w:jc w:val="left"/>
            </w:pPr>
            <w:r w:rsidRPr="00463B43">
              <w:t>simple, frontend,</w:t>
            </w:r>
          </w:p>
          <w:p w14:paraId="18718F19" w14:textId="1AEDBFBC" w:rsidR="006A20A4" w:rsidRPr="00463B43" w:rsidRDefault="00463B43" w:rsidP="00BA2198">
            <w:pPr>
              <w:pStyle w:val="tablecontent"/>
              <w:jc w:val="left"/>
            </w:pPr>
            <w:r w:rsidRPr="00463B43">
              <w:t>backend CASE, little integration</w:t>
            </w:r>
          </w:p>
        </w:tc>
        <w:tc>
          <w:tcPr>
            <w:tcW w:w="700" w:type="pct"/>
            <w:tcBorders>
              <w:top w:val="single" w:sz="12" w:space="0" w:color="auto"/>
              <w:left w:val="dotted" w:sz="2" w:space="0" w:color="auto"/>
              <w:bottom w:val="single" w:sz="12" w:space="0" w:color="auto"/>
              <w:right w:val="dotted" w:sz="2" w:space="0" w:color="auto"/>
            </w:tcBorders>
          </w:tcPr>
          <w:p w14:paraId="578B6183" w14:textId="68764DFD" w:rsidR="006A20A4" w:rsidRPr="00463B43" w:rsidRDefault="00463B43" w:rsidP="00BA2198">
            <w:pPr>
              <w:pStyle w:val="tablecontent"/>
              <w:jc w:val="left"/>
            </w:pPr>
            <w:r w:rsidRPr="00463B43">
              <w:t>Basic life-cycle tools, moderately integrated</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354C2197" w14:textId="550B306D" w:rsidR="00463B43" w:rsidRPr="00463B43" w:rsidRDefault="00463B43" w:rsidP="00BA2198">
            <w:pPr>
              <w:pStyle w:val="tablecontent"/>
              <w:jc w:val="left"/>
            </w:pPr>
            <w:r w:rsidRPr="00463B43">
              <w:t>strong, mature life-cycle tools,</w:t>
            </w:r>
          </w:p>
          <w:p w14:paraId="1928B79B" w14:textId="5E0A2B98" w:rsidR="006A20A4" w:rsidRPr="00463B43" w:rsidRDefault="00463B43" w:rsidP="00BA2198">
            <w:pPr>
              <w:pStyle w:val="tablecontent"/>
              <w:jc w:val="left"/>
            </w:pPr>
            <w:r w:rsidRPr="00463B43">
              <w:t>moderately integrated</w:t>
            </w:r>
          </w:p>
        </w:tc>
        <w:tc>
          <w:tcPr>
            <w:tcW w:w="700" w:type="pct"/>
            <w:tcBorders>
              <w:top w:val="single" w:sz="12" w:space="0" w:color="auto"/>
              <w:left w:val="dotted" w:sz="2" w:space="0" w:color="auto"/>
              <w:bottom w:val="single" w:sz="12" w:space="0" w:color="auto"/>
              <w:right w:val="dotted" w:sz="2" w:space="0" w:color="auto"/>
            </w:tcBorders>
          </w:tcPr>
          <w:p w14:paraId="4A18870E" w14:textId="15D3A170" w:rsidR="006A20A4" w:rsidRPr="00463B43" w:rsidRDefault="00463B43" w:rsidP="00BA2198">
            <w:pPr>
              <w:pStyle w:val="tablecontent"/>
              <w:jc w:val="left"/>
            </w:pPr>
            <w:r w:rsidRPr="00463B43">
              <w:t>strong, mature, proactive life-cycle tools, well integrated with processes, methods, reuse</w:t>
            </w:r>
          </w:p>
        </w:tc>
        <w:tc>
          <w:tcPr>
            <w:tcW w:w="700" w:type="pct"/>
            <w:tcBorders>
              <w:top w:val="single" w:sz="12" w:space="0" w:color="auto"/>
              <w:left w:val="dotted" w:sz="2" w:space="0" w:color="auto"/>
              <w:bottom w:val="single" w:sz="12" w:space="0" w:color="auto"/>
              <w:right w:val="nil"/>
            </w:tcBorders>
          </w:tcPr>
          <w:p w14:paraId="2A020472" w14:textId="77777777" w:rsidR="006A20A4" w:rsidRPr="00370112" w:rsidRDefault="006A20A4" w:rsidP="00BA2198">
            <w:pPr>
              <w:pStyle w:val="tablecontent"/>
              <w:jc w:val="left"/>
            </w:pPr>
          </w:p>
        </w:tc>
      </w:tr>
      <w:tr w:rsidR="006A20A4" w:rsidRPr="009F3E3B" w14:paraId="2F7D9239" w14:textId="77777777" w:rsidTr="00BD0D84">
        <w:trPr>
          <w:trHeight w:val="23"/>
        </w:trPr>
        <w:tc>
          <w:tcPr>
            <w:tcW w:w="800" w:type="pct"/>
            <w:tcBorders>
              <w:top w:val="single" w:sz="12" w:space="0" w:color="auto"/>
              <w:left w:val="nil"/>
              <w:bottom w:val="single" w:sz="12" w:space="0" w:color="auto"/>
              <w:right w:val="single" w:sz="12" w:space="0" w:color="auto"/>
            </w:tcBorders>
            <w:vAlign w:val="center"/>
          </w:tcPr>
          <w:p w14:paraId="589DE171"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BDE9ADF"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65E82949"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684D247"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083B1D5"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749E928"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98286E3" w14:textId="77777777" w:rsidR="006A20A4" w:rsidRPr="00370112" w:rsidRDefault="006A20A4" w:rsidP="00BA2198">
            <w:pPr>
              <w:pStyle w:val="tablecontent"/>
            </w:pPr>
            <w:r w:rsidRPr="00370112">
              <w:t>Extra High</w:t>
            </w:r>
          </w:p>
        </w:tc>
      </w:tr>
      <w:tr w:rsidR="006A20A4" w:rsidRPr="009F3E3B" w14:paraId="66712565" w14:textId="77777777" w:rsidTr="00BD0D84">
        <w:trPr>
          <w:trHeight w:val="566"/>
        </w:trPr>
        <w:tc>
          <w:tcPr>
            <w:tcW w:w="800" w:type="pct"/>
            <w:tcBorders>
              <w:top w:val="single" w:sz="12" w:space="0" w:color="auto"/>
              <w:left w:val="nil"/>
              <w:bottom w:val="single" w:sz="12" w:space="0" w:color="auto"/>
              <w:right w:val="single" w:sz="12" w:space="0" w:color="auto"/>
            </w:tcBorders>
            <w:vAlign w:val="center"/>
          </w:tcPr>
          <w:p w14:paraId="7F5F73CA"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0BE9F97B" w14:textId="2FCA1DEC" w:rsidR="006A20A4" w:rsidRPr="00370112" w:rsidRDefault="00463B43" w:rsidP="00BA2198">
            <w:pPr>
              <w:pStyle w:val="tablecontent"/>
            </w:pPr>
            <w:r>
              <w:t>1.17</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A14A925" w14:textId="2261FFAF"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5A9B286"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A32C6D4" w14:textId="22F89AA5" w:rsidR="006A20A4" w:rsidRPr="00370112" w:rsidRDefault="00463B43" w:rsidP="00BA2198">
            <w:pPr>
              <w:pStyle w:val="tablecontent"/>
            </w:pPr>
            <w:r>
              <w:t>0.90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9026823" w14:textId="7FEB0FE5" w:rsidR="006A20A4" w:rsidRPr="00370112" w:rsidRDefault="00463B43" w:rsidP="00BA2198">
            <w:pPr>
              <w:pStyle w:val="tablecontent"/>
            </w:pPr>
            <w:r>
              <w:t>0.78</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C61FE9A" w14:textId="77777777" w:rsidR="006A20A4" w:rsidRPr="00370112" w:rsidRDefault="006A20A4" w:rsidP="00BA2198">
            <w:pPr>
              <w:pStyle w:val="tablecontent"/>
            </w:pPr>
            <w:r>
              <w:t>n/a</w:t>
            </w:r>
          </w:p>
        </w:tc>
      </w:tr>
    </w:tbl>
    <w:p w14:paraId="6803ED8D" w14:textId="2ECBBE82" w:rsidR="006A20A4" w:rsidRDefault="006A20A4" w:rsidP="009408DC">
      <w:pPr>
        <w:spacing w:after="120"/>
        <w:rPr>
          <w:sz w:val="22"/>
          <w:lang w:val="en-GB"/>
        </w:rPr>
      </w:pPr>
    </w:p>
    <w:p w14:paraId="59584975" w14:textId="77777777" w:rsidR="006A20A4" w:rsidRDefault="006A20A4" w:rsidP="009408DC">
      <w:pPr>
        <w:spacing w:after="120"/>
        <w:rPr>
          <w:sz w:val="22"/>
          <w:lang w:val="en-GB"/>
        </w:rPr>
      </w:pPr>
    </w:p>
    <w:p w14:paraId="7062043D" w14:textId="19CB2ECE" w:rsidR="006B69F0" w:rsidRDefault="006B69F0" w:rsidP="009408DC">
      <w:pPr>
        <w:spacing w:after="120"/>
        <w:rPr>
          <w:b/>
          <w:sz w:val="22"/>
          <w:lang w:val="en-GB"/>
        </w:rPr>
      </w:pPr>
      <w:r w:rsidRPr="0074403A">
        <w:rPr>
          <w:b/>
          <w:sz w:val="22"/>
          <w:lang w:val="en-GB"/>
        </w:rPr>
        <w:lastRenderedPageBreak/>
        <w:t>Multisite Development</w:t>
      </w:r>
    </w:p>
    <w:p w14:paraId="22CF434B" w14:textId="47445D8E" w:rsidR="00A33D29" w:rsidRDefault="00F4289E" w:rsidP="009408DC">
      <w:pPr>
        <w:spacing w:after="120"/>
        <w:rPr>
          <w:sz w:val="22"/>
          <w:lang w:val="en-GB"/>
        </w:rPr>
      </w:pPr>
      <w:r>
        <w:rPr>
          <w:sz w:val="22"/>
          <w:lang w:val="en-GB"/>
        </w:rPr>
        <w:t>This cost driver is based on the site collocation and on the communication support.</w:t>
      </w:r>
    </w:p>
    <w:p w14:paraId="24C5FB49" w14:textId="5C37598D" w:rsidR="00F4289E" w:rsidRPr="00A33D29" w:rsidRDefault="00F4289E" w:rsidP="009408DC">
      <w:pPr>
        <w:spacing w:after="120"/>
        <w:rPr>
          <w:sz w:val="22"/>
          <w:lang w:val="en-GB"/>
        </w:rPr>
      </w:pPr>
      <w:r>
        <w:rPr>
          <w:sz w:val="22"/>
          <w:lang w:val="en-GB"/>
        </w:rPr>
        <w:t>As we live in the same city and use wideband communication, the rating can be set to high.</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1813BFB1" w14:textId="77777777" w:rsidTr="00463B43">
        <w:trPr>
          <w:trHeight w:val="135"/>
        </w:trPr>
        <w:tc>
          <w:tcPr>
            <w:tcW w:w="5000" w:type="pct"/>
            <w:gridSpan w:val="7"/>
            <w:tcBorders>
              <w:top w:val="single" w:sz="12" w:space="0" w:color="auto"/>
              <w:left w:val="nil"/>
              <w:bottom w:val="single" w:sz="12" w:space="0" w:color="auto"/>
              <w:right w:val="nil"/>
            </w:tcBorders>
          </w:tcPr>
          <w:p w14:paraId="1DD1E390" w14:textId="4E31D8DE" w:rsidR="006A20A4" w:rsidRPr="0029573D" w:rsidRDefault="00463B43" w:rsidP="00BA2198">
            <w:pPr>
              <w:pStyle w:val="tableheader"/>
              <w:jc w:val="center"/>
            </w:pPr>
            <w:r>
              <w:t>SITE</w:t>
            </w:r>
            <w:r w:rsidR="006A20A4">
              <w:t xml:space="preserve"> Cost Drivers</w:t>
            </w:r>
          </w:p>
        </w:tc>
      </w:tr>
      <w:tr w:rsidR="006A20A4" w:rsidRPr="0029573D" w14:paraId="1B860304" w14:textId="77777777" w:rsidTr="00F4289E">
        <w:trPr>
          <w:trHeight w:val="525"/>
        </w:trPr>
        <w:tc>
          <w:tcPr>
            <w:tcW w:w="800" w:type="pct"/>
            <w:tcBorders>
              <w:top w:val="single" w:sz="12" w:space="0" w:color="auto"/>
              <w:left w:val="nil"/>
              <w:bottom w:val="nil"/>
              <w:right w:val="single" w:sz="12" w:space="0" w:color="auto"/>
            </w:tcBorders>
          </w:tcPr>
          <w:p w14:paraId="48AD9B81" w14:textId="76160E88" w:rsidR="006A20A4" w:rsidRPr="0029573D" w:rsidRDefault="00463B43" w:rsidP="00BA2198">
            <w:pPr>
              <w:pStyle w:val="tableheader2left"/>
            </w:pPr>
            <w:r>
              <w:t>SITE</w:t>
            </w:r>
          </w:p>
          <w:p w14:paraId="4733722A" w14:textId="77777777" w:rsidR="006A20A4" w:rsidRDefault="006A20A4" w:rsidP="00BA2198">
            <w:pPr>
              <w:pStyle w:val="tableheader2left"/>
            </w:pPr>
            <w:r>
              <w:t>Descriptors</w:t>
            </w:r>
          </w:p>
        </w:tc>
        <w:tc>
          <w:tcPr>
            <w:tcW w:w="700" w:type="pct"/>
            <w:tcBorders>
              <w:top w:val="single" w:sz="12" w:space="0" w:color="auto"/>
              <w:left w:val="single" w:sz="12" w:space="0" w:color="auto"/>
              <w:bottom w:val="nil"/>
              <w:right w:val="dotted" w:sz="2" w:space="0" w:color="auto"/>
            </w:tcBorders>
          </w:tcPr>
          <w:p w14:paraId="1BAF87FB" w14:textId="777E8DB3" w:rsidR="006A20A4" w:rsidRPr="00463B43" w:rsidRDefault="00F4289E" w:rsidP="00BA2198">
            <w:pPr>
              <w:pStyle w:val="tablecontent"/>
              <w:jc w:val="left"/>
            </w:pPr>
            <w:r>
              <w:t>Interna</w:t>
            </w:r>
            <w:r w:rsidRPr="00463B43">
              <w:t>tio</w:t>
            </w:r>
            <w:r>
              <w:t>-n</w:t>
            </w:r>
            <w:r w:rsidRPr="00463B43">
              <w:t>al</w:t>
            </w:r>
          </w:p>
        </w:tc>
        <w:tc>
          <w:tcPr>
            <w:tcW w:w="700" w:type="pct"/>
            <w:tcBorders>
              <w:top w:val="single" w:sz="12" w:space="0" w:color="auto"/>
              <w:left w:val="dotted" w:sz="2" w:space="0" w:color="auto"/>
              <w:bottom w:val="nil"/>
              <w:right w:val="dotted" w:sz="2" w:space="0" w:color="auto"/>
            </w:tcBorders>
          </w:tcPr>
          <w:p w14:paraId="3800700A" w14:textId="195FBA85" w:rsidR="006A20A4" w:rsidRPr="00463B43" w:rsidRDefault="00463B43" w:rsidP="00BA2198">
            <w:pPr>
              <w:pStyle w:val="tablecontent"/>
              <w:jc w:val="left"/>
            </w:pPr>
            <w:r w:rsidRPr="00463B43">
              <w:t>Multi-city and multi-company</w:t>
            </w:r>
          </w:p>
        </w:tc>
        <w:tc>
          <w:tcPr>
            <w:tcW w:w="700" w:type="pct"/>
            <w:tcBorders>
              <w:top w:val="single" w:sz="12" w:space="0" w:color="auto"/>
              <w:left w:val="dotted" w:sz="2" w:space="0" w:color="auto"/>
              <w:bottom w:val="nil"/>
              <w:right w:val="dotted" w:sz="2" w:space="0" w:color="auto"/>
            </w:tcBorders>
          </w:tcPr>
          <w:p w14:paraId="03D710E5" w14:textId="580C4557" w:rsidR="006A20A4" w:rsidRPr="00463B43" w:rsidRDefault="00463B43" w:rsidP="00BA2198">
            <w:pPr>
              <w:pStyle w:val="tablecontent"/>
              <w:jc w:val="left"/>
            </w:pPr>
            <w:r w:rsidRPr="00463B43">
              <w:t>Multi-city or multi-company</w:t>
            </w:r>
          </w:p>
        </w:tc>
        <w:tc>
          <w:tcPr>
            <w:tcW w:w="700" w:type="pct"/>
            <w:tcBorders>
              <w:top w:val="single" w:sz="12" w:space="0" w:color="auto"/>
              <w:left w:val="dotted" w:sz="2" w:space="0" w:color="auto"/>
              <w:bottom w:val="nil"/>
              <w:right w:val="dotted" w:sz="2" w:space="0" w:color="auto"/>
            </w:tcBorders>
            <w:shd w:val="clear" w:color="auto" w:fill="C5E0B3" w:themeFill="accent6" w:themeFillTint="66"/>
          </w:tcPr>
          <w:p w14:paraId="6CAFCBD3" w14:textId="3EFF253E" w:rsidR="006A20A4" w:rsidRPr="00463B43" w:rsidRDefault="00463B43" w:rsidP="00BA2198">
            <w:pPr>
              <w:pStyle w:val="tablecontent"/>
              <w:jc w:val="left"/>
            </w:pPr>
            <w:r w:rsidRPr="00463B43">
              <w:t>Same city or metro area</w:t>
            </w:r>
          </w:p>
        </w:tc>
        <w:tc>
          <w:tcPr>
            <w:tcW w:w="700" w:type="pct"/>
            <w:tcBorders>
              <w:top w:val="single" w:sz="12" w:space="0" w:color="auto"/>
              <w:left w:val="dotted" w:sz="2" w:space="0" w:color="auto"/>
              <w:bottom w:val="nil"/>
              <w:right w:val="dotted" w:sz="2" w:space="0" w:color="auto"/>
            </w:tcBorders>
          </w:tcPr>
          <w:p w14:paraId="73B8C050" w14:textId="0ED00ADB" w:rsidR="00463B43" w:rsidRPr="00463B43" w:rsidRDefault="00463B43" w:rsidP="00BA2198">
            <w:pPr>
              <w:pStyle w:val="tablecontent"/>
              <w:jc w:val="left"/>
            </w:pPr>
            <w:r w:rsidRPr="00463B43">
              <w:t>Same building or complex</w:t>
            </w:r>
          </w:p>
          <w:p w14:paraId="2F2B450E" w14:textId="50D352DE" w:rsidR="006A20A4" w:rsidRPr="00370112" w:rsidRDefault="006A20A4" w:rsidP="00BA2198">
            <w:pPr>
              <w:pStyle w:val="tablecontent"/>
              <w:jc w:val="left"/>
            </w:pPr>
          </w:p>
        </w:tc>
        <w:tc>
          <w:tcPr>
            <w:tcW w:w="700" w:type="pct"/>
            <w:tcBorders>
              <w:top w:val="single" w:sz="12" w:space="0" w:color="auto"/>
              <w:left w:val="dotted" w:sz="2" w:space="0" w:color="auto"/>
              <w:bottom w:val="nil"/>
              <w:right w:val="nil"/>
            </w:tcBorders>
          </w:tcPr>
          <w:p w14:paraId="2A04F70A" w14:textId="2D429AD9" w:rsidR="006A20A4" w:rsidRPr="00370112" w:rsidRDefault="00463B43" w:rsidP="00BA2198">
            <w:pPr>
              <w:pStyle w:val="tablecontent"/>
              <w:jc w:val="left"/>
            </w:pPr>
            <w:r w:rsidRPr="00463B43">
              <w:t>Fully collocated</w:t>
            </w:r>
          </w:p>
        </w:tc>
      </w:tr>
      <w:tr w:rsidR="00463B43" w:rsidRPr="0029573D" w14:paraId="7634944A" w14:textId="77777777" w:rsidTr="00F4289E">
        <w:trPr>
          <w:trHeight w:val="105"/>
        </w:trPr>
        <w:tc>
          <w:tcPr>
            <w:tcW w:w="800" w:type="pct"/>
            <w:tcBorders>
              <w:top w:val="nil"/>
              <w:left w:val="nil"/>
              <w:bottom w:val="single" w:sz="12" w:space="0" w:color="auto"/>
              <w:right w:val="single" w:sz="12" w:space="0" w:color="auto"/>
            </w:tcBorders>
          </w:tcPr>
          <w:p w14:paraId="1F643E38" w14:textId="3594520A" w:rsidR="00463B43" w:rsidRDefault="00463B43" w:rsidP="00BA2198">
            <w:pPr>
              <w:pStyle w:val="tableheader2left"/>
            </w:pPr>
            <w:r>
              <w:t>SITE Communications Descriptors</w:t>
            </w:r>
          </w:p>
        </w:tc>
        <w:tc>
          <w:tcPr>
            <w:tcW w:w="700" w:type="pct"/>
            <w:tcBorders>
              <w:top w:val="nil"/>
              <w:left w:val="single" w:sz="12" w:space="0" w:color="auto"/>
              <w:bottom w:val="single" w:sz="12" w:space="0" w:color="auto"/>
              <w:right w:val="dotted" w:sz="2" w:space="0" w:color="auto"/>
            </w:tcBorders>
          </w:tcPr>
          <w:p w14:paraId="63B3AE60" w14:textId="1A046A75" w:rsidR="00463B43" w:rsidRPr="00463B43" w:rsidRDefault="00463B43" w:rsidP="00BA2198">
            <w:pPr>
              <w:pStyle w:val="tablecontent"/>
              <w:jc w:val="left"/>
            </w:pPr>
            <w:r w:rsidRPr="00463B43">
              <w:t>Some phone, mail</w:t>
            </w:r>
          </w:p>
        </w:tc>
        <w:tc>
          <w:tcPr>
            <w:tcW w:w="700" w:type="pct"/>
            <w:tcBorders>
              <w:top w:val="nil"/>
              <w:left w:val="dotted" w:sz="2" w:space="0" w:color="auto"/>
              <w:bottom w:val="single" w:sz="12" w:space="0" w:color="auto"/>
              <w:right w:val="dotted" w:sz="2" w:space="0" w:color="auto"/>
            </w:tcBorders>
          </w:tcPr>
          <w:p w14:paraId="7F359660" w14:textId="65DEF210" w:rsidR="00463B43" w:rsidRPr="00463B43" w:rsidRDefault="00463B43" w:rsidP="00BA2198">
            <w:pPr>
              <w:pStyle w:val="tablecontent"/>
              <w:jc w:val="left"/>
            </w:pPr>
            <w:r w:rsidRPr="00463B43">
              <w:t>Individual phone, fax</w:t>
            </w:r>
          </w:p>
        </w:tc>
        <w:tc>
          <w:tcPr>
            <w:tcW w:w="700" w:type="pct"/>
            <w:tcBorders>
              <w:top w:val="nil"/>
              <w:left w:val="dotted" w:sz="2" w:space="0" w:color="auto"/>
              <w:bottom w:val="single" w:sz="12" w:space="0" w:color="auto"/>
              <w:right w:val="dotted" w:sz="2" w:space="0" w:color="auto"/>
            </w:tcBorders>
          </w:tcPr>
          <w:p w14:paraId="45D6EA98" w14:textId="297CCD9D" w:rsidR="00463B43" w:rsidRPr="00463B43" w:rsidRDefault="00463B43" w:rsidP="00BA2198">
            <w:pPr>
              <w:pStyle w:val="tablecontent"/>
              <w:jc w:val="left"/>
            </w:pPr>
            <w:r w:rsidRPr="00463B43">
              <w:t>Narrow band email</w:t>
            </w:r>
          </w:p>
        </w:tc>
        <w:tc>
          <w:tcPr>
            <w:tcW w:w="700" w:type="pct"/>
            <w:tcBorders>
              <w:top w:val="nil"/>
              <w:left w:val="dotted" w:sz="2" w:space="0" w:color="auto"/>
              <w:bottom w:val="single" w:sz="12" w:space="0" w:color="auto"/>
              <w:right w:val="dotted" w:sz="2" w:space="0" w:color="auto"/>
            </w:tcBorders>
            <w:shd w:val="clear" w:color="auto" w:fill="C5E0B3" w:themeFill="accent6" w:themeFillTint="66"/>
          </w:tcPr>
          <w:p w14:paraId="60F29DA9" w14:textId="5521F8CD" w:rsidR="00463B43" w:rsidRPr="00463B43" w:rsidRDefault="00F4289E" w:rsidP="00BA2198">
            <w:pPr>
              <w:pStyle w:val="tablecontent"/>
              <w:jc w:val="left"/>
            </w:pPr>
            <w:r>
              <w:t>Wideband electronic communi</w:t>
            </w:r>
            <w:r w:rsidR="00463B43" w:rsidRPr="00463B43">
              <w:t>ca</w:t>
            </w:r>
            <w:r>
              <w:t>-</w:t>
            </w:r>
            <w:r w:rsidR="00463B43" w:rsidRPr="00463B43">
              <w:t>tion</w:t>
            </w:r>
          </w:p>
        </w:tc>
        <w:tc>
          <w:tcPr>
            <w:tcW w:w="700" w:type="pct"/>
            <w:tcBorders>
              <w:top w:val="nil"/>
              <w:left w:val="dotted" w:sz="2" w:space="0" w:color="auto"/>
              <w:bottom w:val="single" w:sz="12" w:space="0" w:color="auto"/>
              <w:right w:val="dotted" w:sz="2" w:space="0" w:color="auto"/>
            </w:tcBorders>
          </w:tcPr>
          <w:p w14:paraId="768659DC" w14:textId="77777777" w:rsidR="00463B43" w:rsidRPr="00463B43" w:rsidRDefault="00463B43" w:rsidP="00BA2198">
            <w:pPr>
              <w:pStyle w:val="tablecontent"/>
              <w:jc w:val="left"/>
            </w:pPr>
            <w:r w:rsidRPr="00463B43">
              <w:t>Wideband</w:t>
            </w:r>
          </w:p>
          <w:p w14:paraId="5697516E" w14:textId="5E611AAC" w:rsidR="00463B43" w:rsidRPr="00463B43" w:rsidRDefault="00463B43" w:rsidP="00BA2198">
            <w:pPr>
              <w:pStyle w:val="tablecontent"/>
              <w:jc w:val="left"/>
            </w:pPr>
            <w:r w:rsidRPr="00463B43">
              <w:t>elect. comm., occasional video conf.</w:t>
            </w:r>
          </w:p>
        </w:tc>
        <w:tc>
          <w:tcPr>
            <w:tcW w:w="700" w:type="pct"/>
            <w:tcBorders>
              <w:top w:val="nil"/>
              <w:left w:val="dotted" w:sz="2" w:space="0" w:color="auto"/>
              <w:bottom w:val="single" w:sz="12" w:space="0" w:color="auto"/>
              <w:right w:val="nil"/>
            </w:tcBorders>
          </w:tcPr>
          <w:p w14:paraId="427072B3" w14:textId="77777777" w:rsidR="00463B43" w:rsidRPr="00463B43" w:rsidRDefault="00463B43" w:rsidP="00BA2198">
            <w:pPr>
              <w:pStyle w:val="tablecontent"/>
              <w:jc w:val="left"/>
            </w:pPr>
            <w:r w:rsidRPr="00463B43">
              <w:t>Interactive</w:t>
            </w:r>
          </w:p>
          <w:p w14:paraId="061BDE87" w14:textId="3BC467E5" w:rsidR="00463B43" w:rsidRPr="00370112" w:rsidRDefault="00463B43" w:rsidP="00BA2198">
            <w:pPr>
              <w:pStyle w:val="tablecontent"/>
              <w:jc w:val="left"/>
            </w:pPr>
            <w:r w:rsidRPr="00463B43">
              <w:t>multimedia</w:t>
            </w:r>
          </w:p>
        </w:tc>
      </w:tr>
      <w:tr w:rsidR="006A20A4" w:rsidRPr="009F3E3B" w14:paraId="772795A0" w14:textId="77777777" w:rsidTr="00F4289E">
        <w:trPr>
          <w:trHeight w:val="23"/>
        </w:trPr>
        <w:tc>
          <w:tcPr>
            <w:tcW w:w="800" w:type="pct"/>
            <w:tcBorders>
              <w:top w:val="single" w:sz="12" w:space="0" w:color="auto"/>
              <w:left w:val="nil"/>
              <w:bottom w:val="single" w:sz="12" w:space="0" w:color="auto"/>
              <w:right w:val="single" w:sz="12" w:space="0" w:color="auto"/>
            </w:tcBorders>
            <w:vAlign w:val="center"/>
          </w:tcPr>
          <w:p w14:paraId="7F2E75C2"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3468945B" w14:textId="77777777" w:rsidR="006A20A4" w:rsidRPr="00370112" w:rsidRDefault="006A20A4" w:rsidP="00BA2198">
            <w:pPr>
              <w:pStyle w:val="tablecontent"/>
            </w:pPr>
            <w:r w:rsidRPr="00370112">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B102AB8" w14:textId="77777777" w:rsidR="006A20A4" w:rsidRPr="00370112" w:rsidRDefault="006A20A4" w:rsidP="00BA2198">
            <w:pPr>
              <w:pStyle w:val="tablecontent"/>
            </w:pPr>
            <w:r w:rsidRPr="00370112">
              <w:t>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643AF82" w14:textId="77777777" w:rsidR="006A20A4" w:rsidRPr="00370112" w:rsidRDefault="006A20A4" w:rsidP="00BA2198">
            <w:pPr>
              <w:pStyle w:val="tablecontent"/>
            </w:pPr>
            <w:r w:rsidRPr="00370112">
              <w:t>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0DB0DFD4" w14:textId="77777777" w:rsidR="006A20A4" w:rsidRPr="00370112" w:rsidRDefault="006A20A4" w:rsidP="00BA2198">
            <w:pPr>
              <w:pStyle w:val="tablecontent"/>
            </w:pPr>
            <w:r w:rsidRPr="00370112">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5877413" w14:textId="77777777" w:rsidR="006A20A4" w:rsidRPr="00370112" w:rsidRDefault="006A20A4" w:rsidP="00BA2198">
            <w:pPr>
              <w:pStyle w:val="tablecontent"/>
            </w:pPr>
            <w:r w:rsidRPr="00370112">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87CCF40" w14:textId="77777777" w:rsidR="006A20A4" w:rsidRPr="00370112" w:rsidRDefault="006A20A4" w:rsidP="00BA2198">
            <w:pPr>
              <w:pStyle w:val="tablecontent"/>
            </w:pPr>
            <w:r w:rsidRPr="00370112">
              <w:t>Extra High</w:t>
            </w:r>
          </w:p>
        </w:tc>
      </w:tr>
      <w:tr w:rsidR="006A20A4" w:rsidRPr="009F3E3B" w14:paraId="47EA5F7C" w14:textId="77777777" w:rsidTr="00F4289E">
        <w:trPr>
          <w:trHeight w:val="566"/>
        </w:trPr>
        <w:tc>
          <w:tcPr>
            <w:tcW w:w="800" w:type="pct"/>
            <w:tcBorders>
              <w:top w:val="single" w:sz="12" w:space="0" w:color="auto"/>
              <w:left w:val="nil"/>
              <w:bottom w:val="single" w:sz="12" w:space="0" w:color="auto"/>
              <w:right w:val="single" w:sz="12" w:space="0" w:color="auto"/>
            </w:tcBorders>
            <w:vAlign w:val="center"/>
          </w:tcPr>
          <w:p w14:paraId="44A410FD"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652C891B" w14:textId="0484E231" w:rsidR="006A20A4" w:rsidRPr="00370112" w:rsidRDefault="00463B43" w:rsidP="00BA2198">
            <w:pPr>
              <w:pStyle w:val="tablecontent"/>
            </w:pPr>
            <w:r>
              <w:t>1.22</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7894D0C8" w14:textId="5A23CBA1" w:rsidR="006A20A4" w:rsidRPr="00370112" w:rsidRDefault="00463B43" w:rsidP="00BA2198">
            <w:pPr>
              <w:pStyle w:val="tablecontent"/>
            </w:pPr>
            <w:r>
              <w:t>1.0</w:t>
            </w:r>
            <w:r w:rsidR="006A20A4">
              <w:t>9</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001A9227" w14:textId="77777777" w:rsidR="006A20A4" w:rsidRPr="00370112" w:rsidRDefault="006A20A4" w:rsidP="00BA2198">
            <w:pPr>
              <w:pStyle w:val="tablecontent"/>
            </w:pPr>
            <w:r w:rsidRPr="00370112">
              <w:t>1.00</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65A1A3" w14:textId="1ABB6E2B" w:rsidR="006A20A4" w:rsidRPr="00370112" w:rsidRDefault="00463B43" w:rsidP="00BA2198">
            <w:pPr>
              <w:pStyle w:val="tablecontent"/>
            </w:pPr>
            <w:r>
              <w:t>0.93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53F697EC" w14:textId="13CFE498" w:rsidR="006A20A4" w:rsidRPr="00370112" w:rsidRDefault="00463B43" w:rsidP="00BA2198">
            <w:pPr>
              <w:pStyle w:val="tablecontent"/>
            </w:pPr>
            <w:r>
              <w:t>0.86</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362F194D" w14:textId="641D788E" w:rsidR="006A20A4" w:rsidRPr="00370112" w:rsidRDefault="00463B43" w:rsidP="00BA2198">
            <w:pPr>
              <w:pStyle w:val="tablecontent"/>
            </w:pPr>
            <w:r>
              <w:t>0.80</w:t>
            </w:r>
          </w:p>
        </w:tc>
      </w:tr>
    </w:tbl>
    <w:p w14:paraId="5968ABEC" w14:textId="4FC88431" w:rsidR="006A20A4" w:rsidRDefault="006A20A4" w:rsidP="009408DC">
      <w:pPr>
        <w:spacing w:after="120"/>
        <w:rPr>
          <w:sz w:val="22"/>
          <w:lang w:val="en-GB"/>
        </w:rPr>
      </w:pPr>
    </w:p>
    <w:p w14:paraId="5A843D8A" w14:textId="77777777" w:rsidR="006A20A4" w:rsidRDefault="006A20A4" w:rsidP="009408DC">
      <w:pPr>
        <w:spacing w:after="120"/>
        <w:rPr>
          <w:sz w:val="22"/>
          <w:lang w:val="en-GB"/>
        </w:rPr>
      </w:pPr>
    </w:p>
    <w:p w14:paraId="2CFDD419" w14:textId="6762A842" w:rsidR="006B69F0" w:rsidRDefault="006B69F0" w:rsidP="009408DC">
      <w:pPr>
        <w:spacing w:after="120"/>
        <w:rPr>
          <w:b/>
          <w:sz w:val="22"/>
          <w:lang w:val="en-GB"/>
        </w:rPr>
      </w:pPr>
      <w:r w:rsidRPr="0074403A">
        <w:rPr>
          <w:b/>
          <w:sz w:val="22"/>
          <w:lang w:val="en-GB"/>
        </w:rPr>
        <w:t>Required Development Schedule</w:t>
      </w:r>
    </w:p>
    <w:p w14:paraId="4EDDCE35" w14:textId="78AD425E" w:rsidR="00F4289E" w:rsidRDefault="006E42F0" w:rsidP="009408DC">
      <w:pPr>
        <w:spacing w:after="120"/>
        <w:rPr>
          <w:sz w:val="22"/>
          <w:lang w:val="en-GB"/>
        </w:rPr>
      </w:pPr>
      <w:r>
        <w:rPr>
          <w:sz w:val="22"/>
          <w:lang w:val="en-GB"/>
        </w:rPr>
        <w:t>This parameter measures the percentage of schedule stretch-out or acceleration with respect to a nominal schedule for a project requiring a given amount of effort.</w:t>
      </w:r>
    </w:p>
    <w:p w14:paraId="29D805CA" w14:textId="2F655980" w:rsidR="006E42F0" w:rsidRPr="00F4289E" w:rsidRDefault="006E42F0" w:rsidP="009408DC">
      <w:pPr>
        <w:spacing w:after="120"/>
        <w:rPr>
          <w:sz w:val="22"/>
          <w:lang w:val="en-GB"/>
        </w:rPr>
      </w:pPr>
      <w:r>
        <w:rPr>
          <w:sz w:val="22"/>
          <w:lang w:val="en-GB"/>
        </w:rPr>
        <w:t xml:space="preserve">In our case, the schedule will consider </w:t>
      </w:r>
      <w:r w:rsidR="000E4374">
        <w:rPr>
          <w:sz w:val="22"/>
          <w:lang w:val="en-GB"/>
        </w:rPr>
        <w:t>the necessary time for the development and for resolving issues, if needed.</w:t>
      </w:r>
    </w:p>
    <w:tbl>
      <w:tblPr>
        <w:tblStyle w:val="Grigliatabella"/>
        <w:tblW w:w="5320" w:type="pct"/>
        <w:tblInd w:w="-851" w:type="dxa"/>
        <w:tblLayout w:type="fixed"/>
        <w:tblLook w:val="04A0" w:firstRow="1" w:lastRow="0" w:firstColumn="1" w:lastColumn="0" w:noHBand="0" w:noVBand="1"/>
      </w:tblPr>
      <w:tblGrid>
        <w:gridCol w:w="1553"/>
        <w:gridCol w:w="1359"/>
        <w:gridCol w:w="1359"/>
        <w:gridCol w:w="1360"/>
        <w:gridCol w:w="1360"/>
        <w:gridCol w:w="1360"/>
        <w:gridCol w:w="1360"/>
      </w:tblGrid>
      <w:tr w:rsidR="006A20A4" w:rsidRPr="0029573D" w14:paraId="2D6B8D5D" w14:textId="77777777" w:rsidTr="006A20A4">
        <w:trPr>
          <w:trHeight w:val="135"/>
        </w:trPr>
        <w:tc>
          <w:tcPr>
            <w:tcW w:w="5000" w:type="pct"/>
            <w:gridSpan w:val="7"/>
            <w:tcBorders>
              <w:top w:val="single" w:sz="12" w:space="0" w:color="auto"/>
              <w:left w:val="nil"/>
              <w:bottom w:val="single" w:sz="12" w:space="0" w:color="auto"/>
              <w:right w:val="nil"/>
            </w:tcBorders>
          </w:tcPr>
          <w:p w14:paraId="3D66D7A4" w14:textId="0DC0EA70" w:rsidR="006A20A4" w:rsidRPr="0029573D" w:rsidRDefault="00463B43" w:rsidP="00BA2198">
            <w:pPr>
              <w:pStyle w:val="tableheader"/>
              <w:jc w:val="center"/>
            </w:pPr>
            <w:r>
              <w:t>SCED</w:t>
            </w:r>
            <w:r w:rsidR="006A20A4">
              <w:t xml:space="preserve"> Cost Drivers</w:t>
            </w:r>
          </w:p>
        </w:tc>
      </w:tr>
      <w:tr w:rsidR="006A20A4" w:rsidRPr="0029573D" w14:paraId="61699A56" w14:textId="77777777" w:rsidTr="006E42F0">
        <w:trPr>
          <w:trHeight w:val="660"/>
        </w:trPr>
        <w:tc>
          <w:tcPr>
            <w:tcW w:w="800" w:type="pct"/>
            <w:tcBorders>
              <w:top w:val="single" w:sz="12" w:space="0" w:color="auto"/>
              <w:left w:val="nil"/>
              <w:bottom w:val="single" w:sz="12" w:space="0" w:color="auto"/>
              <w:right w:val="single" w:sz="12" w:space="0" w:color="auto"/>
            </w:tcBorders>
          </w:tcPr>
          <w:p w14:paraId="121AFA03" w14:textId="42AF5A2C" w:rsidR="006A20A4" w:rsidRPr="0029573D" w:rsidRDefault="00463B43" w:rsidP="00BA2198">
            <w:pPr>
              <w:pStyle w:val="tableheader2left"/>
            </w:pPr>
            <w:r>
              <w:t>SCED</w:t>
            </w:r>
          </w:p>
          <w:p w14:paraId="2FF5F4AC" w14:textId="77777777" w:rsidR="006A20A4" w:rsidRDefault="006A20A4" w:rsidP="00BA2198">
            <w:pPr>
              <w:pStyle w:val="tableheader2left"/>
            </w:pPr>
            <w:r>
              <w:t>Descriptors</w:t>
            </w:r>
          </w:p>
        </w:tc>
        <w:tc>
          <w:tcPr>
            <w:tcW w:w="700" w:type="pct"/>
            <w:tcBorders>
              <w:top w:val="single" w:sz="12" w:space="0" w:color="auto"/>
              <w:left w:val="single" w:sz="12" w:space="0" w:color="auto"/>
              <w:bottom w:val="single" w:sz="12" w:space="0" w:color="auto"/>
              <w:right w:val="dotted" w:sz="2" w:space="0" w:color="auto"/>
            </w:tcBorders>
          </w:tcPr>
          <w:p w14:paraId="09B82B14" w14:textId="524B093F" w:rsidR="006A20A4" w:rsidRPr="006A20A4" w:rsidRDefault="00463B43" w:rsidP="00BA2198">
            <w:pPr>
              <w:pStyle w:val="tablecontent"/>
              <w:jc w:val="left"/>
            </w:pPr>
            <w:r>
              <w:t>75% of nominal</w:t>
            </w:r>
          </w:p>
        </w:tc>
        <w:tc>
          <w:tcPr>
            <w:tcW w:w="700" w:type="pct"/>
            <w:tcBorders>
              <w:top w:val="single" w:sz="12" w:space="0" w:color="auto"/>
              <w:left w:val="dotted" w:sz="2" w:space="0" w:color="auto"/>
              <w:bottom w:val="single" w:sz="12" w:space="0" w:color="auto"/>
              <w:right w:val="dotted" w:sz="2" w:space="0" w:color="auto"/>
            </w:tcBorders>
          </w:tcPr>
          <w:p w14:paraId="79594167" w14:textId="1A56238F" w:rsidR="006A20A4" w:rsidRPr="006A20A4" w:rsidRDefault="00463B43" w:rsidP="00BA2198">
            <w:pPr>
              <w:pStyle w:val="tablecontent"/>
              <w:jc w:val="left"/>
            </w:pPr>
            <w:r>
              <w:t>85% of nominal</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Pr>
          <w:p w14:paraId="702F13E3" w14:textId="5933E284" w:rsidR="006A20A4" w:rsidRPr="006A20A4" w:rsidRDefault="00253FD4" w:rsidP="00BA2198">
            <w:pPr>
              <w:pStyle w:val="tablecontent"/>
              <w:jc w:val="left"/>
            </w:pPr>
            <w:r>
              <w:t>100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591AD4E3" w14:textId="76AE9B54" w:rsidR="006A20A4" w:rsidRPr="006A20A4" w:rsidRDefault="00253FD4" w:rsidP="00BA2198">
            <w:pPr>
              <w:pStyle w:val="tablecontent"/>
              <w:jc w:val="left"/>
            </w:pPr>
            <w:r>
              <w:t>130</w:t>
            </w:r>
            <w:r w:rsidR="00463B43">
              <w:t>% of nominal</w:t>
            </w:r>
          </w:p>
        </w:tc>
        <w:tc>
          <w:tcPr>
            <w:tcW w:w="700" w:type="pct"/>
            <w:tcBorders>
              <w:top w:val="single" w:sz="12" w:space="0" w:color="auto"/>
              <w:left w:val="dotted" w:sz="2" w:space="0" w:color="auto"/>
              <w:bottom w:val="single" w:sz="12" w:space="0" w:color="auto"/>
              <w:right w:val="dotted" w:sz="2" w:space="0" w:color="auto"/>
            </w:tcBorders>
          </w:tcPr>
          <w:p w14:paraId="7565F82E" w14:textId="5A6895ED" w:rsidR="006A20A4" w:rsidRPr="00370112" w:rsidRDefault="00253FD4" w:rsidP="00BA2198">
            <w:pPr>
              <w:pStyle w:val="tablecontent"/>
              <w:jc w:val="left"/>
              <w:rPr>
                <w:rFonts w:asciiTheme="minorHAnsi" w:hAnsiTheme="minorHAnsi" w:cstheme="minorHAnsi"/>
                <w:szCs w:val="20"/>
              </w:rPr>
            </w:pPr>
            <w:r>
              <w:t>160</w:t>
            </w:r>
            <w:r w:rsidR="00463B43">
              <w:t>% of nominal</w:t>
            </w:r>
          </w:p>
        </w:tc>
        <w:tc>
          <w:tcPr>
            <w:tcW w:w="700" w:type="pct"/>
            <w:tcBorders>
              <w:top w:val="single" w:sz="12" w:space="0" w:color="auto"/>
              <w:left w:val="dotted" w:sz="2" w:space="0" w:color="auto"/>
              <w:bottom w:val="single" w:sz="12" w:space="0" w:color="auto"/>
              <w:right w:val="nil"/>
            </w:tcBorders>
          </w:tcPr>
          <w:p w14:paraId="63EEF63E" w14:textId="77777777" w:rsidR="006A20A4" w:rsidRPr="00370112" w:rsidRDefault="006A20A4" w:rsidP="00BA2198">
            <w:pPr>
              <w:pStyle w:val="tablecontent"/>
              <w:jc w:val="left"/>
              <w:rPr>
                <w:rFonts w:asciiTheme="minorHAnsi" w:hAnsiTheme="minorHAnsi" w:cstheme="minorHAnsi"/>
                <w:szCs w:val="20"/>
              </w:rPr>
            </w:pPr>
          </w:p>
        </w:tc>
      </w:tr>
      <w:tr w:rsidR="006A20A4" w:rsidRPr="009F3E3B" w14:paraId="40D87838" w14:textId="77777777" w:rsidTr="006E42F0">
        <w:trPr>
          <w:trHeight w:val="23"/>
        </w:trPr>
        <w:tc>
          <w:tcPr>
            <w:tcW w:w="800" w:type="pct"/>
            <w:tcBorders>
              <w:top w:val="single" w:sz="12" w:space="0" w:color="auto"/>
              <w:left w:val="nil"/>
              <w:bottom w:val="single" w:sz="12" w:space="0" w:color="auto"/>
              <w:right w:val="single" w:sz="12" w:space="0" w:color="auto"/>
            </w:tcBorders>
            <w:vAlign w:val="center"/>
          </w:tcPr>
          <w:p w14:paraId="2B52D213" w14:textId="77777777" w:rsidR="006A20A4" w:rsidRPr="00DA6DBB" w:rsidRDefault="006A20A4" w:rsidP="00BA2198">
            <w:pPr>
              <w:pStyle w:val="tableheader2left"/>
            </w:pPr>
            <w:r>
              <w:t>Rating Level</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2351EDE8"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Low</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20B04E"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Low</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16185DB5"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Nominal</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3FCF932A"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High</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94D84C2"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Very High</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4DEAB96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Extra High</w:t>
            </w:r>
          </w:p>
        </w:tc>
      </w:tr>
      <w:tr w:rsidR="006A20A4" w:rsidRPr="009F3E3B" w14:paraId="659D697D" w14:textId="77777777" w:rsidTr="006E42F0">
        <w:trPr>
          <w:trHeight w:val="566"/>
        </w:trPr>
        <w:tc>
          <w:tcPr>
            <w:tcW w:w="800" w:type="pct"/>
            <w:tcBorders>
              <w:top w:val="single" w:sz="12" w:space="0" w:color="auto"/>
              <w:left w:val="nil"/>
              <w:bottom w:val="single" w:sz="12" w:space="0" w:color="auto"/>
              <w:right w:val="single" w:sz="12" w:space="0" w:color="auto"/>
            </w:tcBorders>
            <w:vAlign w:val="center"/>
          </w:tcPr>
          <w:p w14:paraId="4B88CC38" w14:textId="77777777" w:rsidR="006A20A4" w:rsidRPr="0029573D" w:rsidRDefault="006A20A4" w:rsidP="00BA2198">
            <w:pPr>
              <w:pStyle w:val="tableheader2left"/>
            </w:pPr>
            <w:r>
              <w:t>Effort Multipliers</w:t>
            </w:r>
          </w:p>
        </w:tc>
        <w:tc>
          <w:tcPr>
            <w:tcW w:w="700" w:type="pct"/>
            <w:tcBorders>
              <w:top w:val="single" w:sz="12" w:space="0" w:color="auto"/>
              <w:left w:val="single" w:sz="12" w:space="0" w:color="auto"/>
              <w:bottom w:val="single" w:sz="12" w:space="0" w:color="auto"/>
              <w:right w:val="dotted" w:sz="2" w:space="0" w:color="auto"/>
            </w:tcBorders>
            <w:tcMar>
              <w:top w:w="57" w:type="dxa"/>
              <w:bottom w:w="57" w:type="dxa"/>
            </w:tcMar>
            <w:vAlign w:val="center"/>
          </w:tcPr>
          <w:p w14:paraId="5A0F4BF2" w14:textId="6BB8110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1.43</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17E16752" w14:textId="2F61104F"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1.14</w:t>
            </w:r>
          </w:p>
        </w:tc>
        <w:tc>
          <w:tcPr>
            <w:tcW w:w="700" w:type="pct"/>
            <w:tcBorders>
              <w:top w:val="single" w:sz="12" w:space="0" w:color="auto"/>
              <w:left w:val="dotted" w:sz="2" w:space="0" w:color="auto"/>
              <w:bottom w:val="single" w:sz="12" w:space="0" w:color="auto"/>
              <w:right w:val="dotted" w:sz="2" w:space="0" w:color="auto"/>
            </w:tcBorders>
            <w:shd w:val="clear" w:color="auto" w:fill="C5E0B3" w:themeFill="accent6" w:themeFillTint="66"/>
            <w:tcMar>
              <w:top w:w="57" w:type="dxa"/>
              <w:bottom w:w="57" w:type="dxa"/>
            </w:tcMar>
            <w:vAlign w:val="center"/>
          </w:tcPr>
          <w:p w14:paraId="3D45778D" w14:textId="77777777" w:rsidR="006A20A4" w:rsidRPr="00370112" w:rsidRDefault="006A20A4" w:rsidP="00BA2198">
            <w:pPr>
              <w:pStyle w:val="tablecontent"/>
              <w:rPr>
                <w:rFonts w:asciiTheme="minorHAnsi" w:hAnsiTheme="minorHAnsi" w:cstheme="minorHAnsi"/>
                <w:szCs w:val="20"/>
              </w:rPr>
            </w:pPr>
            <w:r w:rsidRPr="00370112">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D082FFE" w14:textId="0A34A590"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dotted" w:sz="2" w:space="0" w:color="auto"/>
            </w:tcBorders>
            <w:tcMar>
              <w:top w:w="57" w:type="dxa"/>
              <w:bottom w:w="57" w:type="dxa"/>
            </w:tcMar>
            <w:vAlign w:val="center"/>
          </w:tcPr>
          <w:p w14:paraId="2E25FFF6" w14:textId="170AC0DC" w:rsidR="006A20A4" w:rsidRPr="00370112" w:rsidRDefault="00253FD4" w:rsidP="00BA2198">
            <w:pPr>
              <w:pStyle w:val="tablecontent"/>
              <w:rPr>
                <w:rFonts w:asciiTheme="minorHAnsi" w:hAnsiTheme="minorHAnsi" w:cstheme="minorHAnsi"/>
                <w:szCs w:val="20"/>
              </w:rPr>
            </w:pPr>
            <w:r>
              <w:rPr>
                <w:rFonts w:asciiTheme="minorHAnsi" w:hAnsiTheme="minorHAnsi" w:cstheme="minorHAnsi"/>
                <w:szCs w:val="20"/>
              </w:rPr>
              <w:t>1.00</w:t>
            </w:r>
          </w:p>
        </w:tc>
        <w:tc>
          <w:tcPr>
            <w:tcW w:w="700" w:type="pct"/>
            <w:tcBorders>
              <w:top w:val="single" w:sz="12" w:space="0" w:color="auto"/>
              <w:left w:val="dotted" w:sz="2" w:space="0" w:color="auto"/>
              <w:bottom w:val="single" w:sz="12" w:space="0" w:color="auto"/>
              <w:right w:val="nil"/>
            </w:tcBorders>
            <w:tcMar>
              <w:top w:w="57" w:type="dxa"/>
              <w:bottom w:w="57" w:type="dxa"/>
            </w:tcMar>
            <w:vAlign w:val="center"/>
          </w:tcPr>
          <w:p w14:paraId="02D94E4C" w14:textId="77777777" w:rsidR="006A20A4" w:rsidRPr="00370112" w:rsidRDefault="006A20A4" w:rsidP="00BA2198">
            <w:pPr>
              <w:pStyle w:val="tablecontent"/>
              <w:rPr>
                <w:rFonts w:asciiTheme="minorHAnsi" w:hAnsiTheme="minorHAnsi" w:cstheme="minorHAnsi"/>
                <w:szCs w:val="20"/>
              </w:rPr>
            </w:pPr>
            <w:r>
              <w:rPr>
                <w:rFonts w:asciiTheme="minorHAnsi" w:hAnsiTheme="minorHAnsi" w:cstheme="minorHAnsi"/>
                <w:szCs w:val="20"/>
              </w:rPr>
              <w:t>n/a</w:t>
            </w:r>
          </w:p>
        </w:tc>
      </w:tr>
    </w:tbl>
    <w:p w14:paraId="69C67915" w14:textId="77777777" w:rsidR="006A20A4" w:rsidRDefault="006A20A4" w:rsidP="009408DC">
      <w:pPr>
        <w:spacing w:after="120"/>
        <w:rPr>
          <w:sz w:val="22"/>
          <w:lang w:val="en-GB"/>
        </w:rPr>
      </w:pPr>
    </w:p>
    <w:p w14:paraId="33F11FD1" w14:textId="029EAA92" w:rsidR="006B69F0" w:rsidRDefault="006B69F0" w:rsidP="009408DC">
      <w:pPr>
        <w:spacing w:after="120"/>
        <w:rPr>
          <w:sz w:val="22"/>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4820"/>
        <w:gridCol w:w="1134"/>
        <w:gridCol w:w="992"/>
      </w:tblGrid>
      <w:tr w:rsidR="00C231D4" w:rsidRPr="00A459C4" w14:paraId="29A00F3B" w14:textId="77777777" w:rsidTr="00EA12F6">
        <w:trPr>
          <w:trHeight w:val="27"/>
        </w:trPr>
        <w:tc>
          <w:tcPr>
            <w:tcW w:w="3470" w:type="pct"/>
            <w:tcBorders>
              <w:top w:val="single" w:sz="12" w:space="0" w:color="auto"/>
              <w:bottom w:val="single" w:sz="12" w:space="0" w:color="auto"/>
              <w:right w:val="single" w:sz="4" w:space="0" w:color="auto"/>
            </w:tcBorders>
            <w:vAlign w:val="center"/>
          </w:tcPr>
          <w:p w14:paraId="60853C2D" w14:textId="03D4DD21" w:rsidR="00C231D4" w:rsidRPr="00A459C4" w:rsidRDefault="00C231D4" w:rsidP="00BA2198">
            <w:pPr>
              <w:pStyle w:val="tableheader"/>
              <w:rPr>
                <w:sz w:val="22"/>
              </w:rPr>
            </w:pPr>
            <w:r>
              <w:t>Cost Driver</w:t>
            </w:r>
          </w:p>
        </w:tc>
        <w:tc>
          <w:tcPr>
            <w:tcW w:w="816" w:type="pct"/>
            <w:tcBorders>
              <w:top w:val="single" w:sz="12" w:space="0" w:color="auto"/>
              <w:left w:val="single" w:sz="4" w:space="0" w:color="auto"/>
              <w:bottom w:val="single" w:sz="12" w:space="0" w:color="auto"/>
            </w:tcBorders>
          </w:tcPr>
          <w:p w14:paraId="726276EA" w14:textId="71DF86AD" w:rsidR="00C231D4" w:rsidRPr="00A459C4" w:rsidRDefault="00C231D4" w:rsidP="00BA2198">
            <w:pPr>
              <w:pStyle w:val="tableheader"/>
              <w:rPr>
                <w:sz w:val="22"/>
              </w:rPr>
            </w:pPr>
            <w:r>
              <w:t>Factor</w:t>
            </w:r>
          </w:p>
        </w:tc>
        <w:tc>
          <w:tcPr>
            <w:tcW w:w="714" w:type="pct"/>
            <w:tcBorders>
              <w:top w:val="single" w:sz="12" w:space="0" w:color="auto"/>
              <w:left w:val="single" w:sz="4" w:space="0" w:color="auto"/>
              <w:bottom w:val="single" w:sz="12" w:space="0" w:color="auto"/>
            </w:tcBorders>
          </w:tcPr>
          <w:p w14:paraId="4678F6C7" w14:textId="071837E6" w:rsidR="00C231D4" w:rsidRPr="00A459C4" w:rsidRDefault="00C231D4" w:rsidP="00BA2198">
            <w:pPr>
              <w:pStyle w:val="tableheader"/>
              <w:jc w:val="center"/>
              <w:rPr>
                <w:sz w:val="22"/>
              </w:rPr>
            </w:pPr>
            <w:r>
              <w:rPr>
                <w:sz w:val="22"/>
              </w:rPr>
              <w:t>Value</w:t>
            </w:r>
          </w:p>
        </w:tc>
      </w:tr>
      <w:tr w:rsidR="00C231D4" w14:paraId="55E9C194" w14:textId="77777777" w:rsidTr="00EA12F6">
        <w:trPr>
          <w:trHeight w:val="165"/>
        </w:trPr>
        <w:tc>
          <w:tcPr>
            <w:tcW w:w="3470" w:type="pct"/>
            <w:tcBorders>
              <w:top w:val="single" w:sz="12" w:space="0" w:color="auto"/>
              <w:bottom w:val="nil"/>
              <w:right w:val="single" w:sz="4" w:space="0" w:color="auto"/>
            </w:tcBorders>
          </w:tcPr>
          <w:p w14:paraId="00834C22" w14:textId="50A96443" w:rsidR="00C231D4" w:rsidRPr="00C231D4" w:rsidRDefault="00C231D4" w:rsidP="00BA2198">
            <w:pPr>
              <w:pStyle w:val="tablecontent"/>
              <w:jc w:val="left"/>
            </w:pPr>
            <w:r>
              <w:t>Required Software Reliability (RELY)</w:t>
            </w:r>
          </w:p>
        </w:tc>
        <w:tc>
          <w:tcPr>
            <w:tcW w:w="816" w:type="pct"/>
            <w:tcBorders>
              <w:top w:val="single" w:sz="12" w:space="0" w:color="auto"/>
              <w:left w:val="single" w:sz="4" w:space="0" w:color="auto"/>
              <w:bottom w:val="nil"/>
            </w:tcBorders>
          </w:tcPr>
          <w:p w14:paraId="55290BBC" w14:textId="70C6804F" w:rsidR="000E4374" w:rsidRDefault="000E4374" w:rsidP="00BA2198">
            <w:pPr>
              <w:pStyle w:val="tablecontent"/>
            </w:pPr>
            <w:r>
              <w:t>Nominal</w:t>
            </w:r>
          </w:p>
        </w:tc>
        <w:tc>
          <w:tcPr>
            <w:tcW w:w="714" w:type="pct"/>
            <w:tcBorders>
              <w:top w:val="single" w:sz="12" w:space="0" w:color="auto"/>
              <w:left w:val="single" w:sz="4" w:space="0" w:color="auto"/>
              <w:bottom w:val="nil"/>
            </w:tcBorders>
          </w:tcPr>
          <w:p w14:paraId="1C5076C9" w14:textId="07B0B28C" w:rsidR="000E4374" w:rsidRDefault="000E4374" w:rsidP="00BA2198">
            <w:pPr>
              <w:pStyle w:val="tablecontent"/>
            </w:pPr>
            <w:r>
              <w:t>1.00</w:t>
            </w:r>
          </w:p>
        </w:tc>
      </w:tr>
      <w:tr w:rsidR="00EA12F6" w14:paraId="573A738E" w14:textId="77777777" w:rsidTr="00DC0C0F">
        <w:trPr>
          <w:trHeight w:val="13"/>
        </w:trPr>
        <w:tc>
          <w:tcPr>
            <w:tcW w:w="3470" w:type="pct"/>
            <w:tcBorders>
              <w:top w:val="nil"/>
              <w:bottom w:val="nil"/>
              <w:right w:val="single" w:sz="4" w:space="0" w:color="auto"/>
            </w:tcBorders>
            <w:shd w:val="clear" w:color="auto" w:fill="auto"/>
          </w:tcPr>
          <w:p w14:paraId="69F7604D" w14:textId="56031E2C" w:rsidR="00EA12F6" w:rsidRDefault="00EA12F6" w:rsidP="00BA2198">
            <w:pPr>
              <w:pStyle w:val="tablecontent"/>
              <w:jc w:val="left"/>
            </w:pPr>
            <w:r>
              <w:t>Data Base Size (DATA)</w:t>
            </w:r>
          </w:p>
        </w:tc>
        <w:tc>
          <w:tcPr>
            <w:tcW w:w="816" w:type="pct"/>
            <w:tcBorders>
              <w:top w:val="nil"/>
              <w:left w:val="single" w:sz="4" w:space="0" w:color="auto"/>
              <w:bottom w:val="nil"/>
            </w:tcBorders>
            <w:shd w:val="clear" w:color="auto" w:fill="auto"/>
          </w:tcPr>
          <w:p w14:paraId="5236581E" w14:textId="43335F3C" w:rsidR="00EA12F6" w:rsidRDefault="00DC0C0F" w:rsidP="00BA2198">
            <w:pPr>
              <w:pStyle w:val="tablecontent"/>
            </w:pPr>
            <w:r>
              <w:t>High</w:t>
            </w:r>
          </w:p>
        </w:tc>
        <w:tc>
          <w:tcPr>
            <w:tcW w:w="714" w:type="pct"/>
            <w:tcBorders>
              <w:top w:val="nil"/>
              <w:left w:val="single" w:sz="4" w:space="0" w:color="auto"/>
              <w:bottom w:val="nil"/>
            </w:tcBorders>
            <w:shd w:val="clear" w:color="auto" w:fill="auto"/>
          </w:tcPr>
          <w:p w14:paraId="09DF5131" w14:textId="69708531" w:rsidR="00EA12F6" w:rsidRDefault="00DC0C0F" w:rsidP="00BA2198">
            <w:pPr>
              <w:pStyle w:val="tablecontent"/>
            </w:pPr>
            <w:r>
              <w:t>1.14</w:t>
            </w:r>
          </w:p>
        </w:tc>
      </w:tr>
      <w:tr w:rsidR="00EA12F6" w14:paraId="5D9A1FA7" w14:textId="77777777" w:rsidTr="00EA12F6">
        <w:trPr>
          <w:trHeight w:val="13"/>
        </w:trPr>
        <w:tc>
          <w:tcPr>
            <w:tcW w:w="3470" w:type="pct"/>
            <w:tcBorders>
              <w:top w:val="nil"/>
              <w:bottom w:val="nil"/>
              <w:right w:val="single" w:sz="4" w:space="0" w:color="auto"/>
            </w:tcBorders>
          </w:tcPr>
          <w:p w14:paraId="7993E409" w14:textId="49DAF381" w:rsidR="00EA12F6" w:rsidRDefault="00EA12F6" w:rsidP="00BA2198">
            <w:pPr>
              <w:pStyle w:val="tablecontent"/>
              <w:jc w:val="left"/>
            </w:pPr>
            <w:r>
              <w:t>Product Complexity (CPLX)</w:t>
            </w:r>
          </w:p>
        </w:tc>
        <w:tc>
          <w:tcPr>
            <w:tcW w:w="816" w:type="pct"/>
            <w:tcBorders>
              <w:top w:val="nil"/>
              <w:left w:val="single" w:sz="4" w:space="0" w:color="auto"/>
              <w:bottom w:val="nil"/>
            </w:tcBorders>
          </w:tcPr>
          <w:p w14:paraId="39A0296D" w14:textId="0C148D30" w:rsidR="00EA12F6" w:rsidRDefault="00EA12F6" w:rsidP="00BA2198">
            <w:pPr>
              <w:pStyle w:val="tablecontent"/>
            </w:pPr>
            <w:r>
              <w:t>Very High</w:t>
            </w:r>
          </w:p>
        </w:tc>
        <w:tc>
          <w:tcPr>
            <w:tcW w:w="714" w:type="pct"/>
            <w:tcBorders>
              <w:top w:val="nil"/>
              <w:left w:val="single" w:sz="4" w:space="0" w:color="auto"/>
              <w:bottom w:val="nil"/>
            </w:tcBorders>
          </w:tcPr>
          <w:p w14:paraId="506213B0" w14:textId="458AE379" w:rsidR="00EA12F6" w:rsidRDefault="0097595E" w:rsidP="00BA2198">
            <w:pPr>
              <w:pStyle w:val="tablecontent"/>
            </w:pPr>
            <w:r>
              <w:t>1.00</w:t>
            </w:r>
          </w:p>
        </w:tc>
      </w:tr>
      <w:tr w:rsidR="00EA12F6" w14:paraId="23847ACC" w14:textId="77777777" w:rsidTr="00EA12F6">
        <w:trPr>
          <w:trHeight w:val="13"/>
        </w:trPr>
        <w:tc>
          <w:tcPr>
            <w:tcW w:w="3470" w:type="pct"/>
            <w:tcBorders>
              <w:top w:val="nil"/>
              <w:bottom w:val="nil"/>
              <w:right w:val="single" w:sz="4" w:space="0" w:color="auto"/>
            </w:tcBorders>
          </w:tcPr>
          <w:p w14:paraId="2BE359BA" w14:textId="5EA7FD64" w:rsidR="00EA12F6" w:rsidRDefault="00EA12F6" w:rsidP="00BA2198">
            <w:pPr>
              <w:pStyle w:val="tablecontent"/>
              <w:jc w:val="left"/>
            </w:pPr>
            <w:r>
              <w:t>Developed for Reusability (RUSE)</w:t>
            </w:r>
          </w:p>
        </w:tc>
        <w:tc>
          <w:tcPr>
            <w:tcW w:w="816" w:type="pct"/>
            <w:tcBorders>
              <w:top w:val="nil"/>
              <w:left w:val="single" w:sz="4" w:space="0" w:color="auto"/>
              <w:bottom w:val="nil"/>
            </w:tcBorders>
          </w:tcPr>
          <w:p w14:paraId="4BF601BF" w14:textId="48752AEA" w:rsidR="00EA12F6" w:rsidRDefault="00EA12F6" w:rsidP="00BA2198">
            <w:pPr>
              <w:pStyle w:val="tablecontent"/>
            </w:pPr>
            <w:r>
              <w:t>Nominal</w:t>
            </w:r>
          </w:p>
        </w:tc>
        <w:tc>
          <w:tcPr>
            <w:tcW w:w="714" w:type="pct"/>
            <w:tcBorders>
              <w:top w:val="nil"/>
              <w:left w:val="single" w:sz="4" w:space="0" w:color="auto"/>
              <w:bottom w:val="nil"/>
            </w:tcBorders>
          </w:tcPr>
          <w:p w14:paraId="37ADD9AC" w14:textId="377F5A87" w:rsidR="00EA12F6" w:rsidRDefault="00EA12F6" w:rsidP="00BA2198">
            <w:pPr>
              <w:pStyle w:val="tablecontent"/>
            </w:pPr>
            <w:r>
              <w:t>1.00</w:t>
            </w:r>
          </w:p>
        </w:tc>
      </w:tr>
      <w:tr w:rsidR="00EA12F6" w14:paraId="411967EA" w14:textId="77777777" w:rsidTr="00EA12F6">
        <w:trPr>
          <w:trHeight w:val="13"/>
        </w:trPr>
        <w:tc>
          <w:tcPr>
            <w:tcW w:w="3470" w:type="pct"/>
            <w:tcBorders>
              <w:top w:val="nil"/>
              <w:bottom w:val="nil"/>
              <w:right w:val="single" w:sz="4" w:space="0" w:color="auto"/>
            </w:tcBorders>
          </w:tcPr>
          <w:p w14:paraId="65B33BCF" w14:textId="4BA713B0" w:rsidR="00EA12F6" w:rsidRDefault="00EA12F6" w:rsidP="00BA2198">
            <w:pPr>
              <w:pStyle w:val="tablecontent"/>
              <w:jc w:val="left"/>
            </w:pPr>
            <w:r>
              <w:t>Documentation Match to Life-Cycle Needs (DOCU)</w:t>
            </w:r>
          </w:p>
        </w:tc>
        <w:tc>
          <w:tcPr>
            <w:tcW w:w="816" w:type="pct"/>
            <w:tcBorders>
              <w:top w:val="nil"/>
              <w:left w:val="single" w:sz="4" w:space="0" w:color="auto"/>
              <w:bottom w:val="nil"/>
            </w:tcBorders>
          </w:tcPr>
          <w:p w14:paraId="280A5156" w14:textId="5B1ED6C7" w:rsidR="00EA12F6" w:rsidRDefault="00EA12F6" w:rsidP="00BA2198">
            <w:pPr>
              <w:pStyle w:val="tablecontent"/>
            </w:pPr>
            <w:r>
              <w:t>Nominal</w:t>
            </w:r>
          </w:p>
        </w:tc>
        <w:tc>
          <w:tcPr>
            <w:tcW w:w="714" w:type="pct"/>
            <w:tcBorders>
              <w:top w:val="nil"/>
              <w:left w:val="single" w:sz="4" w:space="0" w:color="auto"/>
              <w:bottom w:val="nil"/>
            </w:tcBorders>
          </w:tcPr>
          <w:p w14:paraId="2EDF219E" w14:textId="1AE74C99" w:rsidR="00EA12F6" w:rsidRDefault="00EA12F6" w:rsidP="00BA2198">
            <w:pPr>
              <w:pStyle w:val="tablecontent"/>
            </w:pPr>
            <w:r>
              <w:t>1.00</w:t>
            </w:r>
          </w:p>
        </w:tc>
      </w:tr>
      <w:tr w:rsidR="00EA12F6" w14:paraId="3EF5050D" w14:textId="77777777" w:rsidTr="00EA12F6">
        <w:trPr>
          <w:trHeight w:val="13"/>
        </w:trPr>
        <w:tc>
          <w:tcPr>
            <w:tcW w:w="3470" w:type="pct"/>
            <w:tcBorders>
              <w:top w:val="nil"/>
              <w:bottom w:val="nil"/>
              <w:right w:val="single" w:sz="4" w:space="0" w:color="auto"/>
            </w:tcBorders>
          </w:tcPr>
          <w:p w14:paraId="353B8C20" w14:textId="3DD96E97" w:rsidR="00EA12F6" w:rsidRDefault="00EA12F6" w:rsidP="00BA2198">
            <w:pPr>
              <w:pStyle w:val="tablecontent"/>
              <w:jc w:val="left"/>
            </w:pPr>
            <w:r>
              <w:t>Execution Time Constraint (TIME)</w:t>
            </w:r>
          </w:p>
        </w:tc>
        <w:tc>
          <w:tcPr>
            <w:tcW w:w="816" w:type="pct"/>
            <w:tcBorders>
              <w:top w:val="nil"/>
              <w:left w:val="single" w:sz="4" w:space="0" w:color="auto"/>
              <w:bottom w:val="nil"/>
            </w:tcBorders>
          </w:tcPr>
          <w:p w14:paraId="487B71E1" w14:textId="7300C3B8" w:rsidR="00EA12F6" w:rsidRDefault="00EA12F6" w:rsidP="00BA2198">
            <w:pPr>
              <w:pStyle w:val="tablecontent"/>
            </w:pPr>
            <w:r>
              <w:t>High</w:t>
            </w:r>
          </w:p>
        </w:tc>
        <w:tc>
          <w:tcPr>
            <w:tcW w:w="714" w:type="pct"/>
            <w:tcBorders>
              <w:top w:val="nil"/>
              <w:left w:val="single" w:sz="4" w:space="0" w:color="auto"/>
              <w:bottom w:val="nil"/>
            </w:tcBorders>
          </w:tcPr>
          <w:p w14:paraId="42CC9ECD" w14:textId="1B2716E7" w:rsidR="00EA12F6" w:rsidRDefault="00EA12F6" w:rsidP="00BA2198">
            <w:pPr>
              <w:pStyle w:val="tablecontent"/>
            </w:pPr>
            <w:r>
              <w:t>1.11</w:t>
            </w:r>
          </w:p>
        </w:tc>
      </w:tr>
      <w:tr w:rsidR="00EA12F6" w14:paraId="4D981A79" w14:textId="77777777" w:rsidTr="00EA12F6">
        <w:trPr>
          <w:trHeight w:val="13"/>
        </w:trPr>
        <w:tc>
          <w:tcPr>
            <w:tcW w:w="3470" w:type="pct"/>
            <w:tcBorders>
              <w:top w:val="nil"/>
              <w:bottom w:val="nil"/>
              <w:right w:val="single" w:sz="4" w:space="0" w:color="auto"/>
            </w:tcBorders>
          </w:tcPr>
          <w:p w14:paraId="3267A414" w14:textId="47A54148" w:rsidR="00EA12F6" w:rsidRDefault="00EA12F6" w:rsidP="00BA2198">
            <w:pPr>
              <w:pStyle w:val="tablecontent"/>
              <w:jc w:val="left"/>
            </w:pPr>
            <w:r>
              <w:t>Main Storage Constraint (STOR)</w:t>
            </w:r>
          </w:p>
        </w:tc>
        <w:tc>
          <w:tcPr>
            <w:tcW w:w="816" w:type="pct"/>
            <w:tcBorders>
              <w:top w:val="nil"/>
              <w:left w:val="single" w:sz="4" w:space="0" w:color="auto"/>
              <w:bottom w:val="nil"/>
            </w:tcBorders>
          </w:tcPr>
          <w:p w14:paraId="4D0E61DD" w14:textId="7584C713" w:rsidR="00EA12F6" w:rsidRDefault="00EA12F6" w:rsidP="00BA2198">
            <w:pPr>
              <w:pStyle w:val="tablecontent"/>
            </w:pPr>
            <w:r>
              <w:t>Nominal</w:t>
            </w:r>
          </w:p>
        </w:tc>
        <w:tc>
          <w:tcPr>
            <w:tcW w:w="714" w:type="pct"/>
            <w:tcBorders>
              <w:top w:val="nil"/>
              <w:left w:val="single" w:sz="4" w:space="0" w:color="auto"/>
              <w:bottom w:val="nil"/>
            </w:tcBorders>
          </w:tcPr>
          <w:p w14:paraId="3BCD49E1" w14:textId="02B00248" w:rsidR="00EA12F6" w:rsidRDefault="00EA12F6" w:rsidP="00BA2198">
            <w:pPr>
              <w:pStyle w:val="tablecontent"/>
            </w:pPr>
            <w:r>
              <w:t>1.00</w:t>
            </w:r>
          </w:p>
        </w:tc>
      </w:tr>
      <w:tr w:rsidR="00EA12F6" w14:paraId="7D94782E" w14:textId="77777777" w:rsidTr="00EA12F6">
        <w:trPr>
          <w:trHeight w:val="13"/>
        </w:trPr>
        <w:tc>
          <w:tcPr>
            <w:tcW w:w="3470" w:type="pct"/>
            <w:tcBorders>
              <w:top w:val="nil"/>
              <w:bottom w:val="nil"/>
              <w:right w:val="single" w:sz="4" w:space="0" w:color="auto"/>
            </w:tcBorders>
          </w:tcPr>
          <w:p w14:paraId="6E7BCEBC" w14:textId="0CE0E08E" w:rsidR="00EA12F6" w:rsidRDefault="00EA12F6" w:rsidP="00BA2198">
            <w:pPr>
              <w:pStyle w:val="tablecontent"/>
              <w:jc w:val="left"/>
            </w:pPr>
            <w:r>
              <w:t>Platform Volatility (PVOL)</w:t>
            </w:r>
          </w:p>
        </w:tc>
        <w:tc>
          <w:tcPr>
            <w:tcW w:w="816" w:type="pct"/>
            <w:tcBorders>
              <w:top w:val="nil"/>
              <w:left w:val="single" w:sz="4" w:space="0" w:color="auto"/>
              <w:bottom w:val="nil"/>
            </w:tcBorders>
          </w:tcPr>
          <w:p w14:paraId="1EB70499" w14:textId="2F48518C" w:rsidR="00EA12F6" w:rsidRDefault="00EA12F6" w:rsidP="00BA2198">
            <w:pPr>
              <w:pStyle w:val="tablecontent"/>
            </w:pPr>
            <w:r>
              <w:t>Low</w:t>
            </w:r>
          </w:p>
        </w:tc>
        <w:tc>
          <w:tcPr>
            <w:tcW w:w="714" w:type="pct"/>
            <w:tcBorders>
              <w:top w:val="nil"/>
              <w:left w:val="single" w:sz="4" w:space="0" w:color="auto"/>
              <w:bottom w:val="nil"/>
            </w:tcBorders>
          </w:tcPr>
          <w:p w14:paraId="6E3836A0" w14:textId="0AA39C43" w:rsidR="00EA12F6" w:rsidRDefault="00EA12F6" w:rsidP="00BA2198">
            <w:pPr>
              <w:pStyle w:val="tablecontent"/>
            </w:pPr>
            <w:r>
              <w:t>0.87</w:t>
            </w:r>
          </w:p>
        </w:tc>
      </w:tr>
      <w:tr w:rsidR="00EA12F6" w14:paraId="3E06963B" w14:textId="77777777" w:rsidTr="00EA12F6">
        <w:trPr>
          <w:trHeight w:val="13"/>
        </w:trPr>
        <w:tc>
          <w:tcPr>
            <w:tcW w:w="3470" w:type="pct"/>
            <w:tcBorders>
              <w:top w:val="nil"/>
              <w:bottom w:val="nil"/>
              <w:right w:val="single" w:sz="4" w:space="0" w:color="auto"/>
            </w:tcBorders>
          </w:tcPr>
          <w:p w14:paraId="5AA6E8C1" w14:textId="5F2ACEBC" w:rsidR="00EA12F6" w:rsidRDefault="00EA12F6" w:rsidP="00BA2198">
            <w:pPr>
              <w:pStyle w:val="tablecontent"/>
              <w:jc w:val="left"/>
            </w:pPr>
            <w:r>
              <w:t>Analyst Capability (ACAP)</w:t>
            </w:r>
          </w:p>
        </w:tc>
        <w:tc>
          <w:tcPr>
            <w:tcW w:w="816" w:type="pct"/>
            <w:tcBorders>
              <w:top w:val="nil"/>
              <w:left w:val="single" w:sz="4" w:space="0" w:color="auto"/>
              <w:bottom w:val="nil"/>
            </w:tcBorders>
          </w:tcPr>
          <w:p w14:paraId="503C2A33" w14:textId="2602D5EF" w:rsidR="00EA12F6" w:rsidRDefault="00EA12F6" w:rsidP="00BA2198">
            <w:pPr>
              <w:pStyle w:val="tablecontent"/>
            </w:pPr>
            <w:r>
              <w:t>High</w:t>
            </w:r>
          </w:p>
        </w:tc>
        <w:tc>
          <w:tcPr>
            <w:tcW w:w="714" w:type="pct"/>
            <w:tcBorders>
              <w:top w:val="nil"/>
              <w:left w:val="single" w:sz="4" w:space="0" w:color="auto"/>
              <w:bottom w:val="nil"/>
            </w:tcBorders>
          </w:tcPr>
          <w:p w14:paraId="2F2BCA8F" w14:textId="5E2D45CF" w:rsidR="00EA12F6" w:rsidRDefault="00EE519A" w:rsidP="00BA2198">
            <w:pPr>
              <w:pStyle w:val="tablecontent"/>
            </w:pPr>
            <w:r>
              <w:t>1.19</w:t>
            </w:r>
          </w:p>
        </w:tc>
      </w:tr>
      <w:tr w:rsidR="00EA12F6" w14:paraId="10F80F9A" w14:textId="77777777" w:rsidTr="00EA12F6">
        <w:trPr>
          <w:trHeight w:val="13"/>
        </w:trPr>
        <w:tc>
          <w:tcPr>
            <w:tcW w:w="3470" w:type="pct"/>
            <w:tcBorders>
              <w:top w:val="nil"/>
              <w:bottom w:val="nil"/>
              <w:right w:val="single" w:sz="4" w:space="0" w:color="auto"/>
            </w:tcBorders>
          </w:tcPr>
          <w:p w14:paraId="54948797" w14:textId="150F5F3E" w:rsidR="00EA12F6" w:rsidRDefault="00EA12F6" w:rsidP="00BA2198">
            <w:pPr>
              <w:pStyle w:val="tablecontent"/>
              <w:jc w:val="left"/>
            </w:pPr>
            <w:r>
              <w:t>Programmer Capability (PCAP)</w:t>
            </w:r>
          </w:p>
        </w:tc>
        <w:tc>
          <w:tcPr>
            <w:tcW w:w="816" w:type="pct"/>
            <w:tcBorders>
              <w:top w:val="nil"/>
              <w:left w:val="single" w:sz="4" w:space="0" w:color="auto"/>
              <w:bottom w:val="nil"/>
            </w:tcBorders>
          </w:tcPr>
          <w:p w14:paraId="61228E16" w14:textId="50F5F597" w:rsidR="00EA12F6" w:rsidRDefault="00EA12F6" w:rsidP="00BA2198">
            <w:pPr>
              <w:pStyle w:val="tablecontent"/>
            </w:pPr>
            <w:r>
              <w:t>High</w:t>
            </w:r>
          </w:p>
        </w:tc>
        <w:tc>
          <w:tcPr>
            <w:tcW w:w="714" w:type="pct"/>
            <w:tcBorders>
              <w:top w:val="nil"/>
              <w:left w:val="single" w:sz="4" w:space="0" w:color="auto"/>
              <w:bottom w:val="nil"/>
            </w:tcBorders>
          </w:tcPr>
          <w:p w14:paraId="05B1CC52" w14:textId="6CA7C3CD" w:rsidR="00EA12F6" w:rsidRDefault="00EA12F6" w:rsidP="00BA2198">
            <w:pPr>
              <w:pStyle w:val="tablecontent"/>
            </w:pPr>
            <w:r>
              <w:t>0.88</w:t>
            </w:r>
          </w:p>
        </w:tc>
      </w:tr>
      <w:tr w:rsidR="00EA12F6" w14:paraId="63D9916A" w14:textId="77777777" w:rsidTr="00EA12F6">
        <w:trPr>
          <w:trHeight w:val="13"/>
        </w:trPr>
        <w:tc>
          <w:tcPr>
            <w:tcW w:w="3470" w:type="pct"/>
            <w:tcBorders>
              <w:top w:val="nil"/>
              <w:bottom w:val="nil"/>
              <w:right w:val="single" w:sz="4" w:space="0" w:color="auto"/>
            </w:tcBorders>
          </w:tcPr>
          <w:p w14:paraId="0931EB01" w14:textId="34600290" w:rsidR="00EA12F6" w:rsidRDefault="00EA12F6" w:rsidP="00BA2198">
            <w:pPr>
              <w:pStyle w:val="tablecontent"/>
              <w:jc w:val="left"/>
            </w:pPr>
            <w:r w:rsidRPr="00463B43">
              <w:t>Personnel</w:t>
            </w:r>
            <w:r>
              <w:t xml:space="preserve"> Continuity (PCON)</w:t>
            </w:r>
          </w:p>
        </w:tc>
        <w:tc>
          <w:tcPr>
            <w:tcW w:w="816" w:type="pct"/>
            <w:tcBorders>
              <w:top w:val="nil"/>
              <w:left w:val="single" w:sz="4" w:space="0" w:color="auto"/>
              <w:bottom w:val="nil"/>
            </w:tcBorders>
          </w:tcPr>
          <w:p w14:paraId="5B1136F7" w14:textId="20C45377" w:rsidR="00EA12F6" w:rsidRDefault="00EA12F6" w:rsidP="00BA2198">
            <w:pPr>
              <w:pStyle w:val="tablecontent"/>
            </w:pPr>
            <w:r>
              <w:t>Very High</w:t>
            </w:r>
          </w:p>
        </w:tc>
        <w:tc>
          <w:tcPr>
            <w:tcW w:w="714" w:type="pct"/>
            <w:tcBorders>
              <w:top w:val="nil"/>
              <w:left w:val="single" w:sz="4" w:space="0" w:color="auto"/>
              <w:bottom w:val="nil"/>
            </w:tcBorders>
          </w:tcPr>
          <w:p w14:paraId="3E768503" w14:textId="05C9C850" w:rsidR="00EA12F6" w:rsidRDefault="00EA12F6" w:rsidP="00BA2198">
            <w:pPr>
              <w:pStyle w:val="tablecontent"/>
            </w:pPr>
            <w:r>
              <w:t>0.81</w:t>
            </w:r>
          </w:p>
        </w:tc>
      </w:tr>
      <w:tr w:rsidR="00EA12F6" w14:paraId="3E147C6F" w14:textId="77777777" w:rsidTr="00EA12F6">
        <w:trPr>
          <w:trHeight w:val="13"/>
        </w:trPr>
        <w:tc>
          <w:tcPr>
            <w:tcW w:w="3470" w:type="pct"/>
            <w:tcBorders>
              <w:top w:val="nil"/>
              <w:bottom w:val="nil"/>
              <w:right w:val="single" w:sz="4" w:space="0" w:color="auto"/>
            </w:tcBorders>
          </w:tcPr>
          <w:p w14:paraId="645CDE14" w14:textId="4261AB3F" w:rsidR="00EA12F6" w:rsidRDefault="00EA12F6" w:rsidP="00BA2198">
            <w:pPr>
              <w:pStyle w:val="tablecontent"/>
              <w:jc w:val="left"/>
            </w:pPr>
            <w:r>
              <w:t>Applications Experience (APEX)</w:t>
            </w:r>
          </w:p>
        </w:tc>
        <w:tc>
          <w:tcPr>
            <w:tcW w:w="816" w:type="pct"/>
            <w:tcBorders>
              <w:top w:val="nil"/>
              <w:left w:val="single" w:sz="4" w:space="0" w:color="auto"/>
              <w:bottom w:val="nil"/>
            </w:tcBorders>
          </w:tcPr>
          <w:p w14:paraId="59C0803A" w14:textId="3D5AFF5C" w:rsidR="00EA12F6" w:rsidRDefault="00EA12F6" w:rsidP="00BA2198">
            <w:pPr>
              <w:pStyle w:val="tablecontent"/>
            </w:pPr>
            <w:r>
              <w:t>High</w:t>
            </w:r>
          </w:p>
        </w:tc>
        <w:tc>
          <w:tcPr>
            <w:tcW w:w="714" w:type="pct"/>
            <w:tcBorders>
              <w:top w:val="nil"/>
              <w:left w:val="single" w:sz="4" w:space="0" w:color="auto"/>
              <w:bottom w:val="nil"/>
            </w:tcBorders>
          </w:tcPr>
          <w:p w14:paraId="49041E8A" w14:textId="13BEBCD0" w:rsidR="00EA12F6" w:rsidRDefault="00EE519A" w:rsidP="00BA2198">
            <w:pPr>
              <w:pStyle w:val="tablecontent"/>
            </w:pPr>
            <w:r>
              <w:t>1.00</w:t>
            </w:r>
          </w:p>
        </w:tc>
      </w:tr>
      <w:tr w:rsidR="00EA12F6" w14:paraId="7D9E404B" w14:textId="77777777" w:rsidTr="00EA12F6">
        <w:trPr>
          <w:trHeight w:val="13"/>
        </w:trPr>
        <w:tc>
          <w:tcPr>
            <w:tcW w:w="3470" w:type="pct"/>
            <w:tcBorders>
              <w:top w:val="nil"/>
              <w:bottom w:val="nil"/>
              <w:right w:val="single" w:sz="4" w:space="0" w:color="auto"/>
            </w:tcBorders>
          </w:tcPr>
          <w:p w14:paraId="514C7874" w14:textId="74DF30C4" w:rsidR="00EA12F6" w:rsidRDefault="00EA12F6" w:rsidP="00BA2198">
            <w:pPr>
              <w:pStyle w:val="tablecontent"/>
              <w:jc w:val="left"/>
            </w:pPr>
            <w:r>
              <w:t>Platform Experience (PLEX)</w:t>
            </w:r>
          </w:p>
        </w:tc>
        <w:tc>
          <w:tcPr>
            <w:tcW w:w="816" w:type="pct"/>
            <w:tcBorders>
              <w:top w:val="nil"/>
              <w:left w:val="single" w:sz="4" w:space="0" w:color="auto"/>
              <w:bottom w:val="nil"/>
            </w:tcBorders>
          </w:tcPr>
          <w:p w14:paraId="7DB5D939" w14:textId="7EEC72D6" w:rsidR="00EA12F6" w:rsidRDefault="00EA12F6" w:rsidP="00BA2198">
            <w:pPr>
              <w:pStyle w:val="tablecontent"/>
            </w:pPr>
            <w:r>
              <w:t>High</w:t>
            </w:r>
          </w:p>
        </w:tc>
        <w:tc>
          <w:tcPr>
            <w:tcW w:w="714" w:type="pct"/>
            <w:tcBorders>
              <w:top w:val="nil"/>
              <w:left w:val="single" w:sz="4" w:space="0" w:color="auto"/>
              <w:bottom w:val="nil"/>
            </w:tcBorders>
          </w:tcPr>
          <w:p w14:paraId="445B4CCD" w14:textId="1D828F22" w:rsidR="00EA12F6" w:rsidRDefault="00EA12F6" w:rsidP="00BA2198">
            <w:pPr>
              <w:pStyle w:val="tablecontent"/>
            </w:pPr>
            <w:r>
              <w:t>0.91</w:t>
            </w:r>
          </w:p>
        </w:tc>
      </w:tr>
      <w:tr w:rsidR="00EA12F6" w14:paraId="08446AD0" w14:textId="77777777" w:rsidTr="00EA12F6">
        <w:trPr>
          <w:trHeight w:val="13"/>
        </w:trPr>
        <w:tc>
          <w:tcPr>
            <w:tcW w:w="3470" w:type="pct"/>
            <w:tcBorders>
              <w:top w:val="nil"/>
              <w:bottom w:val="nil"/>
              <w:right w:val="single" w:sz="4" w:space="0" w:color="auto"/>
            </w:tcBorders>
          </w:tcPr>
          <w:p w14:paraId="0B81D523" w14:textId="61797973" w:rsidR="00EA12F6" w:rsidRDefault="00EA12F6" w:rsidP="00BA2198">
            <w:pPr>
              <w:pStyle w:val="tablecontent"/>
              <w:jc w:val="left"/>
            </w:pPr>
            <w:r>
              <w:t>Language and Tool Experience (LTEX)</w:t>
            </w:r>
          </w:p>
        </w:tc>
        <w:tc>
          <w:tcPr>
            <w:tcW w:w="816" w:type="pct"/>
            <w:tcBorders>
              <w:top w:val="nil"/>
              <w:left w:val="single" w:sz="4" w:space="0" w:color="auto"/>
              <w:bottom w:val="nil"/>
            </w:tcBorders>
          </w:tcPr>
          <w:p w14:paraId="0EDA45DB" w14:textId="08B3781D" w:rsidR="00EA12F6" w:rsidRDefault="00EA12F6" w:rsidP="00BA2198">
            <w:pPr>
              <w:pStyle w:val="tablecontent"/>
            </w:pPr>
            <w:r>
              <w:t>High</w:t>
            </w:r>
          </w:p>
        </w:tc>
        <w:tc>
          <w:tcPr>
            <w:tcW w:w="714" w:type="pct"/>
            <w:tcBorders>
              <w:top w:val="nil"/>
              <w:left w:val="single" w:sz="4" w:space="0" w:color="auto"/>
              <w:bottom w:val="nil"/>
            </w:tcBorders>
          </w:tcPr>
          <w:p w14:paraId="66B6A77E" w14:textId="0808BF99" w:rsidR="00EA12F6" w:rsidRDefault="00EA12F6" w:rsidP="00BA2198">
            <w:pPr>
              <w:pStyle w:val="tablecontent"/>
            </w:pPr>
            <w:r>
              <w:t>0.91</w:t>
            </w:r>
          </w:p>
        </w:tc>
      </w:tr>
      <w:tr w:rsidR="00EA12F6" w14:paraId="343CEC3B" w14:textId="77777777" w:rsidTr="00EA12F6">
        <w:trPr>
          <w:trHeight w:val="13"/>
        </w:trPr>
        <w:tc>
          <w:tcPr>
            <w:tcW w:w="3470" w:type="pct"/>
            <w:tcBorders>
              <w:top w:val="nil"/>
              <w:bottom w:val="nil"/>
              <w:right w:val="single" w:sz="4" w:space="0" w:color="auto"/>
            </w:tcBorders>
          </w:tcPr>
          <w:p w14:paraId="7921A07E" w14:textId="23F0F5D2" w:rsidR="00EA12F6" w:rsidRDefault="00EA12F6" w:rsidP="00BA2198">
            <w:pPr>
              <w:pStyle w:val="tablecontent"/>
              <w:jc w:val="left"/>
            </w:pPr>
            <w:r>
              <w:t>Use of Software Tools (TOOL)</w:t>
            </w:r>
          </w:p>
        </w:tc>
        <w:tc>
          <w:tcPr>
            <w:tcW w:w="816" w:type="pct"/>
            <w:tcBorders>
              <w:top w:val="nil"/>
              <w:left w:val="single" w:sz="4" w:space="0" w:color="auto"/>
              <w:bottom w:val="nil"/>
            </w:tcBorders>
          </w:tcPr>
          <w:p w14:paraId="1A16ED60" w14:textId="446E9F06" w:rsidR="00EA12F6" w:rsidRDefault="00EA12F6" w:rsidP="00BA2198">
            <w:pPr>
              <w:pStyle w:val="tablecontent"/>
            </w:pPr>
            <w:r>
              <w:t>High</w:t>
            </w:r>
          </w:p>
        </w:tc>
        <w:tc>
          <w:tcPr>
            <w:tcW w:w="714" w:type="pct"/>
            <w:tcBorders>
              <w:top w:val="nil"/>
              <w:left w:val="single" w:sz="4" w:space="0" w:color="auto"/>
              <w:bottom w:val="nil"/>
            </w:tcBorders>
          </w:tcPr>
          <w:p w14:paraId="7C9D290E" w14:textId="208E2FC1" w:rsidR="00EA12F6" w:rsidRDefault="00EA12F6" w:rsidP="00BA2198">
            <w:pPr>
              <w:pStyle w:val="tablecontent"/>
            </w:pPr>
            <w:r>
              <w:t>0.90</w:t>
            </w:r>
          </w:p>
        </w:tc>
      </w:tr>
      <w:tr w:rsidR="00EA12F6" w14:paraId="311FD914" w14:textId="77777777" w:rsidTr="00EA12F6">
        <w:trPr>
          <w:trHeight w:val="13"/>
        </w:trPr>
        <w:tc>
          <w:tcPr>
            <w:tcW w:w="3470" w:type="pct"/>
            <w:tcBorders>
              <w:top w:val="nil"/>
              <w:bottom w:val="nil"/>
              <w:right w:val="single" w:sz="4" w:space="0" w:color="auto"/>
            </w:tcBorders>
          </w:tcPr>
          <w:p w14:paraId="44FB9F64" w14:textId="7CD53DDD" w:rsidR="00EA12F6" w:rsidRDefault="00EA12F6" w:rsidP="00BA2198">
            <w:pPr>
              <w:pStyle w:val="tablecontent"/>
              <w:jc w:val="left"/>
            </w:pPr>
            <w:r>
              <w:t>Multisite Development (SITE)</w:t>
            </w:r>
          </w:p>
        </w:tc>
        <w:tc>
          <w:tcPr>
            <w:tcW w:w="816" w:type="pct"/>
            <w:tcBorders>
              <w:top w:val="nil"/>
              <w:left w:val="single" w:sz="4" w:space="0" w:color="auto"/>
              <w:bottom w:val="nil"/>
            </w:tcBorders>
          </w:tcPr>
          <w:p w14:paraId="041EA276" w14:textId="5DAFD17A" w:rsidR="00EA12F6" w:rsidRDefault="00EA12F6" w:rsidP="00BA2198">
            <w:pPr>
              <w:pStyle w:val="tablecontent"/>
            </w:pPr>
            <w:r>
              <w:t>High</w:t>
            </w:r>
          </w:p>
        </w:tc>
        <w:tc>
          <w:tcPr>
            <w:tcW w:w="714" w:type="pct"/>
            <w:tcBorders>
              <w:top w:val="nil"/>
              <w:left w:val="single" w:sz="4" w:space="0" w:color="auto"/>
              <w:bottom w:val="nil"/>
            </w:tcBorders>
          </w:tcPr>
          <w:p w14:paraId="264B4842" w14:textId="0F8C6A33" w:rsidR="00EA12F6" w:rsidRDefault="00EA12F6" w:rsidP="00BA2198">
            <w:pPr>
              <w:pStyle w:val="tablecontent"/>
            </w:pPr>
            <w:r>
              <w:t>0.93</w:t>
            </w:r>
          </w:p>
        </w:tc>
      </w:tr>
      <w:tr w:rsidR="00EA12F6" w14:paraId="162A7B38" w14:textId="77777777" w:rsidTr="00EA12F6">
        <w:trPr>
          <w:trHeight w:val="13"/>
        </w:trPr>
        <w:tc>
          <w:tcPr>
            <w:tcW w:w="3470" w:type="pct"/>
            <w:tcBorders>
              <w:top w:val="nil"/>
              <w:right w:val="single" w:sz="4" w:space="0" w:color="auto"/>
            </w:tcBorders>
          </w:tcPr>
          <w:p w14:paraId="6BA15F08" w14:textId="523D068C" w:rsidR="00EA12F6" w:rsidRDefault="00EA12F6" w:rsidP="00BA2198">
            <w:pPr>
              <w:pStyle w:val="tablecontent"/>
              <w:jc w:val="left"/>
            </w:pPr>
            <w:r>
              <w:t>Required Development Schedule (SCED)</w:t>
            </w:r>
          </w:p>
        </w:tc>
        <w:tc>
          <w:tcPr>
            <w:tcW w:w="816" w:type="pct"/>
            <w:tcBorders>
              <w:top w:val="nil"/>
              <w:left w:val="single" w:sz="4" w:space="0" w:color="auto"/>
            </w:tcBorders>
          </w:tcPr>
          <w:p w14:paraId="28C79BBC" w14:textId="17F485C6" w:rsidR="00EA12F6" w:rsidRDefault="00EA12F6" w:rsidP="00BA2198">
            <w:pPr>
              <w:pStyle w:val="tablecontent"/>
            </w:pPr>
            <w:r>
              <w:t>Nominal</w:t>
            </w:r>
          </w:p>
        </w:tc>
        <w:tc>
          <w:tcPr>
            <w:tcW w:w="714" w:type="pct"/>
            <w:tcBorders>
              <w:top w:val="nil"/>
              <w:left w:val="single" w:sz="4" w:space="0" w:color="auto"/>
            </w:tcBorders>
          </w:tcPr>
          <w:p w14:paraId="0CAE4F72" w14:textId="6CE7ED17" w:rsidR="00EA12F6" w:rsidRDefault="00EA12F6" w:rsidP="00BA2198">
            <w:pPr>
              <w:pStyle w:val="tablecontent"/>
            </w:pPr>
            <w:r>
              <w:t>1.00</w:t>
            </w:r>
          </w:p>
        </w:tc>
      </w:tr>
      <w:tr w:rsidR="00C231D4" w14:paraId="7245544F" w14:textId="77777777" w:rsidTr="00DC0C0F">
        <w:trPr>
          <w:trHeight w:val="320"/>
        </w:trPr>
        <w:tc>
          <w:tcPr>
            <w:tcW w:w="4286" w:type="pct"/>
            <w:gridSpan w:val="2"/>
            <w:tcBorders>
              <w:bottom w:val="single" w:sz="12" w:space="0" w:color="auto"/>
            </w:tcBorders>
            <w:vAlign w:val="center"/>
          </w:tcPr>
          <w:p w14:paraId="03B42C54" w14:textId="77777777" w:rsidR="00C231D4" w:rsidRPr="00275B22" w:rsidRDefault="00C231D4" w:rsidP="00BA2198">
            <w:pPr>
              <w:pStyle w:val="tableheader2"/>
              <w:jc w:val="left"/>
            </w:pPr>
            <w:r w:rsidRPr="00275B22">
              <w:t>Total</w:t>
            </w:r>
          </w:p>
        </w:tc>
        <w:tc>
          <w:tcPr>
            <w:tcW w:w="714" w:type="pct"/>
            <w:tcBorders>
              <w:left w:val="single" w:sz="4" w:space="0" w:color="auto"/>
              <w:bottom w:val="single" w:sz="12" w:space="0" w:color="auto"/>
            </w:tcBorders>
            <w:shd w:val="clear" w:color="auto" w:fill="auto"/>
            <w:vAlign w:val="center"/>
          </w:tcPr>
          <w:p w14:paraId="321532A9" w14:textId="3E5F9C79" w:rsidR="00C231D4" w:rsidRPr="00275B22" w:rsidRDefault="00EE519A" w:rsidP="00BA2198">
            <w:pPr>
              <w:pStyle w:val="tableheader2"/>
            </w:pPr>
            <w:r>
              <w:t>0.6472</w:t>
            </w:r>
            <w:bookmarkStart w:id="19" w:name="_GoBack"/>
            <w:bookmarkEnd w:id="19"/>
          </w:p>
        </w:tc>
      </w:tr>
    </w:tbl>
    <w:p w14:paraId="1C026534" w14:textId="70FD3787" w:rsidR="00253FD4" w:rsidRDefault="00253FD4" w:rsidP="009408DC">
      <w:pPr>
        <w:spacing w:after="120"/>
        <w:rPr>
          <w:sz w:val="22"/>
          <w:lang w:val="en-GB"/>
        </w:rPr>
      </w:pPr>
    </w:p>
    <w:p w14:paraId="3D481EDE" w14:textId="7EF51C9C" w:rsidR="00253FD4" w:rsidRDefault="00253FD4" w:rsidP="009408DC">
      <w:pPr>
        <w:spacing w:after="120"/>
        <w:rPr>
          <w:sz w:val="22"/>
          <w:lang w:val="en-GB"/>
        </w:rPr>
      </w:pPr>
    </w:p>
    <w:p w14:paraId="1C5778DF" w14:textId="77777777" w:rsidR="00253FD4" w:rsidRPr="009408DC" w:rsidRDefault="00253FD4" w:rsidP="009408DC">
      <w:pPr>
        <w:spacing w:after="120"/>
        <w:rPr>
          <w:sz w:val="22"/>
          <w:lang w:val="en-GB"/>
        </w:rPr>
      </w:pPr>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19B903FB" w:rsidR="00A30E0C" w:rsidRDefault="00A30E0C" w:rsidP="00A30E0C">
      <w:pPr>
        <w:pStyle w:val="Titolo1"/>
        <w:numPr>
          <w:ilvl w:val="0"/>
          <w:numId w:val="5"/>
        </w:numPr>
        <w:rPr>
          <w:rFonts w:asciiTheme="minorHAnsi" w:hAnsiTheme="minorHAnsi" w:cstheme="minorHAnsi"/>
          <w:sz w:val="32"/>
          <w:szCs w:val="20"/>
          <w:lang w:val="en-GB"/>
        </w:rPr>
      </w:pPr>
      <w:bookmarkStart w:id="20" w:name="_Toc472754564"/>
      <w:r>
        <w:rPr>
          <w:rFonts w:asciiTheme="minorHAnsi" w:hAnsiTheme="minorHAnsi" w:cstheme="minorHAnsi"/>
          <w:sz w:val="32"/>
          <w:szCs w:val="20"/>
          <w:lang w:val="en-GB"/>
        </w:rPr>
        <w:lastRenderedPageBreak/>
        <w:t>Schedule</w:t>
      </w:r>
      <w:bookmarkEnd w:id="20"/>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1A84C59F" w:rsidR="00A30E0C" w:rsidRDefault="00A30E0C" w:rsidP="00A30E0C">
      <w:pPr>
        <w:pStyle w:val="Titolo1"/>
        <w:numPr>
          <w:ilvl w:val="0"/>
          <w:numId w:val="5"/>
        </w:numPr>
        <w:rPr>
          <w:rFonts w:asciiTheme="minorHAnsi" w:hAnsiTheme="minorHAnsi" w:cstheme="minorHAnsi"/>
          <w:sz w:val="32"/>
          <w:szCs w:val="20"/>
          <w:lang w:val="en-GB"/>
        </w:rPr>
      </w:pPr>
      <w:bookmarkStart w:id="21" w:name="_Toc472754565"/>
      <w:r>
        <w:rPr>
          <w:rFonts w:asciiTheme="minorHAnsi" w:hAnsiTheme="minorHAnsi" w:cstheme="minorHAnsi"/>
          <w:sz w:val="32"/>
          <w:szCs w:val="20"/>
          <w:lang w:val="en-GB"/>
        </w:rPr>
        <w:lastRenderedPageBreak/>
        <w:t>Resource allocation</w:t>
      </w:r>
      <w:bookmarkEnd w:id="21"/>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Arquillian.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275A528" w:rsidR="00A30E0C" w:rsidRDefault="00A30E0C" w:rsidP="00A30E0C">
      <w:pPr>
        <w:pStyle w:val="Titolo1"/>
        <w:numPr>
          <w:ilvl w:val="0"/>
          <w:numId w:val="5"/>
        </w:numPr>
        <w:rPr>
          <w:rFonts w:asciiTheme="minorHAnsi" w:hAnsiTheme="minorHAnsi" w:cstheme="minorHAnsi"/>
          <w:sz w:val="32"/>
          <w:szCs w:val="20"/>
          <w:lang w:val="en-GB"/>
        </w:rPr>
      </w:pPr>
      <w:bookmarkStart w:id="22" w:name="_Toc472754566"/>
      <w:r>
        <w:rPr>
          <w:rFonts w:asciiTheme="minorHAnsi" w:hAnsiTheme="minorHAnsi" w:cstheme="minorHAnsi"/>
          <w:sz w:val="32"/>
          <w:szCs w:val="20"/>
          <w:lang w:val="en-GB"/>
        </w:rPr>
        <w:lastRenderedPageBreak/>
        <w:t>Risk management</w:t>
      </w:r>
      <w:bookmarkEnd w:id="22"/>
    </w:p>
    <w:p w14:paraId="3FADCA4E" w14:textId="77777777" w:rsidR="00A30E0C" w:rsidRDefault="00A30E0C" w:rsidP="00A30E0C">
      <w:pPr>
        <w:spacing w:after="120"/>
        <w:ind w:right="2183"/>
        <w:rPr>
          <w:rFonts w:asciiTheme="minorHAnsi" w:hAnsiTheme="minorHAnsi" w:cstheme="minorHAnsi"/>
          <w:sz w:val="22"/>
          <w:szCs w:val="20"/>
          <w:lang w:val="en-GB"/>
        </w:rPr>
      </w:pPr>
      <w:bookmarkStart w:id="23" w:name="_Program_Stubs_and"/>
      <w:bookmarkEnd w:id="23"/>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4B4BAC0D" w:rsidR="00A30E0C" w:rsidRPr="003B41A0" w:rsidRDefault="00A30E0C" w:rsidP="00A30E0C">
      <w:pPr>
        <w:pStyle w:val="Titolo1"/>
        <w:numPr>
          <w:ilvl w:val="0"/>
          <w:numId w:val="5"/>
        </w:numPr>
        <w:rPr>
          <w:rFonts w:asciiTheme="minorHAnsi" w:hAnsiTheme="minorHAnsi" w:cstheme="minorHAnsi"/>
          <w:sz w:val="32"/>
          <w:szCs w:val="20"/>
          <w:lang w:val="en-GB"/>
        </w:rPr>
      </w:pPr>
      <w:bookmarkStart w:id="24" w:name="_Toc472754567"/>
      <w:r>
        <w:rPr>
          <w:rFonts w:asciiTheme="minorHAnsi" w:hAnsiTheme="minorHAnsi" w:cstheme="minorHAnsi"/>
          <w:sz w:val="32"/>
          <w:szCs w:val="20"/>
          <w:lang w:val="en-GB"/>
        </w:rPr>
        <w:lastRenderedPageBreak/>
        <w:t>Hours of work</w:t>
      </w:r>
      <w:bookmarkEnd w:id="24"/>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877884">
      <w:pPr>
        <w:pStyle w:val="Paragrafoelenco"/>
        <w:numPr>
          <w:ilvl w:val="0"/>
          <w:numId w:val="1"/>
        </w:numPr>
      </w:pPr>
      <w:r w:rsidRPr="00FF6DB9">
        <w:t>Sergio Caprara, 14 hours</w:t>
      </w:r>
    </w:p>
    <w:p w14:paraId="44B07865" w14:textId="77777777" w:rsidR="00A30E0C" w:rsidRPr="00FF6DB9" w:rsidRDefault="00A30E0C" w:rsidP="00877884">
      <w:pPr>
        <w:pStyle w:val="Paragrafoelenco"/>
        <w:numPr>
          <w:ilvl w:val="0"/>
          <w:numId w:val="1"/>
        </w:numPr>
      </w:pPr>
      <w:r>
        <w:t>Soheil Ghanbari, 8</w:t>
      </w:r>
      <w:r w:rsidRPr="00FF6DB9">
        <w:t xml:space="preserve"> hours</w:t>
      </w:r>
    </w:p>
    <w:p w14:paraId="41079894" w14:textId="77777777" w:rsidR="00A30E0C" w:rsidRPr="00FF6DB9" w:rsidRDefault="00A30E0C" w:rsidP="00877884">
      <w:pPr>
        <w:pStyle w:val="Paragrafoelenco"/>
        <w:numPr>
          <w:ilvl w:val="0"/>
          <w:numId w:val="1"/>
        </w:numPr>
      </w:pPr>
      <w:r w:rsidRPr="00FF6DB9">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6CC7F" w14:textId="77777777" w:rsidR="00694315" w:rsidRDefault="00694315">
      <w:pPr>
        <w:spacing w:after="0" w:line="240" w:lineRule="auto"/>
      </w:pPr>
      <w:r>
        <w:separator/>
      </w:r>
    </w:p>
    <w:p w14:paraId="6A900385" w14:textId="77777777" w:rsidR="00694315" w:rsidRDefault="00694315"/>
    <w:p w14:paraId="31E3E7EC" w14:textId="77777777" w:rsidR="00694315" w:rsidRDefault="00694315"/>
    <w:p w14:paraId="0F452413" w14:textId="77777777" w:rsidR="00694315" w:rsidRDefault="00694315" w:rsidP="004E4CB1"/>
    <w:p w14:paraId="6A85B07C" w14:textId="77777777" w:rsidR="00694315" w:rsidRDefault="00694315" w:rsidP="004E4CB1"/>
    <w:p w14:paraId="25D07F1B" w14:textId="77777777" w:rsidR="00694315" w:rsidRDefault="00694315" w:rsidP="00877884"/>
    <w:p w14:paraId="4AA90487" w14:textId="77777777" w:rsidR="00694315" w:rsidRDefault="00694315" w:rsidP="00FA10C9"/>
  </w:endnote>
  <w:endnote w:type="continuationSeparator" w:id="0">
    <w:p w14:paraId="40A82539" w14:textId="77777777" w:rsidR="00694315" w:rsidRDefault="00694315">
      <w:pPr>
        <w:spacing w:after="0" w:line="240" w:lineRule="auto"/>
      </w:pPr>
      <w:r>
        <w:continuationSeparator/>
      </w:r>
    </w:p>
    <w:p w14:paraId="0DA8DBB2" w14:textId="77777777" w:rsidR="00694315" w:rsidRDefault="00694315"/>
    <w:p w14:paraId="2200E2EE" w14:textId="77777777" w:rsidR="00694315" w:rsidRDefault="00694315"/>
    <w:p w14:paraId="170E7ED5" w14:textId="77777777" w:rsidR="00694315" w:rsidRDefault="00694315" w:rsidP="004E4CB1"/>
    <w:p w14:paraId="222477F7" w14:textId="77777777" w:rsidR="00694315" w:rsidRDefault="00694315" w:rsidP="004E4CB1"/>
    <w:p w14:paraId="6C1AF640" w14:textId="77777777" w:rsidR="00694315" w:rsidRDefault="00694315" w:rsidP="00877884"/>
    <w:p w14:paraId="6165E5F1" w14:textId="77777777" w:rsidR="00694315" w:rsidRDefault="00694315" w:rsidP="00F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125B7" w:rsidRDefault="001125B7">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1125B7" w:rsidRDefault="001125B7"/>
  <w:p w14:paraId="3F9CDCB8" w14:textId="77777777" w:rsidR="001125B7" w:rsidRDefault="001125B7"/>
  <w:p w14:paraId="71604A65" w14:textId="77777777" w:rsidR="001125B7" w:rsidRDefault="001125B7" w:rsidP="004E4CB1"/>
  <w:p w14:paraId="12A0DD5C" w14:textId="77777777" w:rsidR="001125B7" w:rsidRDefault="001125B7" w:rsidP="004E4CB1"/>
  <w:p w14:paraId="16CD15EC" w14:textId="77777777" w:rsidR="001125B7" w:rsidRDefault="001125B7" w:rsidP="00877884"/>
  <w:p w14:paraId="6ECAF890" w14:textId="77777777" w:rsidR="001125B7" w:rsidRDefault="001125B7" w:rsidP="00FA10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7EA59037" w:rsidR="001125B7" w:rsidRDefault="001125B7">
    <w:pPr>
      <w:spacing w:after="0" w:line="259" w:lineRule="auto"/>
      <w:ind w:left="0" w:firstLine="0"/>
      <w:jc w:val="center"/>
    </w:pPr>
    <w:r>
      <w:fldChar w:fldCharType="begin"/>
    </w:r>
    <w:r>
      <w:instrText xml:space="preserve"> PAGE   \* MERGEFORMAT </w:instrText>
    </w:r>
    <w:r>
      <w:fldChar w:fldCharType="separate"/>
    </w:r>
    <w:r w:rsidR="00EE519A">
      <w:rPr>
        <w:noProof/>
      </w:rPr>
      <w:t>23</w:t>
    </w:r>
    <w:r>
      <w:fldChar w:fldCharType="end"/>
    </w:r>
  </w:p>
  <w:p w14:paraId="58C9F290" w14:textId="77777777" w:rsidR="001125B7" w:rsidRDefault="001125B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2AD5" w14:textId="4C257986" w:rsidR="001125B7" w:rsidRDefault="001125B7" w:rsidP="00DB2654">
    <w:pPr>
      <w:spacing w:after="0" w:line="259" w:lineRule="auto"/>
      <w:ind w:left="0" w:firstLine="0"/>
      <w:jc w:val="center"/>
    </w:pPr>
    <w:r>
      <w:fldChar w:fldCharType="begin"/>
    </w:r>
    <w:r>
      <w:instrText xml:space="preserve"> PAGE   \* MERGEFORMAT </w:instrText>
    </w:r>
    <w:r>
      <w:fldChar w:fldCharType="separate"/>
    </w:r>
    <w:r w:rsidR="00E840D1">
      <w:rPr>
        <w:noProof/>
      </w:rPr>
      <w:t>1</w:t>
    </w:r>
    <w:r>
      <w:fldChar w:fldCharType="end"/>
    </w:r>
  </w:p>
  <w:p w14:paraId="7FA7DED7" w14:textId="77777777" w:rsidR="001125B7" w:rsidRDefault="001125B7" w:rsidP="00DB26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2D9B3" w14:textId="77777777" w:rsidR="00694315" w:rsidRDefault="00694315">
      <w:pPr>
        <w:spacing w:after="0" w:line="240" w:lineRule="auto"/>
      </w:pPr>
      <w:r>
        <w:separator/>
      </w:r>
    </w:p>
    <w:p w14:paraId="6B667307" w14:textId="77777777" w:rsidR="00694315" w:rsidRDefault="00694315"/>
    <w:p w14:paraId="5457CCED" w14:textId="77777777" w:rsidR="00694315" w:rsidRDefault="00694315"/>
    <w:p w14:paraId="475D83D4" w14:textId="77777777" w:rsidR="00694315" w:rsidRDefault="00694315" w:rsidP="004E4CB1"/>
    <w:p w14:paraId="69972CC9" w14:textId="77777777" w:rsidR="00694315" w:rsidRDefault="00694315" w:rsidP="004E4CB1"/>
    <w:p w14:paraId="679E13E0" w14:textId="77777777" w:rsidR="00694315" w:rsidRDefault="00694315" w:rsidP="00877884"/>
    <w:p w14:paraId="366D780E" w14:textId="77777777" w:rsidR="00694315" w:rsidRDefault="00694315" w:rsidP="00FA10C9"/>
  </w:footnote>
  <w:footnote w:type="continuationSeparator" w:id="0">
    <w:p w14:paraId="3A4C97D8" w14:textId="77777777" w:rsidR="00694315" w:rsidRDefault="00694315">
      <w:pPr>
        <w:spacing w:after="0" w:line="240" w:lineRule="auto"/>
      </w:pPr>
      <w:r>
        <w:continuationSeparator/>
      </w:r>
    </w:p>
    <w:p w14:paraId="276A0513" w14:textId="77777777" w:rsidR="00694315" w:rsidRDefault="00694315"/>
    <w:p w14:paraId="295167F2" w14:textId="77777777" w:rsidR="00694315" w:rsidRDefault="00694315"/>
    <w:p w14:paraId="330D71AD" w14:textId="77777777" w:rsidR="00694315" w:rsidRDefault="00694315" w:rsidP="004E4CB1"/>
    <w:p w14:paraId="25CECD9F" w14:textId="77777777" w:rsidR="00694315" w:rsidRDefault="00694315" w:rsidP="004E4CB1"/>
    <w:p w14:paraId="09B30317" w14:textId="77777777" w:rsidR="00694315" w:rsidRDefault="00694315" w:rsidP="00877884"/>
    <w:p w14:paraId="338A30EB" w14:textId="77777777" w:rsidR="00694315" w:rsidRDefault="00694315" w:rsidP="00FA10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DC8959E"/>
    <w:lvl w:ilvl="0" w:tplc="37C83C4E">
      <w:start w:val="1"/>
      <w:numFmt w:val="bullet"/>
      <w:pStyle w:val="Paragrafoelenc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6C6218"/>
    <w:multiLevelType w:val="hybridMultilevel"/>
    <w:tmpl w:val="15F81F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4"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B81E4F"/>
    <w:multiLevelType w:val="hybridMultilevel"/>
    <w:tmpl w:val="F6B64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9" w15:restartNumberingAfterBreak="0">
    <w:nsid w:val="75371B7A"/>
    <w:multiLevelType w:val="multilevel"/>
    <w:tmpl w:val="FDF418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pStyle w:val="Titolo3"/>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2"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5"/>
  </w:num>
  <w:num w:numId="4">
    <w:abstractNumId w:val="8"/>
  </w:num>
  <w:num w:numId="5">
    <w:abstractNumId w:val="29"/>
  </w:num>
  <w:num w:numId="6">
    <w:abstractNumId w:val="23"/>
  </w:num>
  <w:num w:numId="7">
    <w:abstractNumId w:val="3"/>
  </w:num>
  <w:num w:numId="8">
    <w:abstractNumId w:val="17"/>
  </w:num>
  <w:num w:numId="9">
    <w:abstractNumId w:val="16"/>
  </w:num>
  <w:num w:numId="10">
    <w:abstractNumId w:val="6"/>
  </w:num>
  <w:num w:numId="11">
    <w:abstractNumId w:val="9"/>
  </w:num>
  <w:num w:numId="12">
    <w:abstractNumId w:val="32"/>
  </w:num>
  <w:num w:numId="13">
    <w:abstractNumId w:val="5"/>
  </w:num>
  <w:num w:numId="14">
    <w:abstractNumId w:val="13"/>
  </w:num>
  <w:num w:numId="15">
    <w:abstractNumId w:val="30"/>
  </w:num>
  <w:num w:numId="16">
    <w:abstractNumId w:val="28"/>
  </w:num>
  <w:num w:numId="17">
    <w:abstractNumId w:val="2"/>
  </w:num>
  <w:num w:numId="18">
    <w:abstractNumId w:val="4"/>
  </w:num>
  <w:num w:numId="19">
    <w:abstractNumId w:val="0"/>
  </w:num>
  <w:num w:numId="20">
    <w:abstractNumId w:val="31"/>
  </w:num>
  <w:num w:numId="21">
    <w:abstractNumId w:val="22"/>
  </w:num>
  <w:num w:numId="22">
    <w:abstractNumId w:val="1"/>
  </w:num>
  <w:num w:numId="23">
    <w:abstractNumId w:val="14"/>
  </w:num>
  <w:num w:numId="24">
    <w:abstractNumId w:val="26"/>
  </w:num>
  <w:num w:numId="25">
    <w:abstractNumId w:val="10"/>
  </w:num>
  <w:num w:numId="26">
    <w:abstractNumId w:val="19"/>
  </w:num>
  <w:num w:numId="27">
    <w:abstractNumId w:val="24"/>
  </w:num>
  <w:num w:numId="28">
    <w:abstractNumId w:val="7"/>
  </w:num>
  <w:num w:numId="29">
    <w:abstractNumId w:val="11"/>
  </w:num>
  <w:num w:numId="30">
    <w:abstractNumId w:val="20"/>
  </w:num>
  <w:num w:numId="31">
    <w:abstractNumId w:val="12"/>
  </w:num>
  <w:num w:numId="32">
    <w:abstractNumId w:val="18"/>
  </w:num>
  <w:num w:numId="33">
    <w:abstractNumId w:val="25"/>
  </w:num>
  <w:num w:numId="3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5D1F"/>
    <w:rsid w:val="000063BF"/>
    <w:rsid w:val="00007236"/>
    <w:rsid w:val="00011ACF"/>
    <w:rsid w:val="00014785"/>
    <w:rsid w:val="00014BDC"/>
    <w:rsid w:val="000153E3"/>
    <w:rsid w:val="000176D4"/>
    <w:rsid w:val="00030866"/>
    <w:rsid w:val="0003330E"/>
    <w:rsid w:val="00033AE7"/>
    <w:rsid w:val="000350E0"/>
    <w:rsid w:val="00036AF9"/>
    <w:rsid w:val="0003786E"/>
    <w:rsid w:val="00041061"/>
    <w:rsid w:val="000426E1"/>
    <w:rsid w:val="00055F89"/>
    <w:rsid w:val="00056BE8"/>
    <w:rsid w:val="00057FB2"/>
    <w:rsid w:val="00060906"/>
    <w:rsid w:val="00062552"/>
    <w:rsid w:val="00063FC2"/>
    <w:rsid w:val="00070E8D"/>
    <w:rsid w:val="000737C9"/>
    <w:rsid w:val="00073E52"/>
    <w:rsid w:val="0007603A"/>
    <w:rsid w:val="00083571"/>
    <w:rsid w:val="00087D48"/>
    <w:rsid w:val="000955B4"/>
    <w:rsid w:val="000A0B39"/>
    <w:rsid w:val="000A202B"/>
    <w:rsid w:val="000A3685"/>
    <w:rsid w:val="000A5E29"/>
    <w:rsid w:val="000A7832"/>
    <w:rsid w:val="000B2027"/>
    <w:rsid w:val="000B26A5"/>
    <w:rsid w:val="000B45BA"/>
    <w:rsid w:val="000B4F0B"/>
    <w:rsid w:val="000B53C2"/>
    <w:rsid w:val="000C1C34"/>
    <w:rsid w:val="000D04AF"/>
    <w:rsid w:val="000D2C0A"/>
    <w:rsid w:val="000D3D0D"/>
    <w:rsid w:val="000D4639"/>
    <w:rsid w:val="000D6124"/>
    <w:rsid w:val="000E02F4"/>
    <w:rsid w:val="000E17C5"/>
    <w:rsid w:val="000E252B"/>
    <w:rsid w:val="000E4374"/>
    <w:rsid w:val="000E682D"/>
    <w:rsid w:val="000F2B5D"/>
    <w:rsid w:val="001036DF"/>
    <w:rsid w:val="00105605"/>
    <w:rsid w:val="00105E36"/>
    <w:rsid w:val="001103F7"/>
    <w:rsid w:val="001125B7"/>
    <w:rsid w:val="00112F98"/>
    <w:rsid w:val="00113BC4"/>
    <w:rsid w:val="00117405"/>
    <w:rsid w:val="00117554"/>
    <w:rsid w:val="00117AE1"/>
    <w:rsid w:val="00126AE1"/>
    <w:rsid w:val="00127383"/>
    <w:rsid w:val="00134F2B"/>
    <w:rsid w:val="00137482"/>
    <w:rsid w:val="00141BDD"/>
    <w:rsid w:val="00142260"/>
    <w:rsid w:val="001432EA"/>
    <w:rsid w:val="00153767"/>
    <w:rsid w:val="00155A15"/>
    <w:rsid w:val="001560CD"/>
    <w:rsid w:val="0015763C"/>
    <w:rsid w:val="0016134D"/>
    <w:rsid w:val="00165D49"/>
    <w:rsid w:val="00167FD3"/>
    <w:rsid w:val="00170AE4"/>
    <w:rsid w:val="00172076"/>
    <w:rsid w:val="00172981"/>
    <w:rsid w:val="00174380"/>
    <w:rsid w:val="00176B89"/>
    <w:rsid w:val="00181D42"/>
    <w:rsid w:val="00182B85"/>
    <w:rsid w:val="00183A36"/>
    <w:rsid w:val="001943EF"/>
    <w:rsid w:val="001946BC"/>
    <w:rsid w:val="00194D43"/>
    <w:rsid w:val="001A0718"/>
    <w:rsid w:val="001A24A0"/>
    <w:rsid w:val="001A5D80"/>
    <w:rsid w:val="001A67A1"/>
    <w:rsid w:val="001B16BE"/>
    <w:rsid w:val="001B1811"/>
    <w:rsid w:val="001B1CE0"/>
    <w:rsid w:val="001B2D6F"/>
    <w:rsid w:val="001B67CB"/>
    <w:rsid w:val="001C0BE3"/>
    <w:rsid w:val="001C1E72"/>
    <w:rsid w:val="001C2F82"/>
    <w:rsid w:val="001C3B36"/>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44B"/>
    <w:rsid w:val="0021477F"/>
    <w:rsid w:val="00216005"/>
    <w:rsid w:val="0021693D"/>
    <w:rsid w:val="00217535"/>
    <w:rsid w:val="00217566"/>
    <w:rsid w:val="0022076C"/>
    <w:rsid w:val="002214D1"/>
    <w:rsid w:val="00223BA4"/>
    <w:rsid w:val="00223CA5"/>
    <w:rsid w:val="0022439D"/>
    <w:rsid w:val="00237C46"/>
    <w:rsid w:val="00240980"/>
    <w:rsid w:val="00241E97"/>
    <w:rsid w:val="00242090"/>
    <w:rsid w:val="00244C03"/>
    <w:rsid w:val="0024653C"/>
    <w:rsid w:val="00246C8E"/>
    <w:rsid w:val="002529FA"/>
    <w:rsid w:val="0025364A"/>
    <w:rsid w:val="00253FD4"/>
    <w:rsid w:val="002550BA"/>
    <w:rsid w:val="00255CE8"/>
    <w:rsid w:val="002618BE"/>
    <w:rsid w:val="00262C3A"/>
    <w:rsid w:val="0026705E"/>
    <w:rsid w:val="00275B22"/>
    <w:rsid w:val="0029573D"/>
    <w:rsid w:val="002958D2"/>
    <w:rsid w:val="002A57C2"/>
    <w:rsid w:val="002A681E"/>
    <w:rsid w:val="002B114F"/>
    <w:rsid w:val="002B3F04"/>
    <w:rsid w:val="002B46EF"/>
    <w:rsid w:val="002C073A"/>
    <w:rsid w:val="002C5558"/>
    <w:rsid w:val="002D01B2"/>
    <w:rsid w:val="002D1060"/>
    <w:rsid w:val="002D3827"/>
    <w:rsid w:val="002D3DDB"/>
    <w:rsid w:val="002E037E"/>
    <w:rsid w:val="002E1F0E"/>
    <w:rsid w:val="002E237C"/>
    <w:rsid w:val="002E26DA"/>
    <w:rsid w:val="002E428F"/>
    <w:rsid w:val="002E5177"/>
    <w:rsid w:val="002E6E73"/>
    <w:rsid w:val="002F3BED"/>
    <w:rsid w:val="002F75C2"/>
    <w:rsid w:val="0030151D"/>
    <w:rsid w:val="003036E1"/>
    <w:rsid w:val="003043A2"/>
    <w:rsid w:val="00314D3C"/>
    <w:rsid w:val="00320906"/>
    <w:rsid w:val="00322CBC"/>
    <w:rsid w:val="00325371"/>
    <w:rsid w:val="00327A44"/>
    <w:rsid w:val="003300DB"/>
    <w:rsid w:val="003313BA"/>
    <w:rsid w:val="0033205E"/>
    <w:rsid w:val="00333C9F"/>
    <w:rsid w:val="00334710"/>
    <w:rsid w:val="0033792A"/>
    <w:rsid w:val="00342A18"/>
    <w:rsid w:val="00351AF5"/>
    <w:rsid w:val="00354212"/>
    <w:rsid w:val="00354AE4"/>
    <w:rsid w:val="00355CC9"/>
    <w:rsid w:val="00357A98"/>
    <w:rsid w:val="00365E26"/>
    <w:rsid w:val="00370112"/>
    <w:rsid w:val="003711CB"/>
    <w:rsid w:val="003768A7"/>
    <w:rsid w:val="00384E4D"/>
    <w:rsid w:val="00386702"/>
    <w:rsid w:val="003869CB"/>
    <w:rsid w:val="00390902"/>
    <w:rsid w:val="00390E58"/>
    <w:rsid w:val="0039268F"/>
    <w:rsid w:val="0039632C"/>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3F50"/>
    <w:rsid w:val="003F651C"/>
    <w:rsid w:val="003F6BCD"/>
    <w:rsid w:val="003F7D4A"/>
    <w:rsid w:val="004018B1"/>
    <w:rsid w:val="00404898"/>
    <w:rsid w:val="0040554C"/>
    <w:rsid w:val="004072AE"/>
    <w:rsid w:val="0041136C"/>
    <w:rsid w:val="00422A72"/>
    <w:rsid w:val="0042363A"/>
    <w:rsid w:val="00424F8C"/>
    <w:rsid w:val="004250DE"/>
    <w:rsid w:val="00431CA7"/>
    <w:rsid w:val="004377F6"/>
    <w:rsid w:val="00437DD7"/>
    <w:rsid w:val="00460185"/>
    <w:rsid w:val="00461DCD"/>
    <w:rsid w:val="00463B43"/>
    <w:rsid w:val="0046664A"/>
    <w:rsid w:val="004678B5"/>
    <w:rsid w:val="00472829"/>
    <w:rsid w:val="00472B66"/>
    <w:rsid w:val="0047390F"/>
    <w:rsid w:val="00475006"/>
    <w:rsid w:val="004763CC"/>
    <w:rsid w:val="00477514"/>
    <w:rsid w:val="004812F0"/>
    <w:rsid w:val="0048191F"/>
    <w:rsid w:val="00482609"/>
    <w:rsid w:val="00483D43"/>
    <w:rsid w:val="00486936"/>
    <w:rsid w:val="004920F5"/>
    <w:rsid w:val="00492605"/>
    <w:rsid w:val="00493D36"/>
    <w:rsid w:val="0049705F"/>
    <w:rsid w:val="004A1D01"/>
    <w:rsid w:val="004A53BB"/>
    <w:rsid w:val="004A6BED"/>
    <w:rsid w:val="004B181D"/>
    <w:rsid w:val="004B4555"/>
    <w:rsid w:val="004B6E3F"/>
    <w:rsid w:val="004C165A"/>
    <w:rsid w:val="004C1B05"/>
    <w:rsid w:val="004C1C10"/>
    <w:rsid w:val="004C38E9"/>
    <w:rsid w:val="004C570D"/>
    <w:rsid w:val="004C6277"/>
    <w:rsid w:val="004D0154"/>
    <w:rsid w:val="004D06F2"/>
    <w:rsid w:val="004D370B"/>
    <w:rsid w:val="004D4F8F"/>
    <w:rsid w:val="004D5B5C"/>
    <w:rsid w:val="004D663A"/>
    <w:rsid w:val="004D7759"/>
    <w:rsid w:val="004E2EFB"/>
    <w:rsid w:val="004E411A"/>
    <w:rsid w:val="004E4CB1"/>
    <w:rsid w:val="004F09C1"/>
    <w:rsid w:val="004F2402"/>
    <w:rsid w:val="004F3750"/>
    <w:rsid w:val="005028B9"/>
    <w:rsid w:val="00504D34"/>
    <w:rsid w:val="00505489"/>
    <w:rsid w:val="0050684E"/>
    <w:rsid w:val="0051154E"/>
    <w:rsid w:val="00511D12"/>
    <w:rsid w:val="00523BF3"/>
    <w:rsid w:val="00530BC6"/>
    <w:rsid w:val="005314F8"/>
    <w:rsid w:val="00532C41"/>
    <w:rsid w:val="005351F6"/>
    <w:rsid w:val="005437AC"/>
    <w:rsid w:val="0054560D"/>
    <w:rsid w:val="00551FB5"/>
    <w:rsid w:val="0055240F"/>
    <w:rsid w:val="00552690"/>
    <w:rsid w:val="0055489A"/>
    <w:rsid w:val="00555ABD"/>
    <w:rsid w:val="00557357"/>
    <w:rsid w:val="005635C6"/>
    <w:rsid w:val="00571E96"/>
    <w:rsid w:val="005779B7"/>
    <w:rsid w:val="005814CF"/>
    <w:rsid w:val="00586629"/>
    <w:rsid w:val="00591BB3"/>
    <w:rsid w:val="00592BFA"/>
    <w:rsid w:val="00594467"/>
    <w:rsid w:val="0059493A"/>
    <w:rsid w:val="0059641B"/>
    <w:rsid w:val="005A0E8E"/>
    <w:rsid w:val="005A207D"/>
    <w:rsid w:val="005A3DF9"/>
    <w:rsid w:val="005B0356"/>
    <w:rsid w:val="005B0F53"/>
    <w:rsid w:val="005B4048"/>
    <w:rsid w:val="005B48BB"/>
    <w:rsid w:val="005B6053"/>
    <w:rsid w:val="005C497A"/>
    <w:rsid w:val="005C61DF"/>
    <w:rsid w:val="005D0D24"/>
    <w:rsid w:val="005D4B64"/>
    <w:rsid w:val="005D50E7"/>
    <w:rsid w:val="005E09CC"/>
    <w:rsid w:val="005E3BE5"/>
    <w:rsid w:val="005E4E15"/>
    <w:rsid w:val="005E73D5"/>
    <w:rsid w:val="005F3E20"/>
    <w:rsid w:val="006006C6"/>
    <w:rsid w:val="00600CC2"/>
    <w:rsid w:val="0060348A"/>
    <w:rsid w:val="006043D9"/>
    <w:rsid w:val="00607C92"/>
    <w:rsid w:val="006106E3"/>
    <w:rsid w:val="006134CB"/>
    <w:rsid w:val="00613E1A"/>
    <w:rsid w:val="0062347C"/>
    <w:rsid w:val="00632CA6"/>
    <w:rsid w:val="006341AF"/>
    <w:rsid w:val="0064026F"/>
    <w:rsid w:val="00640C60"/>
    <w:rsid w:val="00642635"/>
    <w:rsid w:val="006445BD"/>
    <w:rsid w:val="00646B05"/>
    <w:rsid w:val="00651AA8"/>
    <w:rsid w:val="0065418C"/>
    <w:rsid w:val="00654F82"/>
    <w:rsid w:val="00661596"/>
    <w:rsid w:val="0066351F"/>
    <w:rsid w:val="00667724"/>
    <w:rsid w:val="00670830"/>
    <w:rsid w:val="00677318"/>
    <w:rsid w:val="00677364"/>
    <w:rsid w:val="00682A2E"/>
    <w:rsid w:val="006835B8"/>
    <w:rsid w:val="00683D5B"/>
    <w:rsid w:val="00686971"/>
    <w:rsid w:val="00691528"/>
    <w:rsid w:val="00691A1F"/>
    <w:rsid w:val="006928DE"/>
    <w:rsid w:val="00694315"/>
    <w:rsid w:val="00695CBF"/>
    <w:rsid w:val="006A20A4"/>
    <w:rsid w:val="006A2410"/>
    <w:rsid w:val="006A39EB"/>
    <w:rsid w:val="006A448C"/>
    <w:rsid w:val="006A5338"/>
    <w:rsid w:val="006B1BA1"/>
    <w:rsid w:val="006B69F0"/>
    <w:rsid w:val="006C25F6"/>
    <w:rsid w:val="006D1025"/>
    <w:rsid w:val="006D32DA"/>
    <w:rsid w:val="006D79F1"/>
    <w:rsid w:val="006E0809"/>
    <w:rsid w:val="006E27B0"/>
    <w:rsid w:val="006E398A"/>
    <w:rsid w:val="006E42F0"/>
    <w:rsid w:val="006F05AE"/>
    <w:rsid w:val="006F11DA"/>
    <w:rsid w:val="006F793E"/>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403A"/>
    <w:rsid w:val="00747232"/>
    <w:rsid w:val="00747866"/>
    <w:rsid w:val="0076373D"/>
    <w:rsid w:val="00765C6D"/>
    <w:rsid w:val="007677BB"/>
    <w:rsid w:val="0077241F"/>
    <w:rsid w:val="00772E55"/>
    <w:rsid w:val="0077630F"/>
    <w:rsid w:val="00777F31"/>
    <w:rsid w:val="0078254E"/>
    <w:rsid w:val="00783B9F"/>
    <w:rsid w:val="0078475E"/>
    <w:rsid w:val="0078492B"/>
    <w:rsid w:val="00790A51"/>
    <w:rsid w:val="00792067"/>
    <w:rsid w:val="00793B97"/>
    <w:rsid w:val="007957CD"/>
    <w:rsid w:val="0079632F"/>
    <w:rsid w:val="00796895"/>
    <w:rsid w:val="007A2196"/>
    <w:rsid w:val="007A42F8"/>
    <w:rsid w:val="007B43B8"/>
    <w:rsid w:val="007B7B90"/>
    <w:rsid w:val="007C3162"/>
    <w:rsid w:val="007C582B"/>
    <w:rsid w:val="007C59CB"/>
    <w:rsid w:val="007C6CA0"/>
    <w:rsid w:val="007C74FD"/>
    <w:rsid w:val="007D3D00"/>
    <w:rsid w:val="007D4927"/>
    <w:rsid w:val="007E53E4"/>
    <w:rsid w:val="007E788B"/>
    <w:rsid w:val="007F05EC"/>
    <w:rsid w:val="008013BC"/>
    <w:rsid w:val="0080397F"/>
    <w:rsid w:val="00814F4D"/>
    <w:rsid w:val="00816D17"/>
    <w:rsid w:val="008174EF"/>
    <w:rsid w:val="00820871"/>
    <w:rsid w:val="008242D8"/>
    <w:rsid w:val="00824E84"/>
    <w:rsid w:val="008260F6"/>
    <w:rsid w:val="008266C9"/>
    <w:rsid w:val="0083351E"/>
    <w:rsid w:val="00836533"/>
    <w:rsid w:val="00843979"/>
    <w:rsid w:val="00854271"/>
    <w:rsid w:val="008612A0"/>
    <w:rsid w:val="00861827"/>
    <w:rsid w:val="00862514"/>
    <w:rsid w:val="00863C8A"/>
    <w:rsid w:val="00864744"/>
    <w:rsid w:val="00864F2F"/>
    <w:rsid w:val="00872546"/>
    <w:rsid w:val="00874FD0"/>
    <w:rsid w:val="00876508"/>
    <w:rsid w:val="00877884"/>
    <w:rsid w:val="00881966"/>
    <w:rsid w:val="008869C2"/>
    <w:rsid w:val="00890199"/>
    <w:rsid w:val="00893B44"/>
    <w:rsid w:val="00893B6B"/>
    <w:rsid w:val="008A1243"/>
    <w:rsid w:val="008A1C34"/>
    <w:rsid w:val="008B3D83"/>
    <w:rsid w:val="008C12B8"/>
    <w:rsid w:val="008C38FA"/>
    <w:rsid w:val="008D06D6"/>
    <w:rsid w:val="008D2FC4"/>
    <w:rsid w:val="008D344E"/>
    <w:rsid w:val="008D3CF1"/>
    <w:rsid w:val="008D40F8"/>
    <w:rsid w:val="008E0AF5"/>
    <w:rsid w:val="008E2524"/>
    <w:rsid w:val="008E2D82"/>
    <w:rsid w:val="008E340D"/>
    <w:rsid w:val="008F1827"/>
    <w:rsid w:val="008F1CB5"/>
    <w:rsid w:val="008F29D9"/>
    <w:rsid w:val="008F3801"/>
    <w:rsid w:val="008F439C"/>
    <w:rsid w:val="008F4DA8"/>
    <w:rsid w:val="008F6E6B"/>
    <w:rsid w:val="008F7BFF"/>
    <w:rsid w:val="00902BB0"/>
    <w:rsid w:val="00903B3D"/>
    <w:rsid w:val="00905182"/>
    <w:rsid w:val="0090528E"/>
    <w:rsid w:val="00907F58"/>
    <w:rsid w:val="00925316"/>
    <w:rsid w:val="00925821"/>
    <w:rsid w:val="00925C0D"/>
    <w:rsid w:val="0093067B"/>
    <w:rsid w:val="00931B77"/>
    <w:rsid w:val="009356B9"/>
    <w:rsid w:val="00937DDB"/>
    <w:rsid w:val="00937F42"/>
    <w:rsid w:val="009408DC"/>
    <w:rsid w:val="00940C20"/>
    <w:rsid w:val="009436B8"/>
    <w:rsid w:val="0094629D"/>
    <w:rsid w:val="0096331E"/>
    <w:rsid w:val="00974C31"/>
    <w:rsid w:val="00974E97"/>
    <w:rsid w:val="0097595E"/>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7C5"/>
    <w:rsid w:val="00A23E9B"/>
    <w:rsid w:val="00A24D21"/>
    <w:rsid w:val="00A25B49"/>
    <w:rsid w:val="00A30E0C"/>
    <w:rsid w:val="00A33D29"/>
    <w:rsid w:val="00A34801"/>
    <w:rsid w:val="00A35D73"/>
    <w:rsid w:val="00A36AD2"/>
    <w:rsid w:val="00A37017"/>
    <w:rsid w:val="00A410C9"/>
    <w:rsid w:val="00A42FF8"/>
    <w:rsid w:val="00A446F4"/>
    <w:rsid w:val="00A459C4"/>
    <w:rsid w:val="00A46D88"/>
    <w:rsid w:val="00A50906"/>
    <w:rsid w:val="00A54957"/>
    <w:rsid w:val="00A54E53"/>
    <w:rsid w:val="00A568D1"/>
    <w:rsid w:val="00A650ED"/>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C7DB8"/>
    <w:rsid w:val="00AD2067"/>
    <w:rsid w:val="00AD2146"/>
    <w:rsid w:val="00AE085D"/>
    <w:rsid w:val="00AE3FEB"/>
    <w:rsid w:val="00AF25D2"/>
    <w:rsid w:val="00AF363A"/>
    <w:rsid w:val="00AF4648"/>
    <w:rsid w:val="00AF5617"/>
    <w:rsid w:val="00B00423"/>
    <w:rsid w:val="00B049A1"/>
    <w:rsid w:val="00B10C9F"/>
    <w:rsid w:val="00B1521C"/>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0BEE"/>
    <w:rsid w:val="00B612D1"/>
    <w:rsid w:val="00B679BE"/>
    <w:rsid w:val="00B718A2"/>
    <w:rsid w:val="00B72E71"/>
    <w:rsid w:val="00B85A0A"/>
    <w:rsid w:val="00B9174A"/>
    <w:rsid w:val="00B926A1"/>
    <w:rsid w:val="00B92E62"/>
    <w:rsid w:val="00B93D31"/>
    <w:rsid w:val="00B9747D"/>
    <w:rsid w:val="00BA2198"/>
    <w:rsid w:val="00BA24E9"/>
    <w:rsid w:val="00BA685A"/>
    <w:rsid w:val="00BA6CA9"/>
    <w:rsid w:val="00BB0E21"/>
    <w:rsid w:val="00BB43A7"/>
    <w:rsid w:val="00BC45AB"/>
    <w:rsid w:val="00BC7243"/>
    <w:rsid w:val="00BD0064"/>
    <w:rsid w:val="00BD0D84"/>
    <w:rsid w:val="00BD44CD"/>
    <w:rsid w:val="00BE0CC9"/>
    <w:rsid w:val="00BE327A"/>
    <w:rsid w:val="00BE732B"/>
    <w:rsid w:val="00BF0318"/>
    <w:rsid w:val="00BF1970"/>
    <w:rsid w:val="00BF54D3"/>
    <w:rsid w:val="00BF5864"/>
    <w:rsid w:val="00BF5AEF"/>
    <w:rsid w:val="00BF5EA6"/>
    <w:rsid w:val="00C01166"/>
    <w:rsid w:val="00C07CC3"/>
    <w:rsid w:val="00C11EAF"/>
    <w:rsid w:val="00C2113B"/>
    <w:rsid w:val="00C231D4"/>
    <w:rsid w:val="00C23E6E"/>
    <w:rsid w:val="00C262B3"/>
    <w:rsid w:val="00C2646A"/>
    <w:rsid w:val="00C27614"/>
    <w:rsid w:val="00C307DD"/>
    <w:rsid w:val="00C30D82"/>
    <w:rsid w:val="00C416B3"/>
    <w:rsid w:val="00C44609"/>
    <w:rsid w:val="00C46FFB"/>
    <w:rsid w:val="00C47FF4"/>
    <w:rsid w:val="00C52E45"/>
    <w:rsid w:val="00C562F3"/>
    <w:rsid w:val="00C61CC3"/>
    <w:rsid w:val="00C6512C"/>
    <w:rsid w:val="00C65D45"/>
    <w:rsid w:val="00C74DD8"/>
    <w:rsid w:val="00C75F6F"/>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15F9"/>
    <w:rsid w:val="00D13B37"/>
    <w:rsid w:val="00D149E5"/>
    <w:rsid w:val="00D1601B"/>
    <w:rsid w:val="00D16DE9"/>
    <w:rsid w:val="00D20A7F"/>
    <w:rsid w:val="00D21937"/>
    <w:rsid w:val="00D30A01"/>
    <w:rsid w:val="00D32EAE"/>
    <w:rsid w:val="00D34159"/>
    <w:rsid w:val="00D34C0A"/>
    <w:rsid w:val="00D4131D"/>
    <w:rsid w:val="00D42A0E"/>
    <w:rsid w:val="00D43527"/>
    <w:rsid w:val="00D44D69"/>
    <w:rsid w:val="00D45631"/>
    <w:rsid w:val="00D50A09"/>
    <w:rsid w:val="00D53424"/>
    <w:rsid w:val="00D542B2"/>
    <w:rsid w:val="00D54AA7"/>
    <w:rsid w:val="00D55596"/>
    <w:rsid w:val="00D57EC4"/>
    <w:rsid w:val="00D61FB1"/>
    <w:rsid w:val="00D70F5D"/>
    <w:rsid w:val="00D72C9E"/>
    <w:rsid w:val="00D77F4C"/>
    <w:rsid w:val="00D8114F"/>
    <w:rsid w:val="00D85F0E"/>
    <w:rsid w:val="00D8612A"/>
    <w:rsid w:val="00D913DE"/>
    <w:rsid w:val="00D92924"/>
    <w:rsid w:val="00D94A03"/>
    <w:rsid w:val="00DA28D6"/>
    <w:rsid w:val="00DA48D6"/>
    <w:rsid w:val="00DA6384"/>
    <w:rsid w:val="00DA6DBB"/>
    <w:rsid w:val="00DA7AB2"/>
    <w:rsid w:val="00DB2654"/>
    <w:rsid w:val="00DC0C0F"/>
    <w:rsid w:val="00DC680A"/>
    <w:rsid w:val="00DC7615"/>
    <w:rsid w:val="00DC7DC7"/>
    <w:rsid w:val="00DD3738"/>
    <w:rsid w:val="00DD3C32"/>
    <w:rsid w:val="00DD48B6"/>
    <w:rsid w:val="00DD77BA"/>
    <w:rsid w:val="00DE0FFD"/>
    <w:rsid w:val="00DE181A"/>
    <w:rsid w:val="00DE50AD"/>
    <w:rsid w:val="00DF0AB5"/>
    <w:rsid w:val="00DF3458"/>
    <w:rsid w:val="00DF45CA"/>
    <w:rsid w:val="00DF5BB5"/>
    <w:rsid w:val="00DF6785"/>
    <w:rsid w:val="00E02DE5"/>
    <w:rsid w:val="00E0574A"/>
    <w:rsid w:val="00E06A9A"/>
    <w:rsid w:val="00E11140"/>
    <w:rsid w:val="00E1219D"/>
    <w:rsid w:val="00E13969"/>
    <w:rsid w:val="00E14A12"/>
    <w:rsid w:val="00E20A95"/>
    <w:rsid w:val="00E241C9"/>
    <w:rsid w:val="00E26F0E"/>
    <w:rsid w:val="00E2707C"/>
    <w:rsid w:val="00E27DAC"/>
    <w:rsid w:val="00E30E06"/>
    <w:rsid w:val="00E31E9B"/>
    <w:rsid w:val="00E32B9B"/>
    <w:rsid w:val="00E33A5A"/>
    <w:rsid w:val="00E4054B"/>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0D1"/>
    <w:rsid w:val="00E844A2"/>
    <w:rsid w:val="00E865BE"/>
    <w:rsid w:val="00E9117A"/>
    <w:rsid w:val="00E91652"/>
    <w:rsid w:val="00E935F6"/>
    <w:rsid w:val="00E93A19"/>
    <w:rsid w:val="00E95045"/>
    <w:rsid w:val="00E958D7"/>
    <w:rsid w:val="00E9796F"/>
    <w:rsid w:val="00EA12F6"/>
    <w:rsid w:val="00EA2D72"/>
    <w:rsid w:val="00EA543A"/>
    <w:rsid w:val="00EA68AD"/>
    <w:rsid w:val="00EB5547"/>
    <w:rsid w:val="00EC1F5A"/>
    <w:rsid w:val="00EC2159"/>
    <w:rsid w:val="00EC2891"/>
    <w:rsid w:val="00EC5592"/>
    <w:rsid w:val="00EC78DB"/>
    <w:rsid w:val="00ED21CF"/>
    <w:rsid w:val="00ED47AD"/>
    <w:rsid w:val="00ED58E1"/>
    <w:rsid w:val="00EE0AE8"/>
    <w:rsid w:val="00EE0C95"/>
    <w:rsid w:val="00EE1255"/>
    <w:rsid w:val="00EE2972"/>
    <w:rsid w:val="00EE478F"/>
    <w:rsid w:val="00EE519A"/>
    <w:rsid w:val="00EE736D"/>
    <w:rsid w:val="00EF4C8F"/>
    <w:rsid w:val="00EF5703"/>
    <w:rsid w:val="00EF67B7"/>
    <w:rsid w:val="00F00C82"/>
    <w:rsid w:val="00F070E1"/>
    <w:rsid w:val="00F15391"/>
    <w:rsid w:val="00F15CE7"/>
    <w:rsid w:val="00F20FB0"/>
    <w:rsid w:val="00F2160E"/>
    <w:rsid w:val="00F21CB8"/>
    <w:rsid w:val="00F279DB"/>
    <w:rsid w:val="00F3090E"/>
    <w:rsid w:val="00F33A74"/>
    <w:rsid w:val="00F354F9"/>
    <w:rsid w:val="00F3647A"/>
    <w:rsid w:val="00F36BEF"/>
    <w:rsid w:val="00F4289E"/>
    <w:rsid w:val="00F42FDC"/>
    <w:rsid w:val="00F44127"/>
    <w:rsid w:val="00F45D5D"/>
    <w:rsid w:val="00F469EE"/>
    <w:rsid w:val="00F53634"/>
    <w:rsid w:val="00F60162"/>
    <w:rsid w:val="00F60EB9"/>
    <w:rsid w:val="00F628DD"/>
    <w:rsid w:val="00F66945"/>
    <w:rsid w:val="00F703A6"/>
    <w:rsid w:val="00F712A9"/>
    <w:rsid w:val="00F74FE1"/>
    <w:rsid w:val="00F8196A"/>
    <w:rsid w:val="00F91EF1"/>
    <w:rsid w:val="00F92806"/>
    <w:rsid w:val="00F94D85"/>
    <w:rsid w:val="00F9549C"/>
    <w:rsid w:val="00F95C1D"/>
    <w:rsid w:val="00F96C76"/>
    <w:rsid w:val="00FA10C9"/>
    <w:rsid w:val="00FA278A"/>
    <w:rsid w:val="00FA636A"/>
    <w:rsid w:val="00FB0853"/>
    <w:rsid w:val="00FB1A47"/>
    <w:rsid w:val="00FB396C"/>
    <w:rsid w:val="00FB41F7"/>
    <w:rsid w:val="00FC05D3"/>
    <w:rsid w:val="00FC38F7"/>
    <w:rsid w:val="00FC5A72"/>
    <w:rsid w:val="00FC6FBD"/>
    <w:rsid w:val="00FC7945"/>
    <w:rsid w:val="00FD4317"/>
    <w:rsid w:val="00FD4DA6"/>
    <w:rsid w:val="00FD534C"/>
    <w:rsid w:val="00FE0647"/>
    <w:rsid w:val="00FE7052"/>
    <w:rsid w:val="00FF0C1B"/>
    <w:rsid w:val="00FF3105"/>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Titolo2"/>
    <w:next w:val="Normale"/>
    <w:link w:val="Titolo3Carattere"/>
    <w:uiPriority w:val="9"/>
    <w:unhideWhenUsed/>
    <w:qFormat/>
    <w:rsid w:val="00A35D73"/>
    <w:pPr>
      <w:numPr>
        <w:ilvl w:val="2"/>
        <w:numId w:val="5"/>
      </w:numPr>
      <w:outlineLvl w:val="2"/>
    </w:pPr>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877884"/>
    <w:pPr>
      <w:numPr>
        <w:numId w:val="7"/>
      </w:numPr>
      <w:spacing w:after="120" w:line="265" w:lineRule="auto"/>
      <w:ind w:right="2183"/>
      <w:contextualSpacing/>
      <w:jc w:val="left"/>
    </w:pPr>
    <w:rPr>
      <w:rFonts w:asciiTheme="minorHAnsi" w:eastAsia="Times New Roman" w:hAnsiTheme="minorHAnsi" w:cstheme="minorHAnsi"/>
      <w:sz w:val="22"/>
      <w:szCs w:val="20"/>
      <w:lang w:val="en-GB"/>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A35D73"/>
    <w:rPr>
      <w:rFonts w:ascii="Calibri" w:eastAsia="Calibri" w:hAnsi="Calibri" w:cs="Calibri"/>
      <w:b/>
      <w:color w:val="000000"/>
      <w:sz w:val="24"/>
      <w:lang w:val="en-GB"/>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 w:type="paragraph" w:customStyle="1" w:styleId="tableheader">
    <w:name w:val="table header"/>
    <w:basedOn w:val="Normale"/>
    <w:link w:val="tableheaderChar"/>
    <w:qFormat/>
    <w:rsid w:val="004E4CB1"/>
    <w:pPr>
      <w:spacing w:after="0" w:line="240" w:lineRule="auto"/>
      <w:ind w:left="0" w:right="0" w:firstLine="0"/>
      <w:jc w:val="left"/>
    </w:pPr>
    <w:rPr>
      <w:b/>
      <w:sz w:val="24"/>
      <w:lang w:val="en-GB"/>
    </w:rPr>
  </w:style>
  <w:style w:type="paragraph" w:customStyle="1" w:styleId="tableheader2">
    <w:name w:val="table header 2"/>
    <w:basedOn w:val="Normale"/>
    <w:link w:val="tableheader2Char"/>
    <w:qFormat/>
    <w:rsid w:val="004E4CB1"/>
    <w:pPr>
      <w:spacing w:after="0" w:line="240" w:lineRule="auto"/>
      <w:ind w:left="0" w:right="0" w:firstLine="0"/>
      <w:jc w:val="center"/>
    </w:pPr>
    <w:rPr>
      <w:b/>
      <w:sz w:val="22"/>
      <w:lang w:val="en-GB"/>
    </w:rPr>
  </w:style>
  <w:style w:type="character" w:customStyle="1" w:styleId="tableheaderChar">
    <w:name w:val="table header Char"/>
    <w:basedOn w:val="Carpredefinitoparagrafo"/>
    <w:link w:val="tableheader"/>
    <w:rsid w:val="004E4CB1"/>
    <w:rPr>
      <w:rFonts w:ascii="Calibri" w:eastAsia="Calibri" w:hAnsi="Calibri" w:cs="Calibri"/>
      <w:b/>
      <w:color w:val="000000"/>
      <w:sz w:val="24"/>
      <w:lang w:val="en-GB"/>
    </w:rPr>
  </w:style>
  <w:style w:type="paragraph" w:customStyle="1" w:styleId="tablecontent">
    <w:name w:val="table content"/>
    <w:basedOn w:val="Normale"/>
    <w:link w:val="tablecontentChar"/>
    <w:qFormat/>
    <w:rsid w:val="004E4CB1"/>
    <w:pPr>
      <w:spacing w:after="0" w:line="240" w:lineRule="auto"/>
      <w:ind w:left="0" w:right="0" w:firstLine="0"/>
      <w:jc w:val="center"/>
    </w:pPr>
    <w:rPr>
      <w:sz w:val="22"/>
      <w:lang w:val="en-GB"/>
    </w:rPr>
  </w:style>
  <w:style w:type="character" w:customStyle="1" w:styleId="tableheader2Char">
    <w:name w:val="table header 2 Char"/>
    <w:basedOn w:val="Carpredefinitoparagrafo"/>
    <w:link w:val="tableheader2"/>
    <w:rsid w:val="004E4CB1"/>
    <w:rPr>
      <w:rFonts w:ascii="Calibri" w:eastAsia="Calibri" w:hAnsi="Calibri" w:cs="Calibri"/>
      <w:b/>
      <w:color w:val="000000"/>
      <w:lang w:val="en-GB"/>
    </w:rPr>
  </w:style>
  <w:style w:type="paragraph" w:customStyle="1" w:styleId="tableheader2left">
    <w:name w:val="table header 2 left"/>
    <w:basedOn w:val="Normale"/>
    <w:link w:val="tableheader2leftChar"/>
    <w:qFormat/>
    <w:rsid w:val="004E4CB1"/>
    <w:pPr>
      <w:spacing w:after="0" w:line="240" w:lineRule="auto"/>
      <w:ind w:left="0" w:right="0" w:firstLine="0"/>
      <w:jc w:val="left"/>
    </w:pPr>
    <w:rPr>
      <w:b/>
      <w:sz w:val="22"/>
      <w:lang w:val="en-GB"/>
    </w:rPr>
  </w:style>
  <w:style w:type="character" w:customStyle="1" w:styleId="tablecontentChar">
    <w:name w:val="table content Char"/>
    <w:basedOn w:val="Carpredefinitoparagrafo"/>
    <w:link w:val="tablecontent"/>
    <w:rsid w:val="004E4CB1"/>
    <w:rPr>
      <w:rFonts w:ascii="Calibri" w:eastAsia="Calibri" w:hAnsi="Calibri" w:cs="Calibri"/>
      <w:color w:val="000000"/>
      <w:lang w:val="en-GB"/>
    </w:rPr>
  </w:style>
  <w:style w:type="paragraph" w:customStyle="1" w:styleId="tablecontentsmaller">
    <w:name w:val="table content smaller"/>
    <w:basedOn w:val="Normale"/>
    <w:link w:val="tablecontentsmallerChar"/>
    <w:qFormat/>
    <w:rsid w:val="0039632C"/>
    <w:pPr>
      <w:autoSpaceDE w:val="0"/>
      <w:autoSpaceDN w:val="0"/>
      <w:adjustRightInd w:val="0"/>
      <w:spacing w:after="0" w:line="240" w:lineRule="auto"/>
      <w:ind w:left="0" w:right="0" w:firstLine="0"/>
      <w:jc w:val="left"/>
    </w:pPr>
    <w:rPr>
      <w:rFonts w:ascii="Helvetica" w:eastAsiaTheme="minorEastAsia" w:hAnsi="Helvetica" w:cs="Helvetica"/>
      <w:color w:val="auto"/>
      <w:sz w:val="18"/>
      <w:szCs w:val="20"/>
      <w:lang w:val="en-GB"/>
    </w:rPr>
  </w:style>
  <w:style w:type="character" w:customStyle="1" w:styleId="tableheader2leftChar">
    <w:name w:val="table header 2 left Char"/>
    <w:basedOn w:val="Carpredefinitoparagrafo"/>
    <w:link w:val="tableheader2left"/>
    <w:rsid w:val="004E4CB1"/>
    <w:rPr>
      <w:rFonts w:ascii="Calibri" w:eastAsia="Calibri" w:hAnsi="Calibri" w:cs="Calibri"/>
      <w:b/>
      <w:color w:val="000000"/>
      <w:lang w:val="en-GB"/>
    </w:rPr>
  </w:style>
  <w:style w:type="character" w:customStyle="1" w:styleId="tablecontentsmallerChar">
    <w:name w:val="table content smaller Char"/>
    <w:basedOn w:val="Carpredefinitoparagrafo"/>
    <w:link w:val="tablecontentsmaller"/>
    <w:rsid w:val="0039632C"/>
    <w:rPr>
      <w:rFonts w:ascii="Helvetica" w:hAnsi="Helvetica" w:cs="Helvetica"/>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93A8-3F20-4C67-9772-18644A7C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25</Pages>
  <Words>3452</Words>
  <Characters>19679</Characters>
  <Application>Microsoft Office Word</Application>
  <DocSecurity>0</DocSecurity>
  <Lines>163</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75</cp:revision>
  <cp:lastPrinted>2017-01-15T22:47:00Z</cp:lastPrinted>
  <dcterms:created xsi:type="dcterms:W3CDTF">2017-01-21T11:15:00Z</dcterms:created>
  <dcterms:modified xsi:type="dcterms:W3CDTF">2017-01-22T16:33:00Z</dcterms:modified>
</cp:coreProperties>
</file>