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22087DF6" w:rsidR="004A6BED" w:rsidRPr="0003330E" w:rsidRDefault="0055489A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Integration </w:t>
      </w:r>
      <w:r w:rsidR="00E631A7">
        <w:rPr>
          <w:b/>
          <w:color w:val="000000" w:themeColor="text1"/>
          <w:sz w:val="28"/>
          <w:lang w:val="en-US"/>
        </w:rPr>
        <w:t>Test Plan</w:t>
      </w:r>
      <w:r w:rsidR="00BB0E21">
        <w:rPr>
          <w:b/>
          <w:color w:val="000000" w:themeColor="text1"/>
          <w:sz w:val="28"/>
          <w:lang w:val="en-US"/>
        </w:rPr>
        <w:t xml:space="preserve"> (V. 1.0)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Authors: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420F4E81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ins w:id="0" w:author="Tinti Erica" w:date="2017-01-15T22:21:00Z">
        <w:r w:rsidR="00D77F4C">
          <w:rPr>
            <w:color w:val="000000" w:themeColor="text1"/>
            <w:sz w:val="28"/>
            <w:lang w:val="en-US"/>
          </w:rPr>
          <w:t>5</w:t>
        </w:r>
      </w:ins>
      <w:del w:id="1" w:author="Tinti Erica" w:date="2017-01-15T22:21:00Z">
        <w:r w:rsidR="00BB0E21" w:rsidDel="00D77F4C">
          <w:rPr>
            <w:color w:val="000000" w:themeColor="text1"/>
            <w:sz w:val="28"/>
            <w:lang w:val="en-US"/>
          </w:rPr>
          <w:delText>1</w:delText>
        </w:r>
      </w:del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D77F4C" w:rsidRDefault="009B688B" w:rsidP="00A34801">
          <w:pPr>
            <w:pStyle w:val="TOCHeading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  <w:rPrChange w:id="2" w:author="Tinti Erica" w:date="2017-01-15T22:21:00Z">
                <w:rPr>
                  <w:b/>
                  <w:color w:val="000000" w:themeColor="text1"/>
                </w:rPr>
              </w:rPrChange>
            </w:rPr>
          </w:pPr>
          <w:r w:rsidRPr="00D77F4C">
            <w:rPr>
              <w:b/>
              <w:color w:val="000000" w:themeColor="text1"/>
              <w:lang w:val="en-US"/>
              <w:rPrChange w:id="3" w:author="Tinti Erica" w:date="2017-01-15T22:21:00Z">
                <w:rPr>
                  <w:b/>
                  <w:color w:val="000000" w:themeColor="text1"/>
                </w:rPr>
              </w:rPrChange>
            </w:rPr>
            <w:t>Table of contents</w:t>
          </w:r>
        </w:p>
        <w:p w14:paraId="0265F658" w14:textId="34D1C031" w:rsidR="00E73F02" w:rsidRDefault="009B68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78666" w:history="1">
            <w:r w:rsidR="00E73F02" w:rsidRPr="00C45BD1">
              <w:rPr>
                <w:rStyle w:val="Hyperlink"/>
                <w:noProof/>
                <w:lang w:val="en-GB"/>
              </w:rPr>
              <w:t>1.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Introduction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CA8414C" w14:textId="05F956C9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7" w:history="1">
            <w:r w:rsidR="00E73F02" w:rsidRPr="00C45BD1">
              <w:rPr>
                <w:rStyle w:val="Hyperlink"/>
                <w:noProof/>
                <w:lang w:val="en-GB"/>
              </w:rPr>
              <w:t>1.1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Revision History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DDDC458" w14:textId="42CC282C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8" w:history="1">
            <w:r w:rsidR="00E73F02" w:rsidRPr="00C45BD1">
              <w:rPr>
                <w:rStyle w:val="Hyperlink"/>
                <w:noProof/>
                <w:lang w:val="en-GB"/>
              </w:rPr>
              <w:t>1.2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Purpose and Scope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FC25C9B" w14:textId="2557E7E7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9" w:history="1">
            <w:r w:rsidR="00E73F02" w:rsidRPr="00C45BD1">
              <w:rPr>
                <w:rStyle w:val="Hyperlink"/>
                <w:noProof/>
                <w:lang w:val="en-GB"/>
              </w:rPr>
              <w:t>1.3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Definitions and Abbreviations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E676ADF" w14:textId="14C5CF7A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0" w:history="1">
            <w:r w:rsidR="00E73F02" w:rsidRPr="00C45BD1">
              <w:rPr>
                <w:rStyle w:val="Hyperlink"/>
                <w:noProof/>
                <w:lang w:val="en-GB"/>
              </w:rPr>
              <w:t>1.4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Reference Documents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07BA836" w14:textId="3CFF467A" w:rsidR="00E73F02" w:rsidRDefault="00073E5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1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Integration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2F0BFC3" w14:textId="07098B24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2" w:history="1">
            <w:r w:rsidR="00E73F02" w:rsidRPr="00C45BD1">
              <w:rPr>
                <w:rStyle w:val="Hyperlink"/>
                <w:noProof/>
                <w:lang w:val="en-GB"/>
              </w:rPr>
              <w:t>2.1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Entry Criteria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8F972C3" w14:textId="0852899A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3" w:history="1">
            <w:r w:rsidR="00E73F02" w:rsidRPr="00C45BD1">
              <w:rPr>
                <w:rStyle w:val="Hyperlink"/>
                <w:noProof/>
                <w:lang w:val="en-GB"/>
              </w:rPr>
              <w:t>2.2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Elements to be Integrated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4B4566D" w14:textId="6AA13A8E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4" w:history="1">
            <w:r w:rsidR="00E73F02" w:rsidRPr="00C45BD1">
              <w:rPr>
                <w:rStyle w:val="Hyperlink"/>
                <w:noProof/>
                <w:lang w:val="en-GB"/>
              </w:rPr>
              <w:t>2.3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Testing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6482E7" w14:textId="1D20A48F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5" w:history="1">
            <w:r w:rsidR="00E73F02" w:rsidRPr="00C45BD1">
              <w:rPr>
                <w:rStyle w:val="Hyperlink"/>
                <w:noProof/>
                <w:lang w:val="en-GB"/>
              </w:rPr>
              <w:t>2.4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Sequence of Component/Function Integration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BFEBE46" w14:textId="65B8DE51" w:rsidR="00E73F02" w:rsidRDefault="00073E5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6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Individual Steps and Test Description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6D63BB3" w14:textId="7D2F222B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7" w:history="1">
            <w:r w:rsidR="00E73F02" w:rsidRPr="00C45BD1">
              <w:rPr>
                <w:rStyle w:val="Hyperlink"/>
                <w:noProof/>
                <w:lang w:val="en-GB"/>
              </w:rPr>
              <w:t>3.1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BD2BAD" w14:textId="696F6CDC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8" w:history="1">
            <w:r w:rsidR="00E73F02" w:rsidRPr="00C45BD1">
              <w:rPr>
                <w:rStyle w:val="Hyperlink"/>
                <w:noProof/>
                <w:lang w:val="en-GB"/>
              </w:rPr>
              <w:t>3.2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I2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416A08" w14:textId="32DCA3DB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9" w:history="1">
            <w:r w:rsidR="00E73F02" w:rsidRPr="00C45BD1">
              <w:rPr>
                <w:rStyle w:val="Hyperlink"/>
                <w:noProof/>
                <w:lang w:val="en-GB"/>
              </w:rPr>
              <w:t>3.3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I3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78D9B1C" w14:textId="0601C449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0" w:history="1">
            <w:r w:rsidR="00E73F02" w:rsidRPr="00C45BD1">
              <w:rPr>
                <w:rStyle w:val="Hyperlink"/>
                <w:noProof/>
                <w:lang w:val="en-GB"/>
              </w:rPr>
              <w:t>3.4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I4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E8451B7" w14:textId="5DB373BA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1" w:history="1">
            <w:r w:rsidR="00E73F02" w:rsidRPr="00C45BD1">
              <w:rPr>
                <w:rStyle w:val="Hyperlink"/>
                <w:noProof/>
                <w:lang w:val="en-GB"/>
              </w:rPr>
              <w:t>3.5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I5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53FE3CD" w14:textId="7B4E3290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2" w:history="1">
            <w:r w:rsidR="00E73F02" w:rsidRPr="00C45BD1">
              <w:rPr>
                <w:rStyle w:val="Hyperlink"/>
                <w:noProof/>
                <w:lang w:val="en-GB"/>
              </w:rPr>
              <w:t>3.6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I6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F12EEEF" w14:textId="40902D2F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3" w:history="1">
            <w:r w:rsidR="00E73F02" w:rsidRPr="00C45BD1">
              <w:rPr>
                <w:rStyle w:val="Hyperlink"/>
                <w:noProof/>
                <w:lang w:val="en-GB"/>
              </w:rPr>
              <w:t>3.7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I7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654142" w14:textId="55D5E485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4" w:history="1">
            <w:r w:rsidR="00E73F02" w:rsidRPr="00C45BD1">
              <w:rPr>
                <w:rStyle w:val="Hyperlink"/>
                <w:noProof/>
                <w:lang w:val="en-GB"/>
              </w:rPr>
              <w:t>3.8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I8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B855352" w14:textId="43A3C781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5" w:history="1">
            <w:r w:rsidR="00E73F02" w:rsidRPr="00C45BD1">
              <w:rPr>
                <w:rStyle w:val="Hyperlink"/>
                <w:noProof/>
                <w:lang w:val="en-GB"/>
              </w:rPr>
              <w:t>3.9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I9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DA6288" w14:textId="77B43C3B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6" w:history="1">
            <w:r w:rsidR="00E73F02" w:rsidRPr="00C45BD1">
              <w:rPr>
                <w:rStyle w:val="Hyperlink"/>
                <w:noProof/>
                <w:lang w:val="en-GB"/>
              </w:rPr>
              <w:t>3.10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I10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902CB0F" w14:textId="6E7ECFB7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7" w:history="1">
            <w:r w:rsidR="00E73F02" w:rsidRPr="00C45BD1">
              <w:rPr>
                <w:rStyle w:val="Hyperlink"/>
                <w:noProof/>
                <w:lang w:val="en-GB"/>
              </w:rPr>
              <w:t>3.11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noProof/>
                <w:lang w:val="en-GB"/>
              </w:rPr>
              <w:t>Integration test case I11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34B526" w14:textId="23766906" w:rsidR="00E73F02" w:rsidRDefault="00073E5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8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Tools and Test Equipment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0163D35" w14:textId="256EF80A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9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4.1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Tools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0370241" w14:textId="13D7A4BC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0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4.2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Test Equipment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95E55F3" w14:textId="1A8871E0" w:rsidR="00E73F02" w:rsidRDefault="00073E5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1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5.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Program Stubs and Test Data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20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14190E" w14:textId="1430975C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2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5.1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Program Stubs and Drivers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20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11F664" w14:textId="0223C01E" w:rsidR="00E73F02" w:rsidRDefault="00073E52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3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5.2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Test Data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21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D263F08" w14:textId="3E61046A" w:rsidR="00E73F02" w:rsidRDefault="00073E5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4" w:history="1"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6.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Hyperlink"/>
                <w:rFonts w:cstheme="minorHAnsi"/>
                <w:noProof/>
                <w:lang w:val="en-GB"/>
              </w:rPr>
              <w:t>Effort Spent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E73F02">
              <w:rPr>
                <w:noProof/>
                <w:webHidden/>
              </w:rPr>
              <w:t>22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51379AA" w14:textId="14EA7A63" w:rsidR="00A34801" w:rsidRDefault="009B688B" w:rsidP="006928DE">
          <w:pPr>
            <w:pStyle w:val="TOC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BC15DE" w14:textId="77777777" w:rsidR="00126AE1" w:rsidRPr="00CD3888" w:rsidRDefault="00607C92" w:rsidP="00CE7435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4" w:name="_Toc472278666"/>
      <w:r w:rsidRPr="00CD3888">
        <w:rPr>
          <w:sz w:val="32"/>
          <w:lang w:val="en-GB"/>
        </w:rPr>
        <w:lastRenderedPageBreak/>
        <w:t>Introduction</w:t>
      </w:r>
      <w:bookmarkEnd w:id="4"/>
    </w:p>
    <w:p w14:paraId="4C9FC46F" w14:textId="77777777" w:rsidR="0039268F" w:rsidRPr="00CD3888" w:rsidRDefault="00CD3888" w:rsidP="00CE7435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5" w:name="_Toc472278667"/>
      <w:r w:rsidR="00E631A7">
        <w:rPr>
          <w:sz w:val="28"/>
          <w:lang w:val="en-GB"/>
        </w:rPr>
        <w:t>Revision History</w:t>
      </w:r>
      <w:bookmarkEnd w:id="5"/>
    </w:p>
    <w:tbl>
      <w:tblPr>
        <w:tblStyle w:val="TableGrid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13F25E06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S. Ghanbari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6" w:name="_Toc472278668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6"/>
    </w:p>
    <w:p w14:paraId="1062751B" w14:textId="77777777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</w:t>
      </w:r>
      <w:commentRangeStart w:id="7"/>
      <w:r>
        <w:rPr>
          <w:sz w:val="22"/>
          <w:lang w:val="en-GB"/>
        </w:rPr>
        <w:t xml:space="preserve">how the components described in the Design Document </w:t>
      </w:r>
      <w:proofErr w:type="gramStart"/>
      <w:r>
        <w:rPr>
          <w:sz w:val="22"/>
          <w:lang w:val="en-GB"/>
        </w:rPr>
        <w:t>will be tested</w:t>
      </w:r>
      <w:commentRangeEnd w:id="7"/>
      <w:proofErr w:type="gramEnd"/>
      <w:r w:rsidR="00073E52">
        <w:rPr>
          <w:rStyle w:val="CommentReference"/>
        </w:rPr>
        <w:commentReference w:id="7"/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</w:t>
      </w:r>
      <w:commentRangeStart w:id="8"/>
      <w:r>
        <w:rPr>
          <w:sz w:val="22"/>
          <w:lang w:val="en-GB"/>
        </w:rPr>
        <w:t xml:space="preserve">keeping in mind that Unit Test </w:t>
      </w:r>
      <w:proofErr w:type="gramStart"/>
      <w:r>
        <w:rPr>
          <w:sz w:val="22"/>
          <w:lang w:val="en-GB"/>
        </w:rPr>
        <w:t>will be done</w:t>
      </w:r>
      <w:proofErr w:type="gramEnd"/>
      <w:r>
        <w:rPr>
          <w:sz w:val="22"/>
          <w:lang w:val="en-GB"/>
        </w:rPr>
        <w:t xml:space="preserve"> before starting the Integration Test phase</w:t>
      </w:r>
      <w:commentRangeEnd w:id="8"/>
      <w:r w:rsidR="00073E52">
        <w:rPr>
          <w:rStyle w:val="CommentReference"/>
        </w:rPr>
        <w:commentReference w:id="8"/>
      </w:r>
      <w:r>
        <w:rPr>
          <w:sz w:val="22"/>
          <w:lang w:val="en-GB"/>
        </w:rPr>
        <w:t>.</w:t>
      </w:r>
      <w:r w:rsidR="00041061">
        <w:rPr>
          <w:sz w:val="22"/>
          <w:lang w:val="en-GB"/>
        </w:rPr>
        <w:t xml:space="preserve"> 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2278669"/>
      <w:commentRangeStart w:id="10"/>
      <w:r w:rsidR="00E631A7">
        <w:rPr>
          <w:sz w:val="28"/>
          <w:lang w:val="en-GB"/>
        </w:rPr>
        <w:t>Definitions and Abbreviations</w:t>
      </w:r>
      <w:bookmarkEnd w:id="9"/>
      <w:commentRangeEnd w:id="10"/>
      <w:r w:rsidR="00073E52">
        <w:rPr>
          <w:rStyle w:val="CommentReference"/>
          <w:b w:val="0"/>
        </w:rPr>
        <w:commentReference w:id="10"/>
      </w:r>
    </w:p>
    <w:p w14:paraId="657BE8B1" w14:textId="77777777" w:rsidR="001E2590" w:rsidRPr="00CD3888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6417DCB9" w14:textId="77777777" w:rsidR="001E2590" w:rsidRPr="00CD3888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</w:t>
      </w:r>
      <w:proofErr w:type="spellStart"/>
      <w:r w:rsidRPr="00CD3888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</w:t>
      </w:r>
      <w:proofErr w:type="spellEnd"/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ListParagraph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77777777" w:rsidR="004D663A" w:rsidRDefault="004D663A" w:rsidP="007F05EC">
      <w:pPr>
        <w:pStyle w:val="ListParagraph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Heading2"/>
        <w:numPr>
          <w:ilvl w:val="1"/>
          <w:numId w:val="4"/>
        </w:numPr>
        <w:rPr>
          <w:sz w:val="28"/>
          <w:lang w:val="en-GB"/>
        </w:rPr>
      </w:pPr>
      <w:bookmarkStart w:id="11" w:name="_Reference_Documents"/>
      <w:bookmarkEnd w:id="11"/>
      <w:r>
        <w:rPr>
          <w:sz w:val="28"/>
          <w:lang w:val="en-GB"/>
        </w:rPr>
        <w:t xml:space="preserve"> </w:t>
      </w:r>
      <w:bookmarkStart w:id="12" w:name="_Toc472278670"/>
      <w:r w:rsidR="00505489" w:rsidRPr="00CD3888">
        <w:rPr>
          <w:sz w:val="28"/>
          <w:lang w:val="en-GB"/>
        </w:rPr>
        <w:t>Reference Documents</w:t>
      </w:r>
      <w:bookmarkEnd w:id="12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227589DD" w:rsidR="00A24D21" w:rsidRDefault="00CF773D" w:rsidP="00E73F02">
      <w:pPr>
        <w:pStyle w:val="ListParagraph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123695DD" w14:textId="04656451" w:rsidR="00E73F02" w:rsidRDefault="00E73F02" w:rsidP="00E73F02">
      <w:pPr>
        <w:pStyle w:val="ListParagraph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 Plan Example.pdf</w:t>
      </w:r>
    </w:p>
    <w:p w14:paraId="40C63577" w14:textId="303E1ECC" w:rsidR="00E73F02" w:rsidRDefault="00E73F02" w:rsidP="00E73F02">
      <w:pPr>
        <w:pStyle w:val="ListParagraph"/>
        <w:numPr>
          <w:ilvl w:val="0"/>
          <w:numId w:val="7"/>
        </w:numPr>
        <w:spacing w:after="120"/>
        <w:ind w:right="2183"/>
        <w:rPr>
          <w:ins w:id="13" w:author="Tinti Erica" w:date="2017-01-15T22:09:00Z"/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testing example document.pdf</w:t>
      </w:r>
    </w:p>
    <w:p w14:paraId="5A3052B2" w14:textId="5BF13086" w:rsidR="00073E52" w:rsidRDefault="00073E52" w:rsidP="00E73F02">
      <w:pPr>
        <w:pStyle w:val="ListParagraph"/>
        <w:numPr>
          <w:ilvl w:val="0"/>
          <w:numId w:val="7"/>
        </w:numPr>
        <w:spacing w:after="120"/>
        <w:ind w:right="2183"/>
        <w:rPr>
          <w:ins w:id="14" w:author="Tinti Erica" w:date="2017-01-15T22:10:00Z"/>
          <w:rFonts w:asciiTheme="minorHAnsi" w:hAnsiTheme="minorHAnsi" w:cstheme="minorHAnsi"/>
          <w:sz w:val="22"/>
          <w:szCs w:val="20"/>
          <w:lang w:val="en-GB"/>
        </w:rPr>
      </w:pPr>
      <w:commentRangeStart w:id="15"/>
      <w:proofErr w:type="spellStart"/>
      <w:ins w:id="16" w:author="Tinti Erica" w:date="2017-01-15T22:09:00Z">
        <w:r>
          <w:rPr>
            <w:rFonts w:asciiTheme="minorHAnsi" w:hAnsiTheme="minorHAnsi" w:cstheme="minorHAnsi"/>
            <w:sz w:val="22"/>
            <w:szCs w:val="20"/>
            <w:lang w:val="en-GB"/>
          </w:rPr>
          <w:t>RASD</w:t>
        </w:r>
      </w:ins>
      <w:ins w:id="17" w:author="Tinti Erica" w:date="2017-01-15T22:10:00Z">
        <w:r>
          <w:rPr>
            <w:rFonts w:asciiTheme="minorHAnsi" w:hAnsiTheme="minorHAnsi" w:cstheme="minorHAnsi"/>
            <w:sz w:val="22"/>
            <w:szCs w:val="20"/>
            <w:lang w:val="en-GB"/>
          </w:rPr>
          <w:t>_PowerEnjoy_Caprara_Ghanbari_Tinti</w:t>
        </w:r>
        <w:proofErr w:type="spellEnd"/>
      </w:ins>
    </w:p>
    <w:p w14:paraId="4EDF651D" w14:textId="3E22D10B" w:rsidR="00073E52" w:rsidRDefault="00073E52" w:rsidP="00E73F02">
      <w:pPr>
        <w:pStyle w:val="ListParagraph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ins w:id="18" w:author="Tinti Erica" w:date="2017-01-15T22:10:00Z">
        <w:r>
          <w:rPr>
            <w:rFonts w:asciiTheme="minorHAnsi" w:hAnsiTheme="minorHAnsi" w:cstheme="minorHAnsi"/>
            <w:sz w:val="22"/>
            <w:szCs w:val="20"/>
            <w:lang w:val="en-GB"/>
          </w:rPr>
          <w:t>DesignDocument_PowerEnjoy_Caprara_Ghanbari_Tinti</w:t>
        </w:r>
      </w:ins>
      <w:commentRangeEnd w:id="15"/>
      <w:proofErr w:type="spellEnd"/>
      <w:ins w:id="19" w:author="Tinti Erica" w:date="2017-01-15T22:11:00Z">
        <w:r>
          <w:rPr>
            <w:rStyle w:val="CommentReference"/>
            <w:rFonts w:ascii="Calibri" w:eastAsia="Calibri" w:hAnsi="Calibri" w:cs="Calibri"/>
          </w:rPr>
          <w:commentReference w:id="15"/>
        </w:r>
      </w:ins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77777777" w:rsidR="00505489" w:rsidRPr="00CD3888" w:rsidRDefault="00E631A7" w:rsidP="00CE7435">
      <w:pPr>
        <w:pStyle w:val="Heading1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  <w:lang w:val="en-GB"/>
        </w:rPr>
      </w:pPr>
      <w:bookmarkStart w:id="20" w:name="_Toc47227867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Integration Strategy</w:t>
      </w:r>
      <w:bookmarkEnd w:id="20"/>
    </w:p>
    <w:p w14:paraId="3F1D02C6" w14:textId="77777777" w:rsidR="00A92E46" w:rsidRPr="00CD3888" w:rsidRDefault="00CD3888" w:rsidP="00CE7435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2278672"/>
      <w:r w:rsidR="00E631A7">
        <w:rPr>
          <w:sz w:val="28"/>
          <w:lang w:val="en-GB"/>
        </w:rPr>
        <w:t>Entry Criteria</w:t>
      </w:r>
      <w:bookmarkEnd w:id="21"/>
    </w:p>
    <w:p w14:paraId="2C82EA16" w14:textId="657E8709" w:rsidR="00437DD7" w:rsidRDefault="003C4013" w:rsidP="00437DD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Before starting the Integration testing</w:t>
      </w:r>
      <w:r w:rsidR="00C65D45">
        <w:rPr>
          <w:sz w:val="22"/>
          <w:lang w:val="en-GB"/>
        </w:rPr>
        <w:t xml:space="preserve"> phase</w:t>
      </w:r>
      <w:r>
        <w:rPr>
          <w:sz w:val="22"/>
          <w:lang w:val="en-GB"/>
        </w:rPr>
        <w:t xml:space="preserve">, </w:t>
      </w:r>
      <w:r w:rsidR="00437DD7">
        <w:rPr>
          <w:sz w:val="22"/>
          <w:lang w:val="en-GB"/>
        </w:rPr>
        <w:t>two conditions must meet:</w:t>
      </w:r>
    </w:p>
    <w:p w14:paraId="61416D8A" w14:textId="25770349" w:rsidR="00437DD7" w:rsidRPr="00437DD7" w:rsidRDefault="00437DD7" w:rsidP="00437DD7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437DD7">
        <w:rPr>
          <w:rFonts w:asciiTheme="minorHAnsi" w:hAnsiTheme="minorHAnsi" w:cstheme="minorHAnsi"/>
          <w:sz w:val="22"/>
          <w:szCs w:val="20"/>
          <w:lang w:val="en-GB"/>
        </w:rPr>
        <w:t>t</w:t>
      </w:r>
      <w:r w:rsidR="00C65D45" w:rsidRPr="00437DD7">
        <w:rPr>
          <w:rFonts w:asciiTheme="minorHAnsi" w:hAnsiTheme="minorHAnsi" w:cstheme="minorHAnsi"/>
          <w:sz w:val="22"/>
          <w:szCs w:val="20"/>
          <w:lang w:val="en-GB"/>
        </w:rPr>
        <w:t>he</w:t>
      </w:r>
      <w:r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C65D45"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Integration Test Plan document </w:t>
      </w:r>
      <w:r w:rsidRPr="00437DD7">
        <w:rPr>
          <w:rFonts w:asciiTheme="minorHAnsi" w:hAnsiTheme="minorHAnsi" w:cstheme="minorHAnsi"/>
          <w:sz w:val="22"/>
          <w:szCs w:val="20"/>
          <w:lang w:val="en-GB"/>
        </w:rPr>
        <w:t>should be</w:t>
      </w:r>
      <w:r w:rsidR="00C65D45"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 complete, </w:t>
      </w:r>
      <w:r w:rsidRPr="00437DD7">
        <w:rPr>
          <w:rFonts w:asciiTheme="minorHAnsi" w:hAnsiTheme="minorHAnsi" w:cstheme="minorHAnsi"/>
          <w:sz w:val="22"/>
          <w:szCs w:val="20"/>
          <w:lang w:val="en-GB"/>
        </w:rPr>
        <w:t>so</w:t>
      </w:r>
      <w:r w:rsidR="00C65D45"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 that </w:t>
      </w:r>
      <w:r w:rsidRPr="00437DD7">
        <w:rPr>
          <w:rFonts w:asciiTheme="minorHAnsi" w:hAnsiTheme="minorHAnsi" w:cstheme="minorHAnsi"/>
          <w:sz w:val="22"/>
          <w:szCs w:val="20"/>
          <w:lang w:val="en-GB"/>
        </w:rPr>
        <w:t>the approach for integration testing will be clear,</w:t>
      </w:r>
    </w:p>
    <w:p w14:paraId="71C2E468" w14:textId="4AA1E7D6" w:rsidR="00437DD7" w:rsidRPr="00437DD7" w:rsidRDefault="00183A36" w:rsidP="00437DD7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gramStart"/>
      <w:r>
        <w:rPr>
          <w:rFonts w:asciiTheme="minorHAnsi" w:hAnsiTheme="minorHAnsi" w:cstheme="minorHAnsi"/>
          <w:sz w:val="22"/>
          <w:szCs w:val="20"/>
          <w:lang w:val="en-GB"/>
        </w:rPr>
        <w:t>c</w:t>
      </w:r>
      <w:r w:rsidR="00437DD7" w:rsidRPr="00437DD7">
        <w:rPr>
          <w:rFonts w:asciiTheme="minorHAnsi" w:hAnsiTheme="minorHAnsi" w:cstheme="minorHAnsi"/>
          <w:sz w:val="22"/>
          <w:szCs w:val="20"/>
          <w:lang w:val="en-GB"/>
        </w:rPr>
        <w:t>lasses</w:t>
      </w:r>
      <w:proofErr w:type="gramEnd"/>
      <w:r w:rsidR="00437DD7"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 and methods </w:t>
      </w:r>
      <w:commentRangeStart w:id="22"/>
      <w:r w:rsidR="00437DD7" w:rsidRPr="00437DD7">
        <w:rPr>
          <w:rFonts w:asciiTheme="minorHAnsi" w:hAnsiTheme="minorHAnsi" w:cstheme="minorHAnsi"/>
          <w:sz w:val="22"/>
          <w:szCs w:val="20"/>
          <w:lang w:val="en-GB"/>
        </w:rPr>
        <w:t xml:space="preserve">involved </w:t>
      </w:r>
      <w:commentRangeEnd w:id="22"/>
      <w:r w:rsidR="00073E52">
        <w:rPr>
          <w:rStyle w:val="CommentReference"/>
          <w:rFonts w:ascii="Calibri" w:eastAsia="Calibri" w:hAnsi="Calibri" w:cs="Calibri"/>
        </w:rPr>
        <w:commentReference w:id="22"/>
      </w:r>
      <w:r w:rsidR="00437DD7" w:rsidRPr="00437DD7">
        <w:rPr>
          <w:rFonts w:asciiTheme="minorHAnsi" w:hAnsiTheme="minorHAnsi" w:cstheme="minorHAnsi"/>
          <w:sz w:val="22"/>
          <w:szCs w:val="20"/>
          <w:lang w:val="en-GB"/>
        </w:rPr>
        <w:t>in the integration tests must be completely developed and unit tested successfully.</w:t>
      </w:r>
    </w:p>
    <w:p w14:paraId="5700344E" w14:textId="74E5B96A" w:rsidR="009D0F2F" w:rsidRDefault="006A39EB" w:rsidP="00AD206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</w:t>
      </w:r>
      <w:r w:rsidR="003A0A4D">
        <w:rPr>
          <w:sz w:val="22"/>
          <w:lang w:val="en-GB"/>
        </w:rPr>
        <w:t>his way</w:t>
      </w:r>
      <w:r>
        <w:rPr>
          <w:sz w:val="22"/>
          <w:lang w:val="en-GB"/>
        </w:rPr>
        <w:t>,</w:t>
      </w:r>
      <w:r w:rsidR="003A0A4D">
        <w:rPr>
          <w:sz w:val="22"/>
          <w:lang w:val="en-GB"/>
        </w:rPr>
        <w:t xml:space="preserve"> we can </w:t>
      </w:r>
      <w:r w:rsidR="00437DD7">
        <w:rPr>
          <w:sz w:val="22"/>
          <w:lang w:val="en-GB"/>
        </w:rPr>
        <w:t>en</w:t>
      </w:r>
      <w:r w:rsidR="003A0A4D">
        <w:rPr>
          <w:sz w:val="22"/>
          <w:lang w:val="en-GB"/>
        </w:rPr>
        <w:t xml:space="preserve">sure that </w:t>
      </w:r>
      <w:r w:rsidR="00183A36">
        <w:rPr>
          <w:sz w:val="22"/>
          <w:lang w:val="en-GB"/>
        </w:rPr>
        <w:t xml:space="preserve">the </w:t>
      </w:r>
      <w:r w:rsidR="00437DD7">
        <w:rPr>
          <w:sz w:val="22"/>
          <w:lang w:val="en-GB"/>
        </w:rPr>
        <w:t xml:space="preserve">produced </w:t>
      </w:r>
      <w:r w:rsidR="003A0A4D">
        <w:rPr>
          <w:sz w:val="22"/>
          <w:lang w:val="en-GB"/>
        </w:rPr>
        <w:t>results are</w:t>
      </w:r>
      <w:r>
        <w:rPr>
          <w:sz w:val="22"/>
          <w:lang w:val="en-GB"/>
        </w:rPr>
        <w:t xml:space="preserve"> meaningful and </w:t>
      </w:r>
      <w:r w:rsidR="003A0A4D">
        <w:rPr>
          <w:sz w:val="22"/>
          <w:lang w:val="en-GB"/>
        </w:rPr>
        <w:t xml:space="preserve">we can accelerate the process without waiting </w:t>
      </w:r>
      <w:commentRangeStart w:id="23"/>
      <w:r w:rsidR="003A0A4D">
        <w:rPr>
          <w:sz w:val="22"/>
          <w:lang w:val="en-GB"/>
        </w:rPr>
        <w:t xml:space="preserve">each class and method of the component </w:t>
      </w:r>
      <w:r>
        <w:rPr>
          <w:sz w:val="22"/>
          <w:lang w:val="en-GB"/>
        </w:rPr>
        <w:t>to be complete</w:t>
      </w:r>
      <w:commentRangeEnd w:id="23"/>
      <w:r w:rsidR="00073E52">
        <w:rPr>
          <w:rStyle w:val="CommentReference"/>
        </w:rPr>
        <w:commentReference w:id="23"/>
      </w:r>
      <w:r>
        <w:rPr>
          <w:sz w:val="22"/>
          <w:lang w:val="en-GB"/>
        </w:rPr>
        <w:t>.</w:t>
      </w:r>
      <w:r w:rsidR="00105E36">
        <w:rPr>
          <w:sz w:val="22"/>
          <w:lang w:val="en-GB"/>
        </w:rPr>
        <w:t xml:space="preserve"> The only requirement to proceed with tests is that </w:t>
      </w:r>
      <w:r w:rsidR="003A0A4D">
        <w:rPr>
          <w:sz w:val="22"/>
          <w:lang w:val="en-GB"/>
        </w:rPr>
        <w:t xml:space="preserve">at least the minimum amount of functionality </w:t>
      </w:r>
      <w:r w:rsidR="00105E36">
        <w:rPr>
          <w:sz w:val="22"/>
          <w:lang w:val="en-GB"/>
        </w:rPr>
        <w:t>has been developed</w:t>
      </w:r>
      <w:r>
        <w:rPr>
          <w:sz w:val="22"/>
          <w:lang w:val="en-GB"/>
        </w:rPr>
        <w:t>.</w:t>
      </w:r>
    </w:p>
    <w:p w14:paraId="3DE36E07" w14:textId="77777777" w:rsidR="00B332C4" w:rsidRPr="00CD3888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77777777" w:rsidR="000C1C34" w:rsidRPr="00CD3888" w:rsidRDefault="00CD3888" w:rsidP="00CE7435">
      <w:pPr>
        <w:pStyle w:val="Heading2"/>
        <w:numPr>
          <w:ilvl w:val="1"/>
          <w:numId w:val="5"/>
        </w:numPr>
        <w:rPr>
          <w:sz w:val="28"/>
          <w:lang w:val="en-GB"/>
        </w:rPr>
      </w:pPr>
      <w:bookmarkStart w:id="24" w:name="_High_level_components"/>
      <w:bookmarkEnd w:id="24"/>
      <w:r>
        <w:rPr>
          <w:sz w:val="28"/>
          <w:lang w:val="en-GB"/>
        </w:rPr>
        <w:lastRenderedPageBreak/>
        <w:t xml:space="preserve"> </w:t>
      </w:r>
      <w:bookmarkStart w:id="25" w:name="_Ref472113246"/>
      <w:bookmarkStart w:id="26" w:name="_Toc472278673"/>
      <w:r w:rsidR="00E631A7">
        <w:rPr>
          <w:sz w:val="28"/>
          <w:lang w:val="en-GB"/>
        </w:rPr>
        <w:t>Elements to be Integrated</w:t>
      </w:r>
      <w:bookmarkEnd w:id="25"/>
      <w:bookmarkEnd w:id="26"/>
    </w:p>
    <w:p w14:paraId="44FBD5C4" w14:textId="60EBCEB8" w:rsidR="001F6F50" w:rsidRDefault="001F6F50" w:rsidP="0065418C">
      <w:pPr>
        <w:spacing w:after="120"/>
        <w:rPr>
          <w:sz w:val="22"/>
          <w:highlight w:val="yellow"/>
          <w:lang w:val="en-GB"/>
        </w:rPr>
      </w:pPr>
      <w:r>
        <w:rPr>
          <w:noProof/>
          <w:sz w:val="22"/>
        </w:rPr>
        <w:drawing>
          <wp:inline distT="0" distB="0" distL="0" distR="0" wp14:anchorId="51664275" wp14:editId="5FE5FE3F">
            <wp:extent cx="5553075" cy="5463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67" cy="54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736E" w14:textId="601FC436" w:rsidR="00A25B49" w:rsidRPr="003F651C" w:rsidRDefault="00A25B49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Our system </w:t>
      </w:r>
      <w:r w:rsidR="003F651C" w:rsidRPr="003F651C">
        <w:rPr>
          <w:sz w:val="22"/>
          <w:lang w:val="en-GB"/>
        </w:rPr>
        <w:t xml:space="preserve">has </w:t>
      </w:r>
      <w:r w:rsidRPr="003F651C">
        <w:rPr>
          <w:sz w:val="22"/>
          <w:lang w:val="en-GB"/>
        </w:rPr>
        <w:t xml:space="preserve">many components, </w:t>
      </w:r>
      <w:r w:rsidR="003F651C" w:rsidRPr="003F651C">
        <w:rPr>
          <w:sz w:val="22"/>
          <w:lang w:val="en-GB"/>
        </w:rPr>
        <w:t>organised</w:t>
      </w:r>
      <w:r w:rsidRPr="003F651C">
        <w:rPr>
          <w:sz w:val="22"/>
          <w:lang w:val="en-GB"/>
        </w:rPr>
        <w:t xml:space="preserve"> in two level</w:t>
      </w:r>
      <w:r w:rsidR="003F651C" w:rsidRPr="003F651C">
        <w:rPr>
          <w:sz w:val="22"/>
          <w:lang w:val="en-GB"/>
        </w:rPr>
        <w:t>s</w:t>
      </w:r>
      <w:r w:rsidRPr="003F651C">
        <w:rPr>
          <w:sz w:val="22"/>
          <w:lang w:val="en-GB"/>
        </w:rPr>
        <w:t xml:space="preserve"> of </w:t>
      </w:r>
      <w:r w:rsidR="001F6F50" w:rsidRPr="003F651C">
        <w:rPr>
          <w:sz w:val="22"/>
          <w:lang w:val="en-GB"/>
        </w:rPr>
        <w:t>granularity</w:t>
      </w:r>
      <w:r w:rsidRPr="003F651C">
        <w:rPr>
          <w:sz w:val="22"/>
          <w:lang w:val="en-GB"/>
        </w:rPr>
        <w:t>.</w:t>
      </w: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lastRenderedPageBreak/>
        <w:t>Model</w:t>
      </w:r>
    </w:p>
    <w:p w14:paraId="4EF71B00" w14:textId="1443CE24" w:rsidR="00A25B49" w:rsidRPr="003F651C" w:rsidRDefault="0065418C" w:rsidP="00A25B4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388D91C4" w14:textId="1782F76F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More in detail, the Controller</w:t>
      </w:r>
      <w:r w:rsidR="00A25B49" w:rsidRPr="003F651C">
        <w:rPr>
          <w:sz w:val="22"/>
          <w:lang w:val="en-GB"/>
        </w:rPr>
        <w:t xml:space="preserve"> is composed by </w:t>
      </w:r>
      <w:proofErr w:type="spellStart"/>
      <w:r>
        <w:rPr>
          <w:sz w:val="22"/>
          <w:lang w:val="en-GB"/>
        </w:rPr>
        <w:t>WebService</w:t>
      </w:r>
      <w:proofErr w:type="spellEnd"/>
      <w:r>
        <w:rPr>
          <w:sz w:val="22"/>
          <w:lang w:val="en-GB"/>
        </w:rPr>
        <w:t xml:space="preserve">, </w:t>
      </w:r>
      <w:r w:rsidRPr="003F651C">
        <w:rPr>
          <w:sz w:val="22"/>
          <w:lang w:val="en-GB"/>
        </w:rPr>
        <w:t>Authenti</w:t>
      </w:r>
      <w:r>
        <w:rPr>
          <w:sz w:val="22"/>
          <w:lang w:val="en-GB"/>
        </w:rPr>
        <w:t xml:space="preserve">cation, Maintenance Controller, Reservation </w:t>
      </w:r>
      <w:r w:rsidR="00D32EAE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, Calculation </w:t>
      </w:r>
      <w:r w:rsidR="00E718A1" w:rsidRPr="003F651C">
        <w:rPr>
          <w:sz w:val="22"/>
          <w:lang w:val="en-GB"/>
        </w:rPr>
        <w:t>Controller</w:t>
      </w:r>
      <w:r w:rsidR="001F6F50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</w:p>
    <w:p w14:paraId="6D9A101B" w14:textId="516BEE6A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Model has</w:t>
      </w:r>
      <w:r w:rsidR="00E718A1" w:rsidRPr="003F651C">
        <w:rPr>
          <w:sz w:val="22"/>
          <w:lang w:val="en-GB"/>
        </w:rPr>
        <w:t xml:space="preserve"> DAO com</w:t>
      </w:r>
      <w:r>
        <w:rPr>
          <w:sz w:val="22"/>
          <w:lang w:val="en-GB"/>
        </w:rPr>
        <w:t xml:space="preserve">ponents and some </w:t>
      </w:r>
      <w:proofErr w:type="spellStart"/>
      <w:r>
        <w:rPr>
          <w:sz w:val="22"/>
          <w:lang w:val="en-GB"/>
        </w:rPr>
        <w:t>Pojo</w:t>
      </w:r>
      <w:proofErr w:type="spellEnd"/>
      <w:r>
        <w:rPr>
          <w:sz w:val="22"/>
          <w:lang w:val="en-GB"/>
        </w:rPr>
        <w:t xml:space="preserve"> component</w:t>
      </w:r>
      <w:ins w:id="27" w:author="Tinti Erica" w:date="2017-01-15T22:14:00Z">
        <w:r w:rsidR="00073E52">
          <w:rPr>
            <w:sz w:val="22"/>
            <w:lang w:val="en-GB"/>
          </w:rPr>
          <w:t>s</w:t>
        </w:r>
      </w:ins>
      <w:r w:rsidR="00E718A1" w:rsidRPr="003F651C">
        <w:rPr>
          <w:sz w:val="22"/>
          <w:lang w:val="en-GB"/>
        </w:rPr>
        <w:t xml:space="preserve">. The last </w:t>
      </w:r>
      <w:r>
        <w:rPr>
          <w:sz w:val="22"/>
          <w:lang w:val="en-GB"/>
        </w:rPr>
        <w:t xml:space="preserve">one </w:t>
      </w:r>
      <w:proofErr w:type="gramStart"/>
      <w:r w:rsidR="00E718A1" w:rsidRPr="003F651C">
        <w:rPr>
          <w:sz w:val="22"/>
          <w:lang w:val="en-GB"/>
        </w:rPr>
        <w:t>do</w:t>
      </w:r>
      <w:ins w:id="28" w:author="Tinti Erica" w:date="2017-01-15T22:15:00Z">
        <w:r w:rsidR="00073E52">
          <w:rPr>
            <w:sz w:val="22"/>
            <w:lang w:val="en-GB"/>
          </w:rPr>
          <w:t>n’t</w:t>
        </w:r>
      </w:ins>
      <w:proofErr w:type="gramEnd"/>
      <w:del w:id="29" w:author="Tinti Erica" w:date="2017-01-15T22:14:00Z">
        <w:r w:rsidR="00E718A1" w:rsidRPr="003F651C" w:rsidDel="00073E52">
          <w:rPr>
            <w:sz w:val="22"/>
            <w:lang w:val="en-GB"/>
          </w:rPr>
          <w:delText>es</w:delText>
        </w:r>
        <w:r w:rsidDel="00073E52">
          <w:rPr>
            <w:sz w:val="22"/>
            <w:lang w:val="en-GB"/>
          </w:rPr>
          <w:delText>n’</w:delText>
        </w:r>
        <w:r w:rsidR="00E718A1" w:rsidRPr="003F651C" w:rsidDel="00073E52">
          <w:rPr>
            <w:sz w:val="22"/>
            <w:lang w:val="en-GB"/>
          </w:rPr>
          <w:delText>t</w:delText>
        </w:r>
      </w:del>
      <w:r w:rsidR="00E718A1" w:rsidRPr="003F651C">
        <w:rPr>
          <w:sz w:val="22"/>
          <w:lang w:val="en-GB"/>
        </w:rPr>
        <w:t xml:space="preserve"> need to be</w:t>
      </w:r>
      <w:r>
        <w:rPr>
          <w:sz w:val="22"/>
          <w:lang w:val="en-GB"/>
        </w:rPr>
        <w:t xml:space="preserve"> considered for integration</w:t>
      </w:r>
      <w:r w:rsidR="00E718A1" w:rsidRPr="003F651C">
        <w:rPr>
          <w:sz w:val="22"/>
          <w:lang w:val="en-GB"/>
        </w:rPr>
        <w:t>.</w:t>
      </w:r>
      <w:r w:rsidR="0071685B">
        <w:rPr>
          <w:sz w:val="22"/>
          <w:lang w:val="en-GB"/>
        </w:rPr>
        <w:t xml:space="preserve"> Note that DAO components won’t be unit tested.</w:t>
      </w:r>
      <w:r w:rsidR="00E718A1" w:rsidRPr="003F651C">
        <w:rPr>
          <w:sz w:val="22"/>
          <w:lang w:val="en-GB"/>
        </w:rPr>
        <w:t xml:space="preserve"> </w:t>
      </w:r>
    </w:p>
    <w:p w14:paraId="78DA2C1A" w14:textId="1FBDEEB6" w:rsidR="003F651C" w:rsidRDefault="00E718A1" w:rsidP="0071685B">
      <w:pPr>
        <w:spacing w:after="120"/>
        <w:ind w:left="0" w:firstLine="0"/>
        <w:rPr>
          <w:sz w:val="22"/>
          <w:lang w:val="en-GB"/>
        </w:rPr>
      </w:pPr>
      <w:r w:rsidRPr="003F651C">
        <w:rPr>
          <w:sz w:val="22"/>
          <w:lang w:val="en-GB"/>
        </w:rPr>
        <w:t xml:space="preserve">Data </w:t>
      </w:r>
      <w:r w:rsidR="0071685B">
        <w:rPr>
          <w:sz w:val="22"/>
          <w:lang w:val="en-GB"/>
        </w:rPr>
        <w:t xml:space="preserve">low level </w:t>
      </w:r>
      <w:r w:rsidRPr="003F651C">
        <w:rPr>
          <w:sz w:val="22"/>
          <w:lang w:val="en-GB"/>
        </w:rPr>
        <w:t xml:space="preserve">components </w:t>
      </w:r>
      <w:r w:rsidR="003F651C">
        <w:rPr>
          <w:sz w:val="22"/>
          <w:lang w:val="en-GB"/>
        </w:rPr>
        <w:t>are the</w:t>
      </w:r>
      <w:r w:rsidRPr="003F651C">
        <w:rPr>
          <w:sz w:val="22"/>
          <w:lang w:val="en-GB"/>
        </w:rPr>
        <w:t xml:space="preserve"> </w:t>
      </w:r>
      <w:proofErr w:type="spellStart"/>
      <w:r w:rsidRPr="003F651C">
        <w:rPr>
          <w:sz w:val="22"/>
          <w:lang w:val="en-GB"/>
        </w:rPr>
        <w:t>DataService</w:t>
      </w:r>
      <w:proofErr w:type="spellEnd"/>
      <w:r w:rsidRPr="003F651C">
        <w:rPr>
          <w:sz w:val="22"/>
          <w:lang w:val="en-GB"/>
        </w:rPr>
        <w:t xml:space="preserve"> and</w:t>
      </w:r>
      <w:r w:rsidR="003F651C">
        <w:rPr>
          <w:sz w:val="22"/>
          <w:lang w:val="en-GB"/>
        </w:rPr>
        <w:t xml:space="preserve"> the</w:t>
      </w:r>
      <w:r w:rsidRPr="003F651C">
        <w:rPr>
          <w:sz w:val="22"/>
          <w:lang w:val="en-GB"/>
        </w:rPr>
        <w:t xml:space="preserve"> Database.</w:t>
      </w:r>
      <w:r w:rsidR="00E9796F" w:rsidRPr="003F651C">
        <w:rPr>
          <w:sz w:val="22"/>
          <w:lang w:val="en-GB"/>
        </w:rPr>
        <w:t xml:space="preserve"> </w:t>
      </w:r>
    </w:p>
    <w:p w14:paraId="5D293F6C" w14:textId="28FB7076" w:rsidR="001F6F50" w:rsidRDefault="003F651C" w:rsidP="00E718A1">
      <w:pPr>
        <w:spacing w:after="120"/>
        <w:rPr>
          <w:sz w:val="22"/>
          <w:lang w:val="en-GB"/>
        </w:rPr>
      </w:pPr>
      <w:commentRangeStart w:id="30"/>
      <w:r>
        <w:rPr>
          <w:sz w:val="22"/>
          <w:lang w:val="en-GB"/>
        </w:rPr>
        <w:t>Concerning the two m</w:t>
      </w:r>
      <w:r w:rsidR="00E9796F" w:rsidRPr="003F651C">
        <w:rPr>
          <w:sz w:val="22"/>
          <w:lang w:val="en-GB"/>
        </w:rPr>
        <w:t>obile application</w:t>
      </w:r>
      <w:r>
        <w:rPr>
          <w:sz w:val="22"/>
          <w:lang w:val="en-GB"/>
        </w:rPr>
        <w:t>s,</w:t>
      </w:r>
      <w:r w:rsidR="00E9796F" w:rsidRPr="003F651C">
        <w:rPr>
          <w:sz w:val="22"/>
          <w:lang w:val="en-GB"/>
        </w:rPr>
        <w:t xml:space="preserve"> we will </w:t>
      </w:r>
      <w:r>
        <w:rPr>
          <w:sz w:val="22"/>
          <w:lang w:val="en-GB"/>
        </w:rPr>
        <w:t xml:space="preserve">only </w:t>
      </w:r>
      <w:r w:rsidR="00E9796F" w:rsidRPr="003F651C">
        <w:rPr>
          <w:sz w:val="22"/>
          <w:lang w:val="en-GB"/>
        </w:rPr>
        <w:t xml:space="preserve">integrate </w:t>
      </w:r>
      <w:r>
        <w:rPr>
          <w:sz w:val="22"/>
          <w:lang w:val="en-GB"/>
        </w:rPr>
        <w:t>the</w:t>
      </w:r>
      <w:r w:rsidR="00E9796F" w:rsidRPr="003F651C">
        <w:rPr>
          <w:sz w:val="22"/>
          <w:lang w:val="en-GB"/>
        </w:rPr>
        <w:t xml:space="preserve"> User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 and Operator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 with the rest of the system</w:t>
      </w:r>
      <w:r w:rsidR="00E9796F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  <w:commentRangeEnd w:id="30"/>
      <w:r w:rsidR="00D77F4C">
        <w:rPr>
          <w:rStyle w:val="CommentReference"/>
        </w:rPr>
        <w:commentReference w:id="30"/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C67A1E6" w14:textId="77777777" w:rsidR="00126AE1" w:rsidRDefault="00CD3888" w:rsidP="00CE7435">
      <w:pPr>
        <w:pStyle w:val="Heading2"/>
        <w:numPr>
          <w:ilvl w:val="1"/>
          <w:numId w:val="5"/>
        </w:numPr>
        <w:rPr>
          <w:sz w:val="28"/>
          <w:lang w:val="en-GB"/>
        </w:rPr>
      </w:pPr>
      <w:bookmarkStart w:id="31" w:name="_Integration_Testing_Strategy"/>
      <w:bookmarkEnd w:id="31"/>
      <w:r>
        <w:rPr>
          <w:sz w:val="28"/>
          <w:lang w:val="en-GB"/>
        </w:rPr>
        <w:t xml:space="preserve"> </w:t>
      </w:r>
      <w:bookmarkStart w:id="32" w:name="_Toc472278674"/>
      <w:r w:rsidR="00E631A7">
        <w:rPr>
          <w:sz w:val="28"/>
          <w:lang w:val="en-GB"/>
        </w:rPr>
        <w:t>Integration Testing Strategy</w:t>
      </w:r>
      <w:bookmarkEnd w:id="32"/>
    </w:p>
    <w:p w14:paraId="08AFAC67" w14:textId="15296B0D" w:rsidR="0071685B" w:rsidRDefault="0071685B" w:rsidP="0071685B">
      <w:pPr>
        <w:spacing w:after="120"/>
        <w:rPr>
          <w:sz w:val="22"/>
          <w:lang w:val="en-GB"/>
        </w:rPr>
      </w:pPr>
      <w:r w:rsidRPr="0071685B">
        <w:rPr>
          <w:sz w:val="22"/>
          <w:lang w:val="en-GB"/>
        </w:rPr>
        <w:t xml:space="preserve">Following the “called by” concept, we defined a component hierarchy having the data components at the bottom, DAO components on a higher level, the controllers upon them and finally the mobile application. </w:t>
      </w:r>
      <w:commentRangeStart w:id="33"/>
      <w:r w:rsidRPr="0071685B">
        <w:rPr>
          <w:sz w:val="22"/>
          <w:lang w:val="en-GB"/>
        </w:rPr>
        <w:t xml:space="preserve">The figure in </w:t>
      </w:r>
      <w:r w:rsidR="00073E52">
        <w:fldChar w:fldCharType="begin"/>
      </w:r>
      <w:r w:rsidR="00073E52" w:rsidRPr="00073E52">
        <w:rPr>
          <w:lang w:val="en-US"/>
          <w:rPrChange w:id="34" w:author="Tinti Erica" w:date="2017-01-15T22:06:00Z">
            <w:rPr/>
          </w:rPrChange>
        </w:rPr>
        <w:instrText xml:space="preserve"> HYPERLINK \l "_Sequence_of_Component/Function" </w:instrText>
      </w:r>
      <w:r w:rsidR="00073E52">
        <w:fldChar w:fldCharType="separate"/>
      </w:r>
      <w:r w:rsidRPr="00B371AF">
        <w:rPr>
          <w:rStyle w:val="Hyperlink"/>
          <w:b/>
          <w:i/>
          <w:color w:val="000000" w:themeColor="text1"/>
          <w:sz w:val="22"/>
          <w:u w:val="none"/>
          <w:lang w:val="en-GB"/>
        </w:rPr>
        <w:t>$2.4</w:t>
      </w:r>
      <w:r w:rsidR="00073E52">
        <w:rPr>
          <w:rStyle w:val="Hyperlink"/>
          <w:b/>
          <w:i/>
          <w:color w:val="000000" w:themeColor="text1"/>
          <w:sz w:val="22"/>
          <w:u w:val="none"/>
          <w:lang w:val="en-GB"/>
        </w:rPr>
        <w:fldChar w:fldCharType="end"/>
      </w:r>
      <w:r>
        <w:rPr>
          <w:sz w:val="22"/>
          <w:lang w:val="en-GB"/>
        </w:rPr>
        <w:t xml:space="preserve"> shows the diagram obtained.</w:t>
      </w:r>
      <w:commentRangeEnd w:id="33"/>
      <w:r w:rsidR="00D77F4C">
        <w:rPr>
          <w:rStyle w:val="CommentReference"/>
        </w:rPr>
        <w:commentReference w:id="33"/>
      </w:r>
    </w:p>
    <w:p w14:paraId="01BA20A6" w14:textId="76DA9422" w:rsidR="000063BF" w:rsidRDefault="003036E1" w:rsidP="000063B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bottom-up approach has been chosen for testing the integration among components</w:t>
      </w:r>
      <w:r w:rsidR="00B371AF">
        <w:rPr>
          <w:sz w:val="22"/>
          <w:lang w:val="en-GB"/>
        </w:rPr>
        <w:t>:</w:t>
      </w:r>
      <w:r>
        <w:rPr>
          <w:sz w:val="22"/>
          <w:lang w:val="en-GB"/>
        </w:rPr>
        <w:t xml:space="preserve"> tests will proceed starting from the bottom of the hierarchy and moving to the top on each step.</w:t>
      </w:r>
      <w:r w:rsidR="000063BF">
        <w:rPr>
          <w:sz w:val="22"/>
          <w:lang w:val="en-GB"/>
        </w:rPr>
        <w:t xml:space="preserve"> </w:t>
      </w:r>
    </w:p>
    <w:p w14:paraId="648AC4B6" w14:textId="255B3087" w:rsidR="003036E1" w:rsidRDefault="00B371AF" w:rsidP="000063BF">
      <w:pPr>
        <w:spacing w:after="120"/>
        <w:rPr>
          <w:sz w:val="22"/>
          <w:lang w:val="en-GB"/>
        </w:rPr>
      </w:pPr>
      <w:commentRangeStart w:id="35"/>
      <w:r>
        <w:rPr>
          <w:sz w:val="22"/>
          <w:lang w:val="en-GB"/>
        </w:rPr>
        <w:t>Due to the many critical points of our system, t</w:t>
      </w:r>
      <w:r w:rsidR="000063BF">
        <w:rPr>
          <w:sz w:val="22"/>
          <w:lang w:val="en-GB"/>
        </w:rPr>
        <w:t>his strategy represents for us a</w:t>
      </w:r>
      <w:r w:rsidR="000063BF" w:rsidRPr="000063BF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safer way for testing and an easier </w:t>
      </w:r>
      <w:r w:rsidR="000063BF">
        <w:rPr>
          <w:sz w:val="22"/>
          <w:lang w:val="en-GB"/>
        </w:rPr>
        <w:t>method</w:t>
      </w:r>
      <w:r>
        <w:rPr>
          <w:sz w:val="22"/>
          <w:lang w:val="en-GB"/>
        </w:rPr>
        <w:t xml:space="preserve"> for finding and correcting software faults</w:t>
      </w:r>
      <w:commentRangeEnd w:id="35"/>
      <w:r w:rsidR="00AC4119">
        <w:rPr>
          <w:rStyle w:val="CommentReference"/>
        </w:rPr>
        <w:commentReference w:id="35"/>
      </w:r>
      <w:r>
        <w:rPr>
          <w:sz w:val="22"/>
          <w:lang w:val="en-GB"/>
        </w:rPr>
        <w:t>.</w:t>
      </w:r>
    </w:p>
    <w:p w14:paraId="079CFE13" w14:textId="24432A08" w:rsidR="00B42673" w:rsidRPr="00B371AF" w:rsidRDefault="003036E1" w:rsidP="00B371A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This approach will include the use of drivers</w:t>
      </w:r>
      <w:r w:rsidR="000063BF">
        <w:rPr>
          <w:sz w:val="22"/>
          <w:lang w:val="en-GB"/>
        </w:rPr>
        <w:t xml:space="preserve">, as discussed in </w:t>
      </w:r>
      <w:r w:rsidR="00073E52">
        <w:fldChar w:fldCharType="begin"/>
      </w:r>
      <w:r w:rsidR="00073E52" w:rsidRPr="00073E52">
        <w:rPr>
          <w:lang w:val="en-US"/>
          <w:rPrChange w:id="37" w:author="Tinti Erica" w:date="2017-01-15T22:06:00Z">
            <w:rPr/>
          </w:rPrChange>
        </w:rPr>
        <w:instrText xml:space="preserve"> HYPERLINK \l "_Program_Stubs_and" </w:instrText>
      </w:r>
      <w:r w:rsidR="00073E52">
        <w:fldChar w:fldCharType="separate"/>
      </w:r>
      <w:r w:rsidR="000063BF" w:rsidRPr="000063BF">
        <w:rPr>
          <w:rStyle w:val="Hyperlink"/>
          <w:b/>
          <w:i/>
          <w:color w:val="000000" w:themeColor="text1"/>
          <w:sz w:val="22"/>
          <w:u w:val="none"/>
          <w:lang w:val="en-GB"/>
        </w:rPr>
        <w:t>$5.1</w:t>
      </w:r>
      <w:r w:rsidR="00073E52">
        <w:rPr>
          <w:rStyle w:val="Hyperlink"/>
          <w:b/>
          <w:i/>
          <w:color w:val="000000" w:themeColor="text1"/>
          <w:sz w:val="22"/>
          <w:u w:val="none"/>
          <w:lang w:val="en-GB"/>
        </w:rPr>
        <w:fldChar w:fldCharType="end"/>
      </w:r>
      <w:r w:rsidR="000063BF">
        <w:rPr>
          <w:sz w:val="22"/>
          <w:lang w:val="en-GB"/>
        </w:rPr>
        <w:t>,</w:t>
      </w:r>
      <w:r>
        <w:rPr>
          <w:sz w:val="22"/>
          <w:lang w:val="en-GB"/>
        </w:rPr>
        <w:t xml:space="preserve"> for the case in which a component is ready to be tested and its direct parent </w:t>
      </w:r>
      <w:proofErr w:type="gramStart"/>
      <w:r w:rsidR="00244C03">
        <w:rPr>
          <w:sz w:val="22"/>
          <w:lang w:val="en-GB"/>
        </w:rPr>
        <w:t>is not completely written</w:t>
      </w:r>
      <w:proofErr w:type="gramEnd"/>
      <w:r w:rsidR="00244C03">
        <w:rPr>
          <w:sz w:val="22"/>
          <w:lang w:val="en-GB"/>
        </w:rPr>
        <w:t xml:space="preserve"> yet</w:t>
      </w:r>
      <w:r w:rsidR="000063BF">
        <w:rPr>
          <w:sz w:val="22"/>
          <w:lang w:val="en-GB"/>
        </w:rPr>
        <w:t>.</w:t>
      </w:r>
    </w:p>
    <w:p w14:paraId="2CCBD1DB" w14:textId="77777777" w:rsidR="003B41A0" w:rsidRDefault="00E631A7" w:rsidP="003B41A0">
      <w:pPr>
        <w:pStyle w:val="Heading2"/>
        <w:numPr>
          <w:ilvl w:val="1"/>
          <w:numId w:val="5"/>
        </w:numPr>
        <w:rPr>
          <w:sz w:val="28"/>
          <w:lang w:val="en-GB"/>
        </w:rPr>
      </w:pPr>
      <w:bookmarkStart w:id="38" w:name="_Sequence_of_Component/Function"/>
      <w:bookmarkEnd w:id="38"/>
      <w:r>
        <w:rPr>
          <w:sz w:val="28"/>
          <w:lang w:val="en-GB"/>
        </w:rPr>
        <w:lastRenderedPageBreak/>
        <w:t xml:space="preserve"> </w:t>
      </w:r>
      <w:bookmarkStart w:id="39" w:name="_Toc472278675"/>
      <w:r>
        <w:rPr>
          <w:sz w:val="28"/>
          <w:lang w:val="en-GB"/>
        </w:rPr>
        <w:t>Sequence of Component/Function Integration</w:t>
      </w:r>
      <w:bookmarkEnd w:id="39"/>
    </w:p>
    <w:p w14:paraId="7736179A" w14:textId="68065A46" w:rsidR="00B262EA" w:rsidRDefault="00C11EAF" w:rsidP="003A250B">
      <w:pPr>
        <w:spacing w:after="120"/>
        <w:ind w:left="0" w:right="2183" w:firstLine="0"/>
        <w:rPr>
          <w:sz w:val="22"/>
          <w:highlight w:val="yellow"/>
          <w:lang w:val="en-GB"/>
        </w:rPr>
      </w:pPr>
      <w:r>
        <w:rPr>
          <w:noProof/>
          <w:sz w:val="22"/>
        </w:rPr>
        <w:drawing>
          <wp:inline distT="0" distB="0" distL="0" distR="0" wp14:anchorId="56C21BDA" wp14:editId="78ECA5E1">
            <wp:extent cx="5619750" cy="3326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rationTestPlan_v2b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5"/>
                    <a:stretch/>
                  </pic:blipFill>
                  <pic:spPr bwMode="auto">
                    <a:xfrm>
                      <a:off x="0" y="0"/>
                      <a:ext cx="56197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A334F" w14:textId="70B018D2" w:rsidR="000D2C0A" w:rsidRDefault="007B43B8" w:rsidP="0022439D">
      <w:pPr>
        <w:spacing w:after="120"/>
        <w:ind w:left="0" w:right="2183" w:firstLine="0"/>
        <w:rPr>
          <w:sz w:val="22"/>
          <w:lang w:val="en-GB"/>
        </w:rPr>
      </w:pPr>
      <w:r>
        <w:rPr>
          <w:sz w:val="22"/>
          <w:lang w:val="en-GB"/>
        </w:rPr>
        <w:t>In the following table we provide the list of integration tests required.</w:t>
      </w:r>
    </w:p>
    <w:tbl>
      <w:tblPr>
        <w:tblStyle w:val="TableGrid"/>
        <w:tblW w:w="694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8"/>
        <w:gridCol w:w="4483"/>
        <w:gridCol w:w="1965"/>
      </w:tblGrid>
      <w:tr w:rsidR="00B30D2C" w:rsidRPr="00A459C4" w14:paraId="4BEAA2D8" w14:textId="77777777" w:rsidTr="00C262B3">
        <w:trPr>
          <w:trHeight w:val="364"/>
        </w:trPr>
        <w:tc>
          <w:tcPr>
            <w:tcW w:w="426" w:type="dxa"/>
          </w:tcPr>
          <w:p w14:paraId="28AF2076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17D22A3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Integration Test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8A6A3E7" w14:textId="77777777" w:rsidR="00B30D2C" w:rsidRPr="00A459C4" w:rsidRDefault="00C262B3" w:rsidP="00B30D2C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Paragraph</w:t>
            </w:r>
          </w:p>
        </w:tc>
      </w:tr>
      <w:tr w:rsidR="00C262B3" w14:paraId="104EA87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3760EB7" w14:textId="77777777" w:rsidR="00C262B3" w:rsidRDefault="00390902" w:rsidP="00C262B3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FCA6526" w14:textId="76C485B8" w:rsidR="00C262B3" w:rsidRDefault="00482609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2974569" w14:textId="48C728EA" w:rsidR="00C262B3" w:rsidRDefault="002550BA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</w:t>
            </w:r>
          </w:p>
        </w:tc>
      </w:tr>
      <w:tr w:rsidR="00390902" w14:paraId="05445CDF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4A260A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I2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9B919F1" w14:textId="3FB58E95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D25268B" w14:textId="29602E1E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3.2</w:t>
            </w:r>
          </w:p>
        </w:tc>
      </w:tr>
      <w:tr w:rsidR="00390902" w14:paraId="072BCBC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AB773C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I3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12313EE" w14:textId="509D1651" w:rsidR="00C11EAF" w:rsidRDefault="00772E55" w:rsidP="0048260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  <w:r>
              <w:rPr>
                <w:sz w:val="22"/>
                <w:lang w:val="en-GB"/>
              </w:rPr>
              <w:t xml:space="preserve"> → Database 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9C073EB" w14:textId="3D6B9B7C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3.3</w:t>
            </w:r>
          </w:p>
        </w:tc>
      </w:tr>
      <w:tr w:rsidR="00390902" w14:paraId="0B606BE2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3536C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I4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68CB6F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  <w:p w14:paraId="0491E589" w14:textId="701E9BD7" w:rsidR="00EE1255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C1F6486" w14:textId="4D0472A4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3.4</w:t>
            </w:r>
          </w:p>
        </w:tc>
      </w:tr>
      <w:tr w:rsidR="00390902" w14:paraId="34DA51D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D1772AE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I5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D78CA04" w14:textId="45F053C1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Database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DEAD42A" w14:textId="0A7BBE7A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3.5</w:t>
            </w:r>
          </w:p>
        </w:tc>
      </w:tr>
      <w:tr w:rsidR="00390902" w14:paraId="2DAEE40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832F7A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I6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66D114D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</w:p>
          <w:p w14:paraId="61C12AE4" w14:textId="513DADA9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A976949" w14:textId="7409C89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3.6</w:t>
            </w:r>
          </w:p>
        </w:tc>
      </w:tr>
      <w:tr w:rsidR="00390902" w14:paraId="1F14B41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96F61A0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I7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100F29F" w14:textId="762B1D5B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C6879C8" w14:textId="5F2D294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3.7</w:t>
            </w:r>
          </w:p>
        </w:tc>
      </w:tr>
      <w:tr w:rsidR="00390902" w14:paraId="3F3B218E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784DA64D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I8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2ED0A63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  <w:p w14:paraId="5AB42B3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</w:p>
          <w:p w14:paraId="55F1D0E8" w14:textId="4CEAC01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8E834B7" w14:textId="7F7EE287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3.8</w:t>
            </w:r>
          </w:p>
        </w:tc>
      </w:tr>
      <w:tr w:rsidR="00390902" w14:paraId="5938A6BD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5A830C97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I9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325D03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Authentication</w:t>
            </w:r>
          </w:p>
          <w:p w14:paraId="6CB0CBFA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</w:p>
          <w:p w14:paraId="558E306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</w:p>
          <w:p w14:paraId="031A777B" w14:textId="4AE3BF8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9666B8C" w14:textId="6FD958F6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3.9</w:t>
            </w:r>
          </w:p>
        </w:tc>
      </w:tr>
      <w:tr w:rsidR="00C11EAF" w14:paraId="379711C4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23E81A" w14:textId="5CCEACC1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I10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E8C0377" w14:textId="32CAD1AE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C6DB3CA" w14:textId="389B625D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3.10</w:t>
            </w:r>
          </w:p>
        </w:tc>
      </w:tr>
      <w:tr w:rsidR="00C11EAF" w14:paraId="22FDD298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64D46D6" w14:textId="7232D1B6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DA3383C" w14:textId="06243546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9B15459" w14:textId="436CBAFB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3.11</w:t>
            </w:r>
          </w:p>
        </w:tc>
      </w:tr>
    </w:tbl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36A36DD0" w:rsidR="00014BDC" w:rsidRDefault="00E631A7" w:rsidP="00CE7435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40" w:name="_Toc47227867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Individual Steps and Test Description</w:t>
      </w:r>
      <w:bookmarkEnd w:id="40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2E63A873" w14:textId="77777777" w:rsidR="0054560D" w:rsidRPr="0054560D" w:rsidRDefault="0054560D" w:rsidP="0054560D">
      <w:pPr>
        <w:spacing w:after="120"/>
        <w:rPr>
          <w:sz w:val="22"/>
          <w:lang w:val="en-GB"/>
        </w:rPr>
      </w:pPr>
    </w:p>
    <w:p w14:paraId="6C9362E5" w14:textId="2F3310DF" w:rsidR="006F11DA" w:rsidRDefault="00CD3888" w:rsidP="00141BDD">
      <w:pPr>
        <w:pStyle w:val="Heading2"/>
        <w:numPr>
          <w:ilvl w:val="1"/>
          <w:numId w:val="5"/>
        </w:numPr>
        <w:rPr>
          <w:sz w:val="28"/>
          <w:lang w:val="en-GB"/>
        </w:rPr>
      </w:pPr>
      <w:r w:rsidRPr="00117554">
        <w:rPr>
          <w:b w:val="0"/>
          <w:sz w:val="28"/>
          <w:lang w:val="en-GB"/>
        </w:rPr>
        <w:t xml:space="preserve"> </w:t>
      </w:r>
      <w:bookmarkStart w:id="41" w:name="_Toc472278677"/>
      <w:r w:rsidR="001B2D6F" w:rsidRPr="00141BDD">
        <w:rPr>
          <w:sz w:val="28"/>
          <w:lang w:val="en-GB"/>
        </w:rPr>
        <w:t>Integration test case I1</w:t>
      </w:r>
      <w:bookmarkEnd w:id="41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772E55" w:rsidRPr="00A459C4" w14:paraId="508521CE" w14:textId="77777777" w:rsidTr="006A2410">
        <w:trPr>
          <w:trHeight w:val="23"/>
        </w:trPr>
        <w:tc>
          <w:tcPr>
            <w:tcW w:w="2268" w:type="dxa"/>
          </w:tcPr>
          <w:p w14:paraId="655EA049" w14:textId="77777777" w:rsidR="00772E55" w:rsidRPr="00A459C4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A37FA2A" w14:textId="57CEDC7B" w:rsidR="00772E55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</w:t>
            </w:r>
            <w:r w:rsidR="00772E55">
              <w:rPr>
                <w:sz w:val="22"/>
                <w:lang w:val="en-GB"/>
              </w:rPr>
              <w:t>T1</w:t>
            </w:r>
          </w:p>
        </w:tc>
      </w:tr>
      <w:tr w:rsidR="00772E55" w14:paraId="659D948E" w14:textId="77777777" w:rsidTr="006A2410">
        <w:trPr>
          <w:trHeight w:val="18"/>
        </w:trPr>
        <w:tc>
          <w:tcPr>
            <w:tcW w:w="2268" w:type="dxa"/>
          </w:tcPr>
          <w:p w14:paraId="1E6EC21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A19AA0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772E55" w14:paraId="322A94A3" w14:textId="77777777" w:rsidTr="006A2410">
        <w:trPr>
          <w:trHeight w:val="18"/>
        </w:trPr>
        <w:tc>
          <w:tcPr>
            <w:tcW w:w="2268" w:type="dxa"/>
          </w:tcPr>
          <w:p w14:paraId="6958F1A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3AE331" w14:textId="13B64716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User</w:t>
            </w:r>
          </w:p>
        </w:tc>
      </w:tr>
      <w:tr w:rsidR="00772E55" w:rsidRPr="00073E52" w14:paraId="635700AA" w14:textId="77777777" w:rsidTr="006A2410">
        <w:trPr>
          <w:trHeight w:val="18"/>
        </w:trPr>
        <w:tc>
          <w:tcPr>
            <w:tcW w:w="2268" w:type="dxa"/>
          </w:tcPr>
          <w:p w14:paraId="2694EFC8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ABF98D5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772E55" w:rsidRPr="00073E52" w14:paraId="29925706" w14:textId="77777777" w:rsidTr="006A2410">
        <w:trPr>
          <w:trHeight w:val="18"/>
        </w:trPr>
        <w:tc>
          <w:tcPr>
            <w:tcW w:w="2268" w:type="dxa"/>
          </w:tcPr>
          <w:p w14:paraId="1BC15912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382BCD0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772E55" w14:paraId="58E1C9D1" w14:textId="77777777" w:rsidTr="006A2410">
        <w:trPr>
          <w:trHeight w:val="18"/>
        </w:trPr>
        <w:tc>
          <w:tcPr>
            <w:tcW w:w="2268" w:type="dxa"/>
          </w:tcPr>
          <w:p w14:paraId="6E21446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49878C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551B1899" w14:textId="520F4ED0" w:rsidR="00772E55" w:rsidRDefault="00772E55" w:rsidP="00772E55">
      <w:pPr>
        <w:spacing w:after="120"/>
        <w:ind w:right="2183"/>
        <w:rPr>
          <w:sz w:val="22"/>
          <w:lang w:val="en-GB"/>
        </w:rPr>
      </w:pPr>
    </w:p>
    <w:p w14:paraId="304F68E4" w14:textId="33577450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3D15E03A" w14:textId="2AB372B3" w:rsidR="0059493A" w:rsidRPr="0059493A" w:rsidRDefault="0059493A" w:rsidP="0059493A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2" w:name="_Toc472278678"/>
      <w:r>
        <w:rPr>
          <w:sz w:val="28"/>
          <w:lang w:val="en-GB"/>
        </w:rPr>
        <w:t>Integration test case I2</w:t>
      </w:r>
      <w:bookmarkEnd w:id="42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D1CCD94" w14:textId="77777777" w:rsidTr="006A2410">
        <w:trPr>
          <w:trHeight w:val="23"/>
        </w:trPr>
        <w:tc>
          <w:tcPr>
            <w:tcW w:w="2268" w:type="dxa"/>
          </w:tcPr>
          <w:p w14:paraId="50CE675A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95FD937" w14:textId="3DBB27B2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</w:p>
        </w:tc>
      </w:tr>
      <w:tr w:rsidR="0059493A" w14:paraId="5A894726" w14:textId="77777777" w:rsidTr="006A2410">
        <w:trPr>
          <w:trHeight w:val="18"/>
        </w:trPr>
        <w:tc>
          <w:tcPr>
            <w:tcW w:w="2268" w:type="dxa"/>
          </w:tcPr>
          <w:p w14:paraId="25075B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65D0B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85DC858" w14:textId="77777777" w:rsidTr="006A2410">
        <w:trPr>
          <w:trHeight w:val="18"/>
        </w:trPr>
        <w:tc>
          <w:tcPr>
            <w:tcW w:w="2268" w:type="dxa"/>
          </w:tcPr>
          <w:p w14:paraId="5F7B53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9366F70" w14:textId="432D862D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655894F7" w14:textId="77777777" w:rsidTr="006A2410">
        <w:trPr>
          <w:trHeight w:val="33"/>
        </w:trPr>
        <w:tc>
          <w:tcPr>
            <w:tcW w:w="2268" w:type="dxa"/>
          </w:tcPr>
          <w:p w14:paraId="20DBBB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8BC92C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5DC0154A" w14:textId="77777777" w:rsidTr="006A2410">
        <w:trPr>
          <w:trHeight w:val="33"/>
        </w:trPr>
        <w:tc>
          <w:tcPr>
            <w:tcW w:w="2268" w:type="dxa"/>
          </w:tcPr>
          <w:p w14:paraId="1257C7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C89CE6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6819BCEB" w14:textId="77777777" w:rsidTr="006A2410">
        <w:trPr>
          <w:trHeight w:val="33"/>
        </w:trPr>
        <w:tc>
          <w:tcPr>
            <w:tcW w:w="2268" w:type="dxa"/>
          </w:tcPr>
          <w:p w14:paraId="2CFDA9D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A69CE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3BAEE1BC" w14:textId="67FFDB69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D913AC9" w14:textId="4EBF399B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1911BF43" w14:textId="75731D1C" w:rsidR="0059493A" w:rsidRPr="0059493A" w:rsidRDefault="0059493A" w:rsidP="0059493A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43" w:name="_Toc472278679"/>
      <w:r>
        <w:rPr>
          <w:sz w:val="28"/>
          <w:lang w:val="en-GB"/>
        </w:rPr>
        <w:t>Integration test case I3</w:t>
      </w:r>
      <w:bookmarkEnd w:id="43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28DA0D32" w14:textId="77777777" w:rsidTr="006A2410">
        <w:trPr>
          <w:trHeight w:val="23"/>
        </w:trPr>
        <w:tc>
          <w:tcPr>
            <w:tcW w:w="2268" w:type="dxa"/>
          </w:tcPr>
          <w:p w14:paraId="237FF30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E9B5A09" w14:textId="44CEAAC4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</w:t>
            </w:r>
          </w:p>
        </w:tc>
      </w:tr>
      <w:tr w:rsidR="0059493A" w14:paraId="44890569" w14:textId="77777777" w:rsidTr="006A2410">
        <w:trPr>
          <w:trHeight w:val="18"/>
        </w:trPr>
        <w:tc>
          <w:tcPr>
            <w:tcW w:w="2268" w:type="dxa"/>
          </w:tcPr>
          <w:p w14:paraId="50390F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2027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3F7406D" w14:textId="77777777" w:rsidTr="006A2410">
        <w:trPr>
          <w:trHeight w:val="18"/>
        </w:trPr>
        <w:tc>
          <w:tcPr>
            <w:tcW w:w="2268" w:type="dxa"/>
          </w:tcPr>
          <w:p w14:paraId="57A1556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635521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</w:t>
            </w:r>
            <w:proofErr w:type="spellEnd"/>
          </w:p>
        </w:tc>
      </w:tr>
      <w:tr w:rsidR="0059493A" w:rsidRPr="00073E52" w14:paraId="0AD1F14B" w14:textId="77777777" w:rsidTr="006A2410">
        <w:trPr>
          <w:trHeight w:val="18"/>
        </w:trPr>
        <w:tc>
          <w:tcPr>
            <w:tcW w:w="2268" w:type="dxa"/>
          </w:tcPr>
          <w:p w14:paraId="4F6F7E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036312B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2DC6366C" w14:textId="77777777" w:rsidTr="006A2410">
        <w:trPr>
          <w:trHeight w:val="18"/>
        </w:trPr>
        <w:tc>
          <w:tcPr>
            <w:tcW w:w="2268" w:type="dxa"/>
          </w:tcPr>
          <w:p w14:paraId="3322728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B91A72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51D74437" w14:textId="77777777" w:rsidTr="006A2410">
        <w:trPr>
          <w:trHeight w:val="18"/>
        </w:trPr>
        <w:tc>
          <w:tcPr>
            <w:tcW w:w="2268" w:type="dxa"/>
          </w:tcPr>
          <w:p w14:paraId="28228A0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01507C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22A539BC" w14:textId="72CA723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B8C81E5" w14:textId="619C759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A57F194" w14:textId="2A83A34D" w:rsidR="0059493A" w:rsidRPr="0059493A" w:rsidRDefault="0059493A" w:rsidP="0059493A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4" w:name="_Toc472278680"/>
      <w:r>
        <w:rPr>
          <w:sz w:val="28"/>
          <w:lang w:val="en-GB"/>
        </w:rPr>
        <w:t>Integration test case I4</w:t>
      </w:r>
      <w:bookmarkEnd w:id="44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5C4F235B" w14:textId="77777777" w:rsidTr="006A2410">
        <w:trPr>
          <w:trHeight w:val="23"/>
        </w:trPr>
        <w:tc>
          <w:tcPr>
            <w:tcW w:w="2268" w:type="dxa"/>
          </w:tcPr>
          <w:p w14:paraId="6B7E3F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65612ED9" w14:textId="578784EF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</w:p>
        </w:tc>
      </w:tr>
      <w:tr w:rsidR="0059493A" w14:paraId="0C106AB5" w14:textId="77777777" w:rsidTr="006A2410">
        <w:trPr>
          <w:trHeight w:val="18"/>
        </w:trPr>
        <w:tc>
          <w:tcPr>
            <w:tcW w:w="2268" w:type="dxa"/>
          </w:tcPr>
          <w:p w14:paraId="630C42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86BD67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7996EB76" w14:textId="77777777" w:rsidTr="006A2410">
        <w:trPr>
          <w:trHeight w:val="18"/>
        </w:trPr>
        <w:tc>
          <w:tcPr>
            <w:tcW w:w="2268" w:type="dxa"/>
          </w:tcPr>
          <w:p w14:paraId="6CDA477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CF3A1E8" w14:textId="22965530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04C79FC" w14:textId="77777777" w:rsidTr="006A2410">
        <w:trPr>
          <w:trHeight w:val="18"/>
        </w:trPr>
        <w:tc>
          <w:tcPr>
            <w:tcW w:w="2268" w:type="dxa"/>
          </w:tcPr>
          <w:p w14:paraId="2DD418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CB0A8E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26D2AC6" w14:textId="77777777" w:rsidTr="006A2410">
        <w:trPr>
          <w:trHeight w:val="18"/>
        </w:trPr>
        <w:tc>
          <w:tcPr>
            <w:tcW w:w="2268" w:type="dxa"/>
          </w:tcPr>
          <w:p w14:paraId="70F0B1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CC73C9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2DA5564D" w14:textId="77777777" w:rsidTr="006A2410">
        <w:trPr>
          <w:trHeight w:val="18"/>
        </w:trPr>
        <w:tc>
          <w:tcPr>
            <w:tcW w:w="2268" w:type="dxa"/>
          </w:tcPr>
          <w:p w14:paraId="110EE2A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31A93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627E497F" w14:textId="09BF6483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3D5FF7FB" w14:textId="77777777" w:rsidTr="006A2410">
        <w:trPr>
          <w:trHeight w:val="23"/>
        </w:trPr>
        <w:tc>
          <w:tcPr>
            <w:tcW w:w="2268" w:type="dxa"/>
          </w:tcPr>
          <w:p w14:paraId="2AD2403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EF6CE94" w14:textId="3D1526BD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I4T2</w:t>
            </w:r>
          </w:p>
        </w:tc>
      </w:tr>
      <w:tr w:rsidR="0059493A" w14:paraId="61DCEF00" w14:textId="77777777" w:rsidTr="006A2410">
        <w:trPr>
          <w:trHeight w:val="18"/>
        </w:trPr>
        <w:tc>
          <w:tcPr>
            <w:tcW w:w="2268" w:type="dxa"/>
          </w:tcPr>
          <w:p w14:paraId="25B927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4B2B941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</w:tr>
      <w:tr w:rsidR="0059493A" w14:paraId="704CD2E6" w14:textId="77777777" w:rsidTr="006A2410">
        <w:trPr>
          <w:trHeight w:val="18"/>
        </w:trPr>
        <w:tc>
          <w:tcPr>
            <w:tcW w:w="2268" w:type="dxa"/>
          </w:tcPr>
          <w:p w14:paraId="73C9B92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CCFF09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234218DA" w14:textId="77777777" w:rsidTr="006A2410">
        <w:trPr>
          <w:trHeight w:val="18"/>
        </w:trPr>
        <w:tc>
          <w:tcPr>
            <w:tcW w:w="2268" w:type="dxa"/>
          </w:tcPr>
          <w:p w14:paraId="4E43B4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167BB7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information of the required car is provided.</w:t>
            </w:r>
          </w:p>
        </w:tc>
      </w:tr>
      <w:tr w:rsidR="0059493A" w:rsidRPr="00073E52" w14:paraId="28634588" w14:textId="77777777" w:rsidTr="006A2410">
        <w:trPr>
          <w:trHeight w:val="18"/>
        </w:trPr>
        <w:tc>
          <w:tcPr>
            <w:tcW w:w="2268" w:type="dxa"/>
          </w:tcPr>
          <w:p w14:paraId="39C0351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DC1A1A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  <w:r>
              <w:rPr>
                <w:sz w:val="22"/>
                <w:lang w:val="en-GB"/>
              </w:rPr>
              <w:t xml:space="preserve"> can correctly get information on the required car.</w:t>
            </w:r>
          </w:p>
        </w:tc>
      </w:tr>
      <w:tr w:rsidR="0059493A" w14:paraId="4BED5E41" w14:textId="77777777" w:rsidTr="006A2410">
        <w:trPr>
          <w:trHeight w:val="18"/>
        </w:trPr>
        <w:tc>
          <w:tcPr>
            <w:tcW w:w="2268" w:type="dxa"/>
          </w:tcPr>
          <w:p w14:paraId="036F3F4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DDB94E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7FB043" w14:textId="666865BF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E142E0C" w14:textId="7D5B8EE9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3C8681F9" w14:textId="7A6096CE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5" w:name="_Toc472278681"/>
      <w:r>
        <w:rPr>
          <w:sz w:val="28"/>
          <w:lang w:val="en-GB"/>
        </w:rPr>
        <w:t>Integration test case I5</w:t>
      </w:r>
      <w:bookmarkEnd w:id="45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C64DEE9" w14:textId="77777777" w:rsidTr="006A2410">
        <w:trPr>
          <w:trHeight w:val="23"/>
        </w:trPr>
        <w:tc>
          <w:tcPr>
            <w:tcW w:w="2268" w:type="dxa"/>
          </w:tcPr>
          <w:p w14:paraId="45096120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3DFD115" w14:textId="37FF4B87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</w:p>
        </w:tc>
      </w:tr>
      <w:tr w:rsidR="0059493A" w14:paraId="1ED6E53F" w14:textId="77777777" w:rsidTr="006A2410">
        <w:trPr>
          <w:trHeight w:val="18"/>
        </w:trPr>
        <w:tc>
          <w:tcPr>
            <w:tcW w:w="2268" w:type="dxa"/>
          </w:tcPr>
          <w:p w14:paraId="14C840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165F0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67BC402" w14:textId="77777777" w:rsidTr="006A2410">
        <w:trPr>
          <w:trHeight w:val="18"/>
        </w:trPr>
        <w:tc>
          <w:tcPr>
            <w:tcW w:w="2268" w:type="dxa"/>
          </w:tcPr>
          <w:p w14:paraId="35255E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5B5B20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SpecialParkingArea</w:t>
            </w:r>
            <w:proofErr w:type="spellEnd"/>
          </w:p>
        </w:tc>
      </w:tr>
      <w:tr w:rsidR="0059493A" w:rsidRPr="00073E52" w14:paraId="088D7939" w14:textId="77777777" w:rsidTr="006A2410">
        <w:trPr>
          <w:trHeight w:val="18"/>
        </w:trPr>
        <w:tc>
          <w:tcPr>
            <w:tcW w:w="2268" w:type="dxa"/>
          </w:tcPr>
          <w:p w14:paraId="651B58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512427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0F6EC3C" w14:textId="77777777" w:rsidTr="006A2410">
        <w:trPr>
          <w:trHeight w:val="18"/>
        </w:trPr>
        <w:tc>
          <w:tcPr>
            <w:tcW w:w="2268" w:type="dxa"/>
          </w:tcPr>
          <w:p w14:paraId="367041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0B9EAA4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18755817" w14:textId="77777777" w:rsidTr="006A2410">
        <w:trPr>
          <w:trHeight w:val="18"/>
        </w:trPr>
        <w:tc>
          <w:tcPr>
            <w:tcW w:w="2268" w:type="dxa"/>
          </w:tcPr>
          <w:p w14:paraId="7BD1AB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35ABBC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75E3FCF5" w14:textId="36C3BC7B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4A4D5BD9" w14:textId="77777777" w:rsidTr="006A2410">
        <w:trPr>
          <w:trHeight w:val="23"/>
        </w:trPr>
        <w:tc>
          <w:tcPr>
            <w:tcW w:w="2268" w:type="dxa"/>
          </w:tcPr>
          <w:p w14:paraId="0993B25E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22E6E62" w14:textId="49836178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103DA8CB" w14:textId="77777777" w:rsidTr="006A2410">
        <w:trPr>
          <w:trHeight w:val="18"/>
        </w:trPr>
        <w:tc>
          <w:tcPr>
            <w:tcW w:w="2268" w:type="dxa"/>
          </w:tcPr>
          <w:p w14:paraId="14C9812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16CA6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</w:tr>
      <w:tr w:rsidR="0059493A" w:rsidRPr="00073E52" w14:paraId="3A070732" w14:textId="77777777" w:rsidTr="006A2410">
        <w:trPr>
          <w:trHeight w:val="18"/>
        </w:trPr>
        <w:tc>
          <w:tcPr>
            <w:tcW w:w="2268" w:type="dxa"/>
          </w:tcPr>
          <w:p w14:paraId="2881311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F45F6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Request for the reservation of a power plug of a certain special parking area.</w:t>
            </w:r>
          </w:p>
        </w:tc>
      </w:tr>
      <w:tr w:rsidR="0059493A" w:rsidRPr="00073E52" w14:paraId="1A7A0A51" w14:textId="77777777" w:rsidTr="006A2410">
        <w:trPr>
          <w:trHeight w:val="18"/>
        </w:trPr>
        <w:tc>
          <w:tcPr>
            <w:tcW w:w="2268" w:type="dxa"/>
          </w:tcPr>
          <w:p w14:paraId="3AABE28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F1F2FC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  <w:r>
              <w:rPr>
                <w:sz w:val="22"/>
                <w:lang w:val="en-GB"/>
              </w:rPr>
              <w:t xml:space="preserve"> provides the correct response and reserves the designated power plug for the specified power station.</w:t>
            </w:r>
          </w:p>
        </w:tc>
      </w:tr>
      <w:tr w:rsidR="0059493A" w:rsidRPr="00073E52" w14:paraId="30C0B162" w14:textId="77777777" w:rsidTr="006A2410">
        <w:trPr>
          <w:trHeight w:val="18"/>
        </w:trPr>
        <w:tc>
          <w:tcPr>
            <w:tcW w:w="2268" w:type="dxa"/>
          </w:tcPr>
          <w:p w14:paraId="56EA917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FDBDD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correct reservation of the power plug in the special parking area sent as an input.</w:t>
            </w:r>
          </w:p>
        </w:tc>
      </w:tr>
      <w:tr w:rsidR="0059493A" w14:paraId="0A85AA11" w14:textId="77777777" w:rsidTr="006A2410">
        <w:trPr>
          <w:trHeight w:val="18"/>
        </w:trPr>
        <w:tc>
          <w:tcPr>
            <w:tcW w:w="2268" w:type="dxa"/>
          </w:tcPr>
          <w:p w14:paraId="6B61D2B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2DCC53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2290A1" w14:textId="09F760AA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43FEB2" w14:textId="53810B92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18A5C366" w14:textId="3FE59846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6" w:name="_Toc472278682"/>
      <w:r>
        <w:rPr>
          <w:sz w:val="28"/>
          <w:lang w:val="en-GB"/>
        </w:rPr>
        <w:t>Integration test case I6</w:t>
      </w:r>
      <w:bookmarkEnd w:id="46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CC8E219" w14:textId="77777777" w:rsidTr="006A2410">
        <w:trPr>
          <w:trHeight w:val="23"/>
        </w:trPr>
        <w:tc>
          <w:tcPr>
            <w:tcW w:w="2268" w:type="dxa"/>
          </w:tcPr>
          <w:p w14:paraId="08814C6D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635DB3D5" w14:textId="480E3D20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6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7AD873E6" w14:textId="77777777" w:rsidTr="006A2410">
        <w:trPr>
          <w:trHeight w:val="18"/>
        </w:trPr>
        <w:tc>
          <w:tcPr>
            <w:tcW w:w="2268" w:type="dxa"/>
          </w:tcPr>
          <w:p w14:paraId="6196AC4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C5B04E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</w:p>
        </w:tc>
      </w:tr>
      <w:tr w:rsidR="0059493A" w14:paraId="3E2286B0" w14:textId="77777777" w:rsidTr="006A2410">
        <w:trPr>
          <w:trHeight w:val="18"/>
        </w:trPr>
        <w:tc>
          <w:tcPr>
            <w:tcW w:w="2268" w:type="dxa"/>
          </w:tcPr>
          <w:p w14:paraId="5CE3382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3EE759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</w:t>
            </w:r>
          </w:p>
        </w:tc>
      </w:tr>
      <w:tr w:rsidR="0059493A" w:rsidRPr="00073E52" w14:paraId="4B295E35" w14:textId="77777777" w:rsidTr="006A2410">
        <w:trPr>
          <w:trHeight w:val="18"/>
        </w:trPr>
        <w:tc>
          <w:tcPr>
            <w:tcW w:w="2268" w:type="dxa"/>
          </w:tcPr>
          <w:p w14:paraId="4D95DD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095CE0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507B9B25" w14:textId="77777777" w:rsidTr="006A2410">
        <w:trPr>
          <w:trHeight w:val="18"/>
        </w:trPr>
        <w:tc>
          <w:tcPr>
            <w:tcW w:w="2268" w:type="dxa"/>
          </w:tcPr>
          <w:p w14:paraId="0D0FFE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9A3803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3FFC907A" w14:textId="77777777" w:rsidTr="006A2410">
        <w:trPr>
          <w:trHeight w:val="18"/>
        </w:trPr>
        <w:tc>
          <w:tcPr>
            <w:tcW w:w="2268" w:type="dxa"/>
          </w:tcPr>
          <w:p w14:paraId="30FBC55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45CF6257" w14:textId="78F3AAFE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Case I</w:t>
            </w:r>
            <w:r w:rsidR="00876508"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T1 succeeded.</w:t>
            </w:r>
          </w:p>
        </w:tc>
      </w:tr>
    </w:tbl>
    <w:p w14:paraId="573F6F3C" w14:textId="77777777" w:rsidR="0059493A" w:rsidRDefault="0059493A" w:rsidP="0059493A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EC5467F" w14:textId="77777777" w:rsidTr="006A2410">
        <w:trPr>
          <w:trHeight w:val="23"/>
        </w:trPr>
        <w:tc>
          <w:tcPr>
            <w:tcW w:w="2268" w:type="dxa"/>
          </w:tcPr>
          <w:p w14:paraId="379B459C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ACA5254" w14:textId="227E7036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78EA3839" w14:textId="77777777" w:rsidTr="006A2410">
        <w:trPr>
          <w:trHeight w:val="18"/>
        </w:trPr>
        <w:tc>
          <w:tcPr>
            <w:tcW w:w="2268" w:type="dxa"/>
          </w:tcPr>
          <w:p w14:paraId="112E31C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4388F9D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</w:p>
        </w:tc>
      </w:tr>
      <w:tr w:rsidR="0059493A" w14:paraId="24EB2407" w14:textId="77777777" w:rsidTr="006A2410">
        <w:trPr>
          <w:trHeight w:val="18"/>
        </w:trPr>
        <w:tc>
          <w:tcPr>
            <w:tcW w:w="2268" w:type="dxa"/>
          </w:tcPr>
          <w:p w14:paraId="4C7BD9C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65E26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0FF317A6" w14:textId="77777777" w:rsidTr="006A2410">
        <w:trPr>
          <w:trHeight w:val="18"/>
        </w:trPr>
        <w:tc>
          <w:tcPr>
            <w:tcW w:w="2268" w:type="dxa"/>
          </w:tcPr>
          <w:p w14:paraId="6BD1E3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E09FB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4D1344FE" w14:textId="77777777" w:rsidTr="006A2410">
        <w:trPr>
          <w:trHeight w:val="18"/>
        </w:trPr>
        <w:tc>
          <w:tcPr>
            <w:tcW w:w="2268" w:type="dxa"/>
          </w:tcPr>
          <w:p w14:paraId="7BDEF0E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2CBBCB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47D1D606" w14:textId="77777777" w:rsidTr="006A2410">
        <w:trPr>
          <w:trHeight w:val="18"/>
        </w:trPr>
        <w:tc>
          <w:tcPr>
            <w:tcW w:w="2268" w:type="dxa"/>
          </w:tcPr>
          <w:p w14:paraId="774AAAE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68C1A19" w14:textId="3291B384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2711615D" w14:textId="080CEBE2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C20029" w14:textId="0FA1C1FA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4B9B4DE4" w14:textId="6486ADAA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7" w:name="_Toc472278683"/>
      <w:r>
        <w:rPr>
          <w:sz w:val="28"/>
          <w:lang w:val="en-GB"/>
        </w:rPr>
        <w:t>Integration test case I7</w:t>
      </w:r>
      <w:bookmarkEnd w:id="47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BDA633C" w14:textId="77777777" w:rsidTr="006A2410">
        <w:trPr>
          <w:trHeight w:val="23"/>
        </w:trPr>
        <w:tc>
          <w:tcPr>
            <w:tcW w:w="2268" w:type="dxa"/>
          </w:tcPr>
          <w:p w14:paraId="538D61C5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1EC9343" w14:textId="137618F5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I7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2DC73497" w14:textId="77777777" w:rsidTr="006A2410">
        <w:trPr>
          <w:trHeight w:val="18"/>
        </w:trPr>
        <w:tc>
          <w:tcPr>
            <w:tcW w:w="2268" w:type="dxa"/>
          </w:tcPr>
          <w:p w14:paraId="241DAB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15750E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</w:tr>
      <w:tr w:rsidR="0059493A" w14:paraId="4D24B151" w14:textId="77777777" w:rsidTr="006A2410">
        <w:trPr>
          <w:trHeight w:val="18"/>
        </w:trPr>
        <w:tc>
          <w:tcPr>
            <w:tcW w:w="2268" w:type="dxa"/>
          </w:tcPr>
          <w:p w14:paraId="4E393E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5273B9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366DBEBF" w14:textId="77777777" w:rsidTr="006A2410">
        <w:trPr>
          <w:trHeight w:val="18"/>
        </w:trPr>
        <w:tc>
          <w:tcPr>
            <w:tcW w:w="2268" w:type="dxa"/>
          </w:tcPr>
          <w:p w14:paraId="13B35E8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3D017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5814369A" w14:textId="77777777" w:rsidTr="006A2410">
        <w:trPr>
          <w:trHeight w:val="18"/>
        </w:trPr>
        <w:tc>
          <w:tcPr>
            <w:tcW w:w="2268" w:type="dxa"/>
          </w:tcPr>
          <w:p w14:paraId="2B3B65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0B871D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5EF436B2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cars that need maintenance</w:t>
            </w: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59E33297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set the status of a car under maintenance,</w:t>
            </w:r>
          </w:p>
          <w:p w14:paraId="7C18A238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perform the end of the maintenance request.</w:t>
            </w:r>
          </w:p>
        </w:tc>
      </w:tr>
      <w:tr w:rsidR="0059493A" w14:paraId="0D8108BC" w14:textId="77777777" w:rsidTr="006A2410">
        <w:trPr>
          <w:trHeight w:val="18"/>
        </w:trPr>
        <w:tc>
          <w:tcPr>
            <w:tcW w:w="2268" w:type="dxa"/>
          </w:tcPr>
          <w:p w14:paraId="1A7FA05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360C42" w14:textId="5C9BC6FC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876508">
              <w:rPr>
                <w:sz w:val="22"/>
                <w:lang w:val="en-GB"/>
              </w:rPr>
              <w:t>I4T1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5167B05" w14:textId="762AC513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61D75546" w14:textId="3EBB1337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29DCFC59" w14:textId="1B804FC9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48" w:name="_Toc472278684"/>
      <w:r>
        <w:rPr>
          <w:sz w:val="28"/>
          <w:lang w:val="en-GB"/>
        </w:rPr>
        <w:t>Integration test case I8</w:t>
      </w:r>
      <w:bookmarkEnd w:id="48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D4D3B1F" w14:textId="77777777" w:rsidTr="006A2410">
        <w:trPr>
          <w:trHeight w:val="23"/>
        </w:trPr>
        <w:tc>
          <w:tcPr>
            <w:tcW w:w="2268" w:type="dxa"/>
          </w:tcPr>
          <w:p w14:paraId="583D4138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0FBF75B" w14:textId="005EAD29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8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24BE7BD0" w14:textId="77777777" w:rsidTr="006A2410">
        <w:trPr>
          <w:trHeight w:val="18"/>
        </w:trPr>
        <w:tc>
          <w:tcPr>
            <w:tcW w:w="2268" w:type="dxa"/>
          </w:tcPr>
          <w:p w14:paraId="36E1DEA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22807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</w:tr>
      <w:tr w:rsidR="0059493A" w14:paraId="44C2A459" w14:textId="77777777" w:rsidTr="006A2410">
        <w:trPr>
          <w:trHeight w:val="18"/>
        </w:trPr>
        <w:tc>
          <w:tcPr>
            <w:tcW w:w="2268" w:type="dxa"/>
          </w:tcPr>
          <w:p w14:paraId="3AA0A85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066D9E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5508892" w14:textId="77777777" w:rsidTr="006A2410">
        <w:trPr>
          <w:trHeight w:val="18"/>
        </w:trPr>
        <w:tc>
          <w:tcPr>
            <w:tcW w:w="2268" w:type="dxa"/>
          </w:tcPr>
          <w:p w14:paraId="7A27C8F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55956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63413777" w14:textId="77777777" w:rsidTr="006A2410">
        <w:trPr>
          <w:trHeight w:val="18"/>
        </w:trPr>
        <w:tc>
          <w:tcPr>
            <w:tcW w:w="2268" w:type="dxa"/>
          </w:tcPr>
          <w:p w14:paraId="5D943D2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AFBD60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4A4E3C28" w14:textId="77777777" w:rsidR="0059493A" w:rsidRPr="00312651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cars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3666A92B" w14:textId="77777777" w:rsidR="0059493A" w:rsidRPr="00312651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car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in use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,</w:t>
            </w:r>
          </w:p>
          <w:p w14:paraId="1B7499E9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set the status of a car as available after release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C3A9EF8" w14:textId="77777777" w:rsidTr="006A2410">
        <w:trPr>
          <w:trHeight w:val="18"/>
        </w:trPr>
        <w:tc>
          <w:tcPr>
            <w:tcW w:w="2268" w:type="dxa"/>
          </w:tcPr>
          <w:p w14:paraId="57F9B66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1D890E0" w14:textId="1C18BC76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47B1A68" w14:textId="77777777" w:rsidR="0059493A" w:rsidRPr="00772E55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B2DCC01" w14:textId="77777777" w:rsidTr="006A2410">
        <w:trPr>
          <w:trHeight w:val="23"/>
        </w:trPr>
        <w:tc>
          <w:tcPr>
            <w:tcW w:w="2268" w:type="dxa"/>
          </w:tcPr>
          <w:p w14:paraId="24565EF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0864C67" w14:textId="2D593AE1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I8T2</w:t>
            </w:r>
          </w:p>
        </w:tc>
      </w:tr>
      <w:tr w:rsidR="0059493A" w14:paraId="2F1EB18F" w14:textId="77777777" w:rsidTr="006A2410">
        <w:trPr>
          <w:trHeight w:val="18"/>
        </w:trPr>
        <w:tc>
          <w:tcPr>
            <w:tcW w:w="2268" w:type="dxa"/>
          </w:tcPr>
          <w:p w14:paraId="06F8323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7AABE2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</w:p>
        </w:tc>
      </w:tr>
      <w:tr w:rsidR="0059493A" w14:paraId="78D38187" w14:textId="77777777" w:rsidTr="006A2410">
        <w:trPr>
          <w:trHeight w:val="18"/>
        </w:trPr>
        <w:tc>
          <w:tcPr>
            <w:tcW w:w="2268" w:type="dxa"/>
          </w:tcPr>
          <w:p w14:paraId="478E84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17677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SpecialParking</w:t>
            </w:r>
            <w:proofErr w:type="spellEnd"/>
            <w:r>
              <w:rPr>
                <w:sz w:val="22"/>
                <w:lang w:val="en-GB"/>
              </w:rPr>
              <w:t xml:space="preserve">, </w:t>
            </w:r>
            <w:proofErr w:type="spellStart"/>
            <w:r>
              <w:rPr>
                <w:sz w:val="22"/>
                <w:lang w:val="en-GB"/>
              </w:rPr>
              <w:t>PowerPlug</w:t>
            </w:r>
            <w:proofErr w:type="spellEnd"/>
          </w:p>
        </w:tc>
      </w:tr>
      <w:tr w:rsidR="0059493A" w:rsidRPr="00073E52" w14:paraId="050A8C99" w14:textId="77777777" w:rsidTr="006A2410">
        <w:trPr>
          <w:trHeight w:val="18"/>
        </w:trPr>
        <w:tc>
          <w:tcPr>
            <w:tcW w:w="2268" w:type="dxa"/>
          </w:tcPr>
          <w:p w14:paraId="651D06E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59FF86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1CE71E5E" w14:textId="77777777" w:rsidTr="006A2410">
        <w:trPr>
          <w:trHeight w:val="18"/>
        </w:trPr>
        <w:tc>
          <w:tcPr>
            <w:tcW w:w="2268" w:type="dxa"/>
          </w:tcPr>
          <w:p w14:paraId="00C08DF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6141C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7CA54BF0" w14:textId="77777777" w:rsidR="0059493A" w:rsidRPr="00312651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power plugs in the special parking areas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6C5F3E54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power plug and confirm the reservation.</w:t>
            </w:r>
          </w:p>
        </w:tc>
      </w:tr>
      <w:tr w:rsidR="0059493A" w14:paraId="779DD98B" w14:textId="77777777" w:rsidTr="006A2410">
        <w:trPr>
          <w:trHeight w:val="18"/>
        </w:trPr>
        <w:tc>
          <w:tcPr>
            <w:tcW w:w="2268" w:type="dxa"/>
          </w:tcPr>
          <w:p w14:paraId="6984CDB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6D5EACF" w14:textId="1373EE1F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6727389D" w14:textId="67A15838" w:rsidR="00460185" w:rsidRDefault="00460185" w:rsidP="0059493A">
      <w:pPr>
        <w:spacing w:after="120"/>
        <w:ind w:left="0" w:right="2183" w:firstLine="0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3ED990FA" w14:textId="77777777" w:rsidTr="006A2410">
        <w:trPr>
          <w:trHeight w:val="23"/>
        </w:trPr>
        <w:tc>
          <w:tcPr>
            <w:tcW w:w="2268" w:type="dxa"/>
          </w:tcPr>
          <w:p w14:paraId="3BE64FF1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D959749" w14:textId="06FDBF18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I8T3</w:t>
            </w:r>
          </w:p>
        </w:tc>
      </w:tr>
      <w:tr w:rsidR="0059493A" w14:paraId="335C1F3F" w14:textId="77777777" w:rsidTr="006A2410">
        <w:trPr>
          <w:trHeight w:val="18"/>
        </w:trPr>
        <w:tc>
          <w:tcPr>
            <w:tcW w:w="2268" w:type="dxa"/>
          </w:tcPr>
          <w:p w14:paraId="3B9BAF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5E9FCBD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</w:p>
        </w:tc>
      </w:tr>
      <w:tr w:rsidR="0059493A" w:rsidRPr="00141BDD" w14:paraId="182EC45F" w14:textId="77777777" w:rsidTr="006A2410">
        <w:trPr>
          <w:trHeight w:val="18"/>
        </w:trPr>
        <w:tc>
          <w:tcPr>
            <w:tcW w:w="2268" w:type="dxa"/>
          </w:tcPr>
          <w:p w14:paraId="70277E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62A84A0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proofErr w:type="spellStart"/>
            <w:r w:rsidRPr="00141BDD">
              <w:rPr>
                <w:sz w:val="22"/>
                <w:lang w:val="en-GB"/>
              </w:rPr>
              <w:t>ReservationInfo</w:t>
            </w:r>
            <w:proofErr w:type="spellEnd"/>
          </w:p>
        </w:tc>
      </w:tr>
      <w:tr w:rsidR="0059493A" w:rsidRPr="00073E52" w14:paraId="219611B2" w14:textId="77777777" w:rsidTr="006A2410">
        <w:trPr>
          <w:trHeight w:val="18"/>
        </w:trPr>
        <w:tc>
          <w:tcPr>
            <w:tcW w:w="2268" w:type="dxa"/>
          </w:tcPr>
          <w:p w14:paraId="553026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33460E0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  <w:r>
              <w:rPr>
                <w:sz w:val="22"/>
                <w:lang w:val="en-GB"/>
              </w:rPr>
              <w:t xml:space="preserve"> can provide the expected response to the incoming request.</w:t>
            </w:r>
          </w:p>
        </w:tc>
      </w:tr>
      <w:tr w:rsidR="0059493A" w:rsidRPr="00073E52" w14:paraId="2E4C37F4" w14:textId="77777777" w:rsidTr="006A2410">
        <w:trPr>
          <w:trHeight w:val="18"/>
        </w:trPr>
        <w:tc>
          <w:tcPr>
            <w:tcW w:w="2268" w:type="dxa"/>
          </w:tcPr>
          <w:p w14:paraId="15318EA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939ED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result provided by the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  <w:r>
              <w:rPr>
                <w:sz w:val="22"/>
                <w:lang w:val="en-GB"/>
              </w:rPr>
              <w:t xml:space="preserve"> is correct for the entered parameters.</w:t>
            </w:r>
          </w:p>
        </w:tc>
      </w:tr>
      <w:tr w:rsidR="0059493A" w14:paraId="1A574977" w14:textId="77777777" w:rsidTr="006A2410">
        <w:trPr>
          <w:trHeight w:val="18"/>
        </w:trPr>
        <w:tc>
          <w:tcPr>
            <w:tcW w:w="2268" w:type="dxa"/>
          </w:tcPr>
          <w:p w14:paraId="3D0B61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78A2D87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FBA2222" w14:textId="0E23C133" w:rsidR="00460185" w:rsidRDefault="00460185" w:rsidP="004018B1">
      <w:pPr>
        <w:spacing w:after="120"/>
        <w:ind w:right="2183"/>
        <w:rPr>
          <w:sz w:val="22"/>
          <w:lang w:val="en-GB"/>
        </w:rPr>
      </w:pPr>
    </w:p>
    <w:p w14:paraId="0CB7723C" w14:textId="1C620AF0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784A513B" w14:textId="5B1205DD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9" w:name="_Toc472278685"/>
      <w:r>
        <w:rPr>
          <w:sz w:val="28"/>
          <w:lang w:val="en-GB"/>
        </w:rPr>
        <w:t>Integration test case I9</w:t>
      </w:r>
      <w:bookmarkEnd w:id="49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29636126" w14:textId="77777777" w:rsidTr="006A2410">
        <w:trPr>
          <w:trHeight w:val="23"/>
        </w:trPr>
        <w:tc>
          <w:tcPr>
            <w:tcW w:w="2268" w:type="dxa"/>
          </w:tcPr>
          <w:p w14:paraId="74344DC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598FE60" w14:textId="45CA8B53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:rsidRPr="00FA2C39" w14:paraId="6E866655" w14:textId="77777777" w:rsidTr="006A2410">
        <w:trPr>
          <w:trHeight w:val="18"/>
        </w:trPr>
        <w:tc>
          <w:tcPr>
            <w:tcW w:w="2268" w:type="dxa"/>
          </w:tcPr>
          <w:p w14:paraId="6492B21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AC6FA8A" w14:textId="77777777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→ Authentication</w:t>
            </w:r>
          </w:p>
        </w:tc>
      </w:tr>
      <w:tr w:rsidR="0059493A" w14:paraId="698516CA" w14:textId="77777777" w:rsidTr="006A2410">
        <w:trPr>
          <w:trHeight w:val="18"/>
        </w:trPr>
        <w:tc>
          <w:tcPr>
            <w:tcW w:w="2268" w:type="dxa"/>
          </w:tcPr>
          <w:p w14:paraId="3510C1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EE746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 or Operator, Request</w:t>
            </w:r>
          </w:p>
        </w:tc>
      </w:tr>
      <w:tr w:rsidR="0059493A" w:rsidRPr="00073E52" w14:paraId="2569D26B" w14:textId="77777777" w:rsidTr="006A2410">
        <w:trPr>
          <w:trHeight w:val="18"/>
        </w:trPr>
        <w:tc>
          <w:tcPr>
            <w:tcW w:w="2268" w:type="dxa"/>
          </w:tcPr>
          <w:p w14:paraId="31C82BC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7438C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sends the correct request to the Authentication controller and gets the expected response.</w:t>
            </w:r>
          </w:p>
        </w:tc>
      </w:tr>
      <w:tr w:rsidR="0059493A" w:rsidRPr="00073E52" w14:paraId="0072D0C8" w14:textId="77777777" w:rsidTr="006A2410">
        <w:trPr>
          <w:trHeight w:val="18"/>
        </w:trPr>
        <w:tc>
          <w:tcPr>
            <w:tcW w:w="2268" w:type="dxa"/>
          </w:tcPr>
          <w:p w14:paraId="67BA1D0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9F94E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Authentication controller can correctly verify the entered authentication information for both the user and the operator.</w:t>
            </w:r>
          </w:p>
          <w:p w14:paraId="1C519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controller can also correctly perform the registration of a new user (new operator not allowed).</w:t>
            </w:r>
          </w:p>
        </w:tc>
      </w:tr>
      <w:tr w:rsidR="0059493A" w14:paraId="57F27133" w14:textId="77777777" w:rsidTr="006A2410">
        <w:trPr>
          <w:trHeight w:val="18"/>
        </w:trPr>
        <w:tc>
          <w:tcPr>
            <w:tcW w:w="2268" w:type="dxa"/>
          </w:tcPr>
          <w:p w14:paraId="4FC035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BC4620E" w14:textId="39912DBB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I6T1 and I6</w:t>
            </w:r>
            <w:r w:rsidR="0059493A">
              <w:rPr>
                <w:sz w:val="22"/>
                <w:lang w:val="en-GB"/>
              </w:rPr>
              <w:t>T2 succeeded.</w:t>
            </w:r>
          </w:p>
        </w:tc>
      </w:tr>
    </w:tbl>
    <w:p w14:paraId="65EA45D5" w14:textId="3BAFCAB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E1FF29" w14:textId="77777777" w:rsidTr="006A2410">
        <w:trPr>
          <w:trHeight w:val="23"/>
        </w:trPr>
        <w:tc>
          <w:tcPr>
            <w:tcW w:w="2268" w:type="dxa"/>
          </w:tcPr>
          <w:p w14:paraId="13831E5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83052B7" w14:textId="4CFA98E3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2FA9DEC5" w14:textId="77777777" w:rsidTr="006A2410">
        <w:trPr>
          <w:trHeight w:val="18"/>
        </w:trPr>
        <w:tc>
          <w:tcPr>
            <w:tcW w:w="2268" w:type="dxa"/>
          </w:tcPr>
          <w:p w14:paraId="5906A91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F912E4B" w14:textId="117EE3E3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 xml:space="preserve">→ </w:t>
            </w: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</w:p>
        </w:tc>
      </w:tr>
      <w:tr w:rsidR="0059493A" w14:paraId="7679C6C5" w14:textId="77777777" w:rsidTr="006A2410">
        <w:trPr>
          <w:trHeight w:val="18"/>
        </w:trPr>
        <w:tc>
          <w:tcPr>
            <w:tcW w:w="2268" w:type="dxa"/>
          </w:tcPr>
          <w:p w14:paraId="22D3F83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8E64F37" w14:textId="238C35D2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None</w:t>
            </w:r>
          </w:p>
        </w:tc>
      </w:tr>
      <w:tr w:rsidR="0059493A" w:rsidRPr="00073E52" w14:paraId="1DFF56C1" w14:textId="77777777" w:rsidTr="006A2410">
        <w:trPr>
          <w:trHeight w:val="18"/>
        </w:trPr>
        <w:tc>
          <w:tcPr>
            <w:tcW w:w="2268" w:type="dxa"/>
          </w:tcPr>
          <w:p w14:paraId="38CB72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0057FA9" w14:textId="312F9917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provides the </w:t>
            </w:r>
            <w:r w:rsidR="00E50DA3">
              <w:rPr>
                <w:sz w:val="22"/>
                <w:lang w:val="en-GB"/>
              </w:rPr>
              <w:t>list of the parking areas.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59493A" w:rsidRPr="00073E52" w14:paraId="4FC8C232" w14:textId="77777777" w:rsidTr="006A2410">
        <w:trPr>
          <w:trHeight w:val="18"/>
        </w:trPr>
        <w:tc>
          <w:tcPr>
            <w:tcW w:w="2268" w:type="dxa"/>
          </w:tcPr>
          <w:p w14:paraId="67AFF4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43E9436" w14:textId="5C1F4430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the initialization of the parking areas. The </w:t>
            </w:r>
            <w:r w:rsidR="00E50DA3">
              <w:rPr>
                <w:sz w:val="22"/>
                <w:lang w:val="en-GB"/>
              </w:rPr>
              <w:t xml:space="preserve">DAO should get the correct information on the database and should return the list of all the parking areas. </w:t>
            </w:r>
          </w:p>
        </w:tc>
      </w:tr>
      <w:tr w:rsidR="0059493A" w14:paraId="6EF8715A" w14:textId="77777777" w:rsidTr="006A2410">
        <w:trPr>
          <w:trHeight w:val="18"/>
        </w:trPr>
        <w:tc>
          <w:tcPr>
            <w:tcW w:w="2268" w:type="dxa"/>
          </w:tcPr>
          <w:p w14:paraId="63CEC5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Dependencies</w:t>
            </w:r>
          </w:p>
        </w:tc>
        <w:tc>
          <w:tcPr>
            <w:tcW w:w="4678" w:type="dxa"/>
            <w:vAlign w:val="center"/>
          </w:tcPr>
          <w:p w14:paraId="0E6FB827" w14:textId="610E9C85" w:rsidR="0059493A" w:rsidRDefault="00D4131D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 succeeded.</w:t>
            </w:r>
          </w:p>
        </w:tc>
      </w:tr>
    </w:tbl>
    <w:p w14:paraId="61FFBE18" w14:textId="4B5A255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957242E" w14:textId="77777777" w:rsidTr="006A2410">
        <w:trPr>
          <w:trHeight w:val="23"/>
        </w:trPr>
        <w:tc>
          <w:tcPr>
            <w:tcW w:w="2268" w:type="dxa"/>
          </w:tcPr>
          <w:p w14:paraId="272EA48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36A1FEA" w14:textId="6B6043EF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I9T3</w:t>
            </w:r>
          </w:p>
        </w:tc>
      </w:tr>
      <w:tr w:rsidR="0059493A" w:rsidRPr="00FA2C39" w14:paraId="7D193EAE" w14:textId="77777777" w:rsidTr="006A2410">
        <w:trPr>
          <w:trHeight w:val="18"/>
        </w:trPr>
        <w:tc>
          <w:tcPr>
            <w:tcW w:w="2268" w:type="dxa"/>
          </w:tcPr>
          <w:p w14:paraId="7F13E02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8C655C" w14:textId="77777777" w:rsidR="0059493A" w:rsidRPr="00FA2C39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→ </w:t>
            </w:r>
            <w:proofErr w:type="spellStart"/>
            <w:r w:rsidRPr="00772E55">
              <w:rPr>
                <w:sz w:val="22"/>
                <w:lang w:val="en-GB"/>
              </w:rPr>
              <w:t>MaintenanceController</w:t>
            </w:r>
            <w:proofErr w:type="spellEnd"/>
          </w:p>
        </w:tc>
      </w:tr>
      <w:tr w:rsidR="0059493A" w14:paraId="72E4BE40" w14:textId="77777777" w:rsidTr="006A2410">
        <w:trPr>
          <w:trHeight w:val="18"/>
        </w:trPr>
        <w:tc>
          <w:tcPr>
            <w:tcW w:w="2268" w:type="dxa"/>
          </w:tcPr>
          <w:p w14:paraId="4C8685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FB30C1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OperatorRequest</w:t>
            </w:r>
            <w:proofErr w:type="spellEnd"/>
          </w:p>
        </w:tc>
      </w:tr>
      <w:tr w:rsidR="0059493A" w:rsidRPr="00073E52" w14:paraId="387E14EA" w14:textId="77777777" w:rsidTr="006A2410">
        <w:trPr>
          <w:trHeight w:val="18"/>
        </w:trPr>
        <w:tc>
          <w:tcPr>
            <w:tcW w:w="2268" w:type="dxa"/>
          </w:tcPr>
          <w:p w14:paraId="4C6397E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3C786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correctly interprets the request made by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>.</w:t>
            </w:r>
          </w:p>
        </w:tc>
      </w:tr>
      <w:tr w:rsidR="0059493A" w:rsidRPr="00073E52" w14:paraId="724287A2" w14:textId="77777777" w:rsidTr="006A2410">
        <w:trPr>
          <w:trHeight w:val="18"/>
        </w:trPr>
        <w:tc>
          <w:tcPr>
            <w:tcW w:w="2268" w:type="dxa"/>
          </w:tcPr>
          <w:p w14:paraId="57F529C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34F954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operator can:</w:t>
            </w:r>
          </w:p>
          <w:p w14:paraId="4F1F69B0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take in charge a car for maintenance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03266021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set a car as repaired and ready to use.</w:t>
            </w:r>
          </w:p>
        </w:tc>
      </w:tr>
      <w:tr w:rsidR="0059493A" w14:paraId="01EB5D2E" w14:textId="77777777" w:rsidTr="006A2410">
        <w:trPr>
          <w:trHeight w:val="18"/>
        </w:trPr>
        <w:tc>
          <w:tcPr>
            <w:tcW w:w="2268" w:type="dxa"/>
          </w:tcPr>
          <w:p w14:paraId="7D5A542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5B4825" w14:textId="585664E2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77630F">
              <w:rPr>
                <w:sz w:val="22"/>
                <w:lang w:val="en-GB"/>
              </w:rPr>
              <w:t>I7T1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5C567BE6" w14:textId="4040688A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A86814" w14:textId="77777777" w:rsidTr="006A2410">
        <w:trPr>
          <w:trHeight w:val="23"/>
        </w:trPr>
        <w:tc>
          <w:tcPr>
            <w:tcW w:w="2268" w:type="dxa"/>
          </w:tcPr>
          <w:p w14:paraId="56FCCE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3B95108B" w14:textId="09B33C6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I9T4</w:t>
            </w:r>
          </w:p>
        </w:tc>
      </w:tr>
      <w:tr w:rsidR="0059493A" w:rsidRPr="00141BDD" w14:paraId="3183D70F" w14:textId="77777777" w:rsidTr="006A2410">
        <w:trPr>
          <w:trHeight w:val="18"/>
        </w:trPr>
        <w:tc>
          <w:tcPr>
            <w:tcW w:w="2268" w:type="dxa"/>
          </w:tcPr>
          <w:p w14:paraId="37ADC15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FDE62DF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proofErr w:type="spellStart"/>
            <w:r w:rsidRPr="00241E97">
              <w:rPr>
                <w:sz w:val="22"/>
                <w:lang w:val="en-GB"/>
              </w:rPr>
              <w:t>WebService</w:t>
            </w:r>
            <w:proofErr w:type="spellEnd"/>
            <w:r w:rsidRPr="00241E97">
              <w:rPr>
                <w:sz w:val="22"/>
                <w:lang w:val="en-GB"/>
              </w:rPr>
              <w:t xml:space="preserve"> → </w:t>
            </w:r>
            <w:proofErr w:type="spellStart"/>
            <w:r w:rsidRPr="00241E97">
              <w:rPr>
                <w:sz w:val="22"/>
                <w:lang w:val="en-GB"/>
              </w:rPr>
              <w:t>ReservationController</w:t>
            </w:r>
            <w:proofErr w:type="spellEnd"/>
          </w:p>
        </w:tc>
      </w:tr>
      <w:tr w:rsidR="0059493A" w14:paraId="628850C5" w14:textId="77777777" w:rsidTr="006A2410">
        <w:trPr>
          <w:trHeight w:val="18"/>
        </w:trPr>
        <w:tc>
          <w:tcPr>
            <w:tcW w:w="2268" w:type="dxa"/>
          </w:tcPr>
          <w:p w14:paraId="29DE305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BF073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UserRequest</w:t>
            </w:r>
            <w:proofErr w:type="spellEnd"/>
          </w:p>
        </w:tc>
      </w:tr>
      <w:tr w:rsidR="0059493A" w:rsidRPr="00073E52" w14:paraId="2598DB79" w14:textId="77777777" w:rsidTr="006A2410">
        <w:trPr>
          <w:trHeight w:val="18"/>
        </w:trPr>
        <w:tc>
          <w:tcPr>
            <w:tcW w:w="2268" w:type="dxa"/>
          </w:tcPr>
          <w:p w14:paraId="228F76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4BA2E8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correctly interprets the request made by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>.</w:t>
            </w:r>
          </w:p>
        </w:tc>
      </w:tr>
      <w:tr w:rsidR="0059493A" w:rsidRPr="00141BDD" w14:paraId="0D306D24" w14:textId="77777777" w:rsidTr="006A2410">
        <w:trPr>
          <w:trHeight w:val="18"/>
        </w:trPr>
        <w:tc>
          <w:tcPr>
            <w:tcW w:w="2268" w:type="dxa"/>
          </w:tcPr>
          <w:p w14:paraId="74287B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011606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user can:</w:t>
            </w:r>
          </w:p>
          <w:p w14:paraId="45ACED92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equest for a reservation,</w:t>
            </w:r>
          </w:p>
          <w:p w14:paraId="1622C7D1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request a power plug,</w:t>
            </w:r>
          </w:p>
          <w:p w14:paraId="4F58653B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elease a car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AD1445F" w14:textId="77777777" w:rsidTr="006A2410">
        <w:trPr>
          <w:trHeight w:val="18"/>
        </w:trPr>
        <w:tc>
          <w:tcPr>
            <w:tcW w:w="2268" w:type="dxa"/>
          </w:tcPr>
          <w:p w14:paraId="15D7B6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F7B5DFC" w14:textId="739293AC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</w:t>
            </w:r>
            <w:r w:rsidR="0059493A">
              <w:rPr>
                <w:sz w:val="22"/>
                <w:lang w:val="en-GB"/>
              </w:rPr>
              <w:t>T1, I</w:t>
            </w:r>
            <w:r>
              <w:rPr>
                <w:sz w:val="22"/>
                <w:lang w:val="en-GB"/>
              </w:rPr>
              <w:t xml:space="preserve">8T2, I8T3 </w:t>
            </w:r>
            <w:r w:rsidR="0059493A">
              <w:rPr>
                <w:sz w:val="22"/>
                <w:lang w:val="en-GB"/>
              </w:rPr>
              <w:t>succeeded.</w:t>
            </w:r>
          </w:p>
        </w:tc>
      </w:tr>
    </w:tbl>
    <w:p w14:paraId="01F74663" w14:textId="231B03D4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5E6E902A" w14:textId="78C1E279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411A3C76" w14:textId="04F00979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bookmarkStart w:id="50" w:name="_Toc472278686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0</w:t>
      </w:r>
      <w:bookmarkEnd w:id="50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5507095E" w14:textId="77777777" w:rsidTr="006A2410">
        <w:trPr>
          <w:trHeight w:val="23"/>
        </w:trPr>
        <w:tc>
          <w:tcPr>
            <w:tcW w:w="2268" w:type="dxa"/>
          </w:tcPr>
          <w:p w14:paraId="35124B6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9E3D8F6" w14:textId="113AAE9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I10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7F57593C" w14:textId="77777777" w:rsidTr="006A2410">
        <w:trPr>
          <w:trHeight w:val="18"/>
        </w:trPr>
        <w:tc>
          <w:tcPr>
            <w:tcW w:w="2268" w:type="dxa"/>
          </w:tcPr>
          <w:p w14:paraId="09FF37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EF6DBB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</w:tr>
      <w:tr w:rsidR="0059493A" w14:paraId="46816629" w14:textId="77777777" w:rsidTr="006A2410">
        <w:trPr>
          <w:trHeight w:val="18"/>
        </w:trPr>
        <w:tc>
          <w:tcPr>
            <w:tcW w:w="2268" w:type="dxa"/>
          </w:tcPr>
          <w:p w14:paraId="55075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F9997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User, Request</w:t>
            </w:r>
          </w:p>
        </w:tc>
      </w:tr>
      <w:tr w:rsidR="0059493A" w:rsidRPr="00073E52" w14:paraId="035A2C37" w14:textId="77777777" w:rsidTr="006A2410">
        <w:trPr>
          <w:trHeight w:val="18"/>
        </w:trPr>
        <w:tc>
          <w:tcPr>
            <w:tcW w:w="2268" w:type="dxa"/>
          </w:tcPr>
          <w:p w14:paraId="6D391D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43287D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dispatches correctly the Request and provides the expected result.</w:t>
            </w:r>
          </w:p>
        </w:tc>
      </w:tr>
      <w:tr w:rsidR="0059493A" w:rsidRPr="00073E52" w14:paraId="70387E16" w14:textId="77777777" w:rsidTr="006A2410">
        <w:trPr>
          <w:trHeight w:val="18"/>
        </w:trPr>
        <w:tc>
          <w:tcPr>
            <w:tcW w:w="2268" w:type="dxa"/>
          </w:tcPr>
          <w:p w14:paraId="355EE8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5021C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Controller can send requests to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and can get the correct response, for the functions to:</w:t>
            </w:r>
          </w:p>
          <w:p w14:paraId="0CFCD449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register a new user,</w:t>
            </w:r>
          </w:p>
          <w:p w14:paraId="5A68A8E5" w14:textId="77777777" w:rsidR="0059493A" w:rsidRPr="00312651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already registered user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7C2431C1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reserve 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car,</w:t>
            </w:r>
          </w:p>
          <w:p w14:paraId="1395ADC8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end the 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use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of a car</w:t>
            </w:r>
            <w:r w:rsidRPr="00141BDD">
              <w:rPr>
                <w:sz w:val="22"/>
                <w:lang w:val="en-GB"/>
              </w:rPr>
              <w:t>.</w:t>
            </w:r>
          </w:p>
        </w:tc>
      </w:tr>
      <w:tr w:rsidR="0059493A" w14:paraId="4C4AF234" w14:textId="77777777" w:rsidTr="006A2410">
        <w:trPr>
          <w:trHeight w:val="18"/>
        </w:trPr>
        <w:tc>
          <w:tcPr>
            <w:tcW w:w="2268" w:type="dxa"/>
          </w:tcPr>
          <w:p w14:paraId="424A072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024CD9" w14:textId="6F130A02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 and I</w:t>
            </w:r>
            <w:r>
              <w:rPr>
                <w:sz w:val="22"/>
                <w:lang w:val="en-GB"/>
              </w:rPr>
              <w:t>9T4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23A98C4" w14:textId="51EC942D" w:rsidR="0059493A" w:rsidRDefault="0059493A" w:rsidP="0059493A">
      <w:pPr>
        <w:spacing w:after="120"/>
        <w:ind w:right="2183"/>
        <w:rPr>
          <w:sz w:val="22"/>
          <w:lang w:val="en-GB"/>
        </w:rPr>
      </w:pPr>
    </w:p>
    <w:p w14:paraId="7BFD737D" w14:textId="7C06DF99" w:rsidR="00654F82" w:rsidRDefault="00654F82" w:rsidP="0059493A">
      <w:pPr>
        <w:spacing w:after="120"/>
        <w:ind w:right="2183"/>
        <w:rPr>
          <w:sz w:val="22"/>
          <w:lang w:val="en-GB"/>
        </w:rPr>
      </w:pPr>
    </w:p>
    <w:p w14:paraId="2EBCE03A" w14:textId="67DD99AA" w:rsidR="00654F82" w:rsidRPr="00654F82" w:rsidRDefault="00654F82" w:rsidP="00654F82">
      <w:pPr>
        <w:pStyle w:val="Heading2"/>
        <w:numPr>
          <w:ilvl w:val="1"/>
          <w:numId w:val="5"/>
        </w:numPr>
        <w:rPr>
          <w:sz w:val="28"/>
          <w:lang w:val="en-GB"/>
        </w:rPr>
      </w:pPr>
      <w:bookmarkStart w:id="51" w:name="_Toc472278687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1</w:t>
      </w:r>
      <w:bookmarkEnd w:id="51"/>
    </w:p>
    <w:tbl>
      <w:tblPr>
        <w:tblStyle w:val="TableGrid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72E7186C" w14:textId="77777777" w:rsidTr="006A2410">
        <w:trPr>
          <w:trHeight w:val="23"/>
        </w:trPr>
        <w:tc>
          <w:tcPr>
            <w:tcW w:w="2268" w:type="dxa"/>
          </w:tcPr>
          <w:p w14:paraId="4D039C46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E8F1A0D" w14:textId="60A4243B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I11T1</w:t>
            </w:r>
          </w:p>
        </w:tc>
      </w:tr>
      <w:tr w:rsidR="0059493A" w14:paraId="7F895D12" w14:textId="77777777" w:rsidTr="006A2410">
        <w:trPr>
          <w:trHeight w:val="18"/>
        </w:trPr>
        <w:tc>
          <w:tcPr>
            <w:tcW w:w="2268" w:type="dxa"/>
          </w:tcPr>
          <w:p w14:paraId="26A0CD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020471AB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</w:tr>
      <w:tr w:rsidR="0059493A" w14:paraId="59DE655B" w14:textId="77777777" w:rsidTr="006A2410">
        <w:trPr>
          <w:trHeight w:val="18"/>
        </w:trPr>
        <w:tc>
          <w:tcPr>
            <w:tcW w:w="2268" w:type="dxa"/>
          </w:tcPr>
          <w:p w14:paraId="53C4855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53C002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Operator, Request</w:t>
            </w:r>
          </w:p>
        </w:tc>
      </w:tr>
      <w:tr w:rsidR="0059493A" w:rsidRPr="00073E52" w14:paraId="3449C636" w14:textId="77777777" w:rsidTr="006A2410">
        <w:trPr>
          <w:trHeight w:val="18"/>
        </w:trPr>
        <w:tc>
          <w:tcPr>
            <w:tcW w:w="2268" w:type="dxa"/>
          </w:tcPr>
          <w:p w14:paraId="43E32C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D36A44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dispatches correctly the Request and provides the expected result.</w:t>
            </w:r>
          </w:p>
        </w:tc>
      </w:tr>
      <w:tr w:rsidR="0059493A" w:rsidRPr="00073E52" w14:paraId="60329836" w14:textId="77777777" w:rsidTr="006A2410">
        <w:trPr>
          <w:trHeight w:val="18"/>
        </w:trPr>
        <w:tc>
          <w:tcPr>
            <w:tcW w:w="2268" w:type="dxa"/>
          </w:tcPr>
          <w:p w14:paraId="0D45CDE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9F9BB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Controller can send requests to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and can get the correct response, for the functions to:</w:t>
            </w:r>
          </w:p>
          <w:p w14:paraId="0C989653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existing operator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54CBB170" w14:textId="77777777" w:rsidR="0059493A" w:rsidRPr="00141BDD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ake in charge a car,</w:t>
            </w:r>
          </w:p>
          <w:p w14:paraId="2562F3E0" w14:textId="77777777" w:rsidR="0059493A" w:rsidRDefault="0059493A" w:rsidP="006A24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nd the maintenance of a car</w:t>
            </w:r>
            <w:r>
              <w:rPr>
                <w:sz w:val="22"/>
                <w:lang w:val="en-GB"/>
              </w:rPr>
              <w:t>.</w:t>
            </w:r>
          </w:p>
        </w:tc>
      </w:tr>
      <w:tr w:rsidR="0059493A" w14:paraId="5149F850" w14:textId="77777777" w:rsidTr="006A2410">
        <w:trPr>
          <w:trHeight w:val="18"/>
        </w:trPr>
        <w:tc>
          <w:tcPr>
            <w:tcW w:w="2268" w:type="dxa"/>
          </w:tcPr>
          <w:p w14:paraId="1006468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BCC8CFF" w14:textId="51F640D6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  <w:r>
              <w:rPr>
                <w:sz w:val="22"/>
                <w:lang w:val="en-GB"/>
              </w:rPr>
              <w:t xml:space="preserve"> and I9T3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BC709D5" w14:textId="61C9D4BA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16F2C521" w14:textId="0B9AE1B8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7801CFBD" w14:textId="5C287B8E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77777777" w:rsidR="00D85F0E" w:rsidRDefault="00E631A7" w:rsidP="0074786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52" w:name="_Toc472278688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Tools and Test Equipment Required</w:t>
      </w:r>
      <w:bookmarkEnd w:id="52"/>
    </w:p>
    <w:p w14:paraId="3CB2A511" w14:textId="2C6A5736" w:rsidR="00974C31" w:rsidRDefault="00974C31" w:rsidP="00747866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53" w:name="_Toc472278689"/>
      <w:r w:rsidR="008013BC">
        <w:rPr>
          <w:rFonts w:asciiTheme="minorHAnsi" w:hAnsiTheme="minorHAnsi" w:cstheme="minorHAnsi"/>
          <w:sz w:val="28"/>
          <w:szCs w:val="20"/>
          <w:lang w:val="en-GB"/>
        </w:rPr>
        <w:t>Tools</w:t>
      </w:r>
      <w:bookmarkEnd w:id="53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2BE8AD24" w14:textId="72BEADE6" w:rsidR="00327A44" w:rsidRPr="0072225D" w:rsidRDefault="00FC38F7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>Junit is a famous Java framework for performing unit</w:t>
      </w:r>
      <w:r w:rsidR="00327A44" w:rsidRPr="0072225D">
        <w:rPr>
          <w:sz w:val="22"/>
          <w:lang w:val="en-GB"/>
        </w:rPr>
        <w:t xml:space="preserve"> tests but it also can be used </w:t>
      </w:r>
      <w:r w:rsidR="007677BB" w:rsidRPr="0072225D">
        <w:rPr>
          <w:sz w:val="22"/>
          <w:lang w:val="en-GB"/>
        </w:rPr>
        <w:t>for performing integration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. </w:t>
      </w:r>
      <w:r w:rsidR="00765C6D" w:rsidRPr="0072225D">
        <w:rPr>
          <w:sz w:val="22"/>
          <w:lang w:val="en-GB"/>
        </w:rPr>
        <w:t>It</w:t>
      </w:r>
      <w:r w:rsidR="00327A44" w:rsidRPr="0072225D">
        <w:rPr>
          <w:sz w:val="22"/>
          <w:lang w:val="en-GB"/>
        </w:rPr>
        <w:t xml:space="preserve"> is useful to easily check the result returned by methods</w:t>
      </w:r>
      <w:r w:rsidR="007677BB" w:rsidRPr="0072225D">
        <w:rPr>
          <w:sz w:val="22"/>
          <w:lang w:val="en-GB"/>
        </w:rPr>
        <w:t xml:space="preserve"> and </w:t>
      </w:r>
      <w:r w:rsidR="00105E36">
        <w:rPr>
          <w:sz w:val="22"/>
          <w:lang w:val="en-GB"/>
        </w:rPr>
        <w:t>we will use it for both unit testing and writing drivers.</w:t>
      </w:r>
      <w:r w:rsidRPr="0072225D">
        <w:rPr>
          <w:sz w:val="22"/>
          <w:lang w:val="en-GB"/>
        </w:rPr>
        <w:t xml:space="preserve"> </w:t>
      </w:r>
    </w:p>
    <w:p w14:paraId="0E1250FA" w14:textId="32FB3C5C" w:rsidR="008E0AF5" w:rsidRPr="0072225D" w:rsidRDefault="00327A44" w:rsidP="00105E36">
      <w:pPr>
        <w:spacing w:after="120"/>
        <w:rPr>
          <w:sz w:val="22"/>
          <w:lang w:val="en-GB"/>
        </w:rPr>
      </w:pPr>
      <w:proofErr w:type="spellStart"/>
      <w:r w:rsidRPr="0072225D">
        <w:rPr>
          <w:sz w:val="22"/>
          <w:lang w:val="en-GB"/>
        </w:rPr>
        <w:t>Arquillian</w:t>
      </w:r>
      <w:proofErr w:type="spellEnd"/>
      <w:r w:rsidRPr="0072225D">
        <w:rPr>
          <w:sz w:val="22"/>
          <w:lang w:val="en-GB"/>
        </w:rPr>
        <w:t xml:space="preserve"> is an integration testing framework, available for JVM, that</w:t>
      </w:r>
      <w:r w:rsidR="007677BB" w:rsidRPr="0072225D">
        <w:rPr>
          <w:sz w:val="22"/>
          <w:lang w:val="en-GB"/>
        </w:rPr>
        <w:t xml:space="preserve"> seamlessly integrates with Junit. </w:t>
      </w:r>
      <w:r w:rsidR="00EC78DB" w:rsidRPr="0072225D">
        <w:rPr>
          <w:sz w:val="22"/>
          <w:lang w:val="en-GB"/>
        </w:rPr>
        <w:t>This framework</w:t>
      </w:r>
      <w:r w:rsidR="007677BB" w:rsidRPr="0072225D">
        <w:rPr>
          <w:sz w:val="22"/>
          <w:lang w:val="en-GB"/>
        </w:rPr>
        <w:t xml:space="preserve"> give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the possibility to run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directly in the container, and this guarantees us to perform a more realistic test.</w:t>
      </w:r>
      <w:r w:rsidR="000B4F0B" w:rsidRPr="0072225D">
        <w:rPr>
          <w:sz w:val="22"/>
          <w:lang w:val="en-GB"/>
        </w:rPr>
        <w:t xml:space="preserve"> H</w:t>
      </w:r>
      <w:r w:rsidR="00EC78DB" w:rsidRPr="0072225D">
        <w:rPr>
          <w:sz w:val="22"/>
          <w:lang w:val="en-GB"/>
        </w:rPr>
        <w:t xml:space="preserve">andling all aspects of test execution, </w:t>
      </w:r>
      <w:proofErr w:type="spellStart"/>
      <w:r w:rsidR="000B4F0B" w:rsidRPr="0072225D">
        <w:rPr>
          <w:sz w:val="22"/>
          <w:lang w:val="en-GB"/>
        </w:rPr>
        <w:t>Arquillian</w:t>
      </w:r>
      <w:proofErr w:type="spellEnd"/>
      <w:r w:rsidR="000B4F0B" w:rsidRPr="0072225D">
        <w:rPr>
          <w:sz w:val="22"/>
          <w:lang w:val="en-GB"/>
        </w:rPr>
        <w:t xml:space="preserve"> </w:t>
      </w:r>
      <w:r w:rsidR="00EC78DB" w:rsidRPr="0072225D">
        <w:rPr>
          <w:sz w:val="22"/>
          <w:lang w:val="en-GB"/>
        </w:rPr>
        <w:t>make</w:t>
      </w:r>
      <w:r w:rsidR="000B4F0B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the </w:t>
      </w:r>
      <w:r w:rsidR="007677BB" w:rsidRPr="0072225D">
        <w:rPr>
          <w:sz w:val="22"/>
          <w:lang w:val="en-GB"/>
        </w:rPr>
        <w:t>i</w:t>
      </w:r>
      <w:r w:rsidR="00EC78DB" w:rsidRPr="0072225D">
        <w:rPr>
          <w:sz w:val="22"/>
          <w:lang w:val="en-GB"/>
        </w:rPr>
        <w:t>ntegration testing phase simpler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for example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making easier</w:t>
      </w:r>
      <w:r w:rsidR="007677BB" w:rsidRPr="0072225D">
        <w:rPr>
          <w:sz w:val="22"/>
          <w:lang w:val="en-GB"/>
        </w:rPr>
        <w:t xml:space="preserve"> </w:t>
      </w:r>
      <w:r w:rsidR="00105E36">
        <w:rPr>
          <w:sz w:val="22"/>
          <w:lang w:val="en-GB"/>
        </w:rPr>
        <w:t>the management of the container lifecycle, the deployment of the archive to test and the capture of results and failures.</w:t>
      </w:r>
    </w:p>
    <w:p w14:paraId="3BEBCDDC" w14:textId="489A59BE" w:rsidR="008E0AF5" w:rsidRPr="0072225D" w:rsidRDefault="008E0AF5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Even if we are using some </w:t>
      </w:r>
      <w:r w:rsidR="00105E36" w:rsidRPr="0072225D">
        <w:rPr>
          <w:sz w:val="22"/>
          <w:lang w:val="en-GB"/>
        </w:rPr>
        <w:t>automated</w:t>
      </w:r>
      <w:r w:rsidRPr="0072225D">
        <w:rPr>
          <w:sz w:val="22"/>
          <w:lang w:val="en-GB"/>
        </w:rPr>
        <w:t xml:space="preserve"> testing tool, we </w:t>
      </w:r>
      <w:r w:rsidR="00105E36" w:rsidRPr="0072225D">
        <w:rPr>
          <w:sz w:val="22"/>
          <w:lang w:val="en-GB"/>
        </w:rPr>
        <w:t>cannot</w:t>
      </w:r>
      <w:r w:rsidRPr="0072225D">
        <w:rPr>
          <w:sz w:val="22"/>
          <w:lang w:val="en-GB"/>
        </w:rPr>
        <w:t xml:space="preserve"> avoid to perform manual test</w:t>
      </w:r>
      <w:r w:rsidR="00765C6D">
        <w:rPr>
          <w:sz w:val="22"/>
          <w:lang w:val="en-GB"/>
        </w:rPr>
        <w:t>s,</w:t>
      </w:r>
      <w:r w:rsidRPr="0072225D">
        <w:rPr>
          <w:sz w:val="22"/>
          <w:lang w:val="en-GB"/>
        </w:rPr>
        <w:t xml:space="preserve"> too. In particular, </w:t>
      </w:r>
      <w:r w:rsidR="00765C6D">
        <w:rPr>
          <w:sz w:val="22"/>
          <w:lang w:val="en-GB"/>
        </w:rPr>
        <w:t>these</w:t>
      </w:r>
      <w:r w:rsidRPr="0072225D">
        <w:rPr>
          <w:sz w:val="22"/>
          <w:lang w:val="en-GB"/>
        </w:rPr>
        <w:t xml:space="preserve"> </w:t>
      </w:r>
      <w:r w:rsidR="00765C6D">
        <w:rPr>
          <w:sz w:val="22"/>
          <w:lang w:val="en-GB"/>
        </w:rPr>
        <w:t>are</w:t>
      </w:r>
      <w:r w:rsidRPr="0072225D">
        <w:rPr>
          <w:sz w:val="22"/>
          <w:lang w:val="en-GB"/>
        </w:rPr>
        <w:t xml:space="preserve"> useful to evaluate usability and reactivity of the system </w:t>
      </w:r>
      <w:r w:rsidR="00765C6D">
        <w:rPr>
          <w:sz w:val="22"/>
          <w:lang w:val="en-GB"/>
        </w:rPr>
        <w:t>through</w:t>
      </w:r>
      <w:r w:rsidRPr="0072225D">
        <w:rPr>
          <w:sz w:val="22"/>
          <w:lang w:val="en-GB"/>
        </w:rPr>
        <w:t xml:space="preserve"> the mobile application, and the interaction </w:t>
      </w:r>
      <w:r w:rsidR="00765C6D">
        <w:rPr>
          <w:sz w:val="22"/>
          <w:lang w:val="en-GB"/>
        </w:rPr>
        <w:t>with the provided</w:t>
      </w:r>
      <w:r w:rsidRPr="0072225D">
        <w:rPr>
          <w:sz w:val="22"/>
          <w:lang w:val="en-GB"/>
        </w:rPr>
        <w:t xml:space="preserve"> user interface.</w:t>
      </w:r>
    </w:p>
    <w:p w14:paraId="43ACB8B4" w14:textId="77777777" w:rsidR="008E0AF5" w:rsidRPr="00FC38F7" w:rsidRDefault="008E0AF5" w:rsidP="000B4F0B">
      <w:pPr>
        <w:rPr>
          <w:lang w:val="en-GB"/>
        </w:rPr>
      </w:pPr>
    </w:p>
    <w:p w14:paraId="289D4764" w14:textId="2617F84E" w:rsidR="00D55596" w:rsidRDefault="008013BC" w:rsidP="00747866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 w:rsidRPr="00DF45CA">
        <w:rPr>
          <w:rFonts w:asciiTheme="minorHAnsi" w:hAnsiTheme="minorHAnsi" w:cstheme="minorHAnsi"/>
          <w:sz w:val="28"/>
          <w:szCs w:val="20"/>
          <w:lang w:val="en-US"/>
        </w:rPr>
        <w:t xml:space="preserve"> </w:t>
      </w:r>
      <w:bookmarkStart w:id="54" w:name="_Toc472278690"/>
      <w:r>
        <w:rPr>
          <w:rFonts w:asciiTheme="minorHAnsi" w:hAnsiTheme="minorHAnsi" w:cstheme="minorHAnsi"/>
          <w:sz w:val="28"/>
          <w:szCs w:val="20"/>
          <w:lang w:val="en-GB"/>
        </w:rPr>
        <w:t>Test Equipment</w:t>
      </w:r>
      <w:bookmarkEnd w:id="54"/>
    </w:p>
    <w:p w14:paraId="2802277D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have already discussed the fact that our system is based on a client-server architecture.</w:t>
      </w:r>
    </w:p>
    <w:p w14:paraId="75B1BDD9" w14:textId="7E801646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For testing the central application (consisting in the server side of the system) we will deploy it on a machine explicitly made for working on integration tests and that we define as Testing Server.</w:t>
      </w:r>
    </w:p>
    <w:p w14:paraId="3ECD2D10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The client side consists of the two mobile applications developed for users and operators. The tests will be made using a set of different smartphones, based on the Android and iOS operating systems.</w:t>
      </w:r>
    </w:p>
    <w:p w14:paraId="604682C5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On those devices, we will deploy the mobile applications and the set of tests will be completely run on all of them, by interacting with the Testing Server.</w:t>
      </w:r>
    </w:p>
    <w:p w14:paraId="10C7FF74" w14:textId="49BC03C5" w:rsidR="00686971" w:rsidRDefault="00194D43" w:rsidP="00765C6D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may consider devices with different versions of the operating system installed, to make sure that the application correctly runs on all of them.</w:t>
      </w:r>
      <w:r w:rsidR="00686971">
        <w:rPr>
          <w:sz w:val="22"/>
          <w:lang w:val="en-GB"/>
        </w:rPr>
        <w:br w:type="page"/>
      </w:r>
    </w:p>
    <w:p w14:paraId="639FC175" w14:textId="77777777" w:rsidR="003B41A0" w:rsidRDefault="00E631A7" w:rsidP="0074786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55" w:name="_Toc47227869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Program Stubs and Test Data Required</w:t>
      </w:r>
      <w:bookmarkEnd w:id="55"/>
    </w:p>
    <w:p w14:paraId="5BC62431" w14:textId="08BB82B1" w:rsidR="00223BA4" w:rsidRPr="0015763C" w:rsidRDefault="00223BA4" w:rsidP="0015763C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bookmarkStart w:id="56" w:name="_Program_Stubs_and"/>
      <w:bookmarkEnd w:id="56"/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57" w:name="_Toc472278692"/>
      <w:r w:rsidRPr="0015763C">
        <w:rPr>
          <w:rFonts w:asciiTheme="minorHAnsi" w:hAnsiTheme="minorHAnsi" w:cstheme="minorHAnsi"/>
          <w:sz w:val="28"/>
          <w:szCs w:val="20"/>
          <w:lang w:val="en-GB"/>
        </w:rPr>
        <w:t>Program Stubs and Drivers</w:t>
      </w:r>
      <w:bookmarkEnd w:id="57"/>
    </w:p>
    <w:p w14:paraId="5ACE0820" w14:textId="5CF688A5" w:rsidR="00223BA4" w:rsidRDefault="00B27AAB" w:rsidP="006E398A">
      <w:pPr>
        <w:spacing w:after="120"/>
        <w:rPr>
          <w:sz w:val="22"/>
          <w:lang w:val="en-GB"/>
        </w:rPr>
      </w:pPr>
      <w:r w:rsidRPr="0015763C">
        <w:rPr>
          <w:sz w:val="22"/>
          <w:lang w:val="en-GB"/>
        </w:rPr>
        <w:t xml:space="preserve">For the integration testing of our system we decided to adopt a bottom-up approach. Because of this, we won’t need any program stub, but we will only use </w:t>
      </w:r>
      <w:r w:rsidR="001B1CE0">
        <w:rPr>
          <w:sz w:val="22"/>
          <w:lang w:val="en-GB"/>
        </w:rPr>
        <w:t xml:space="preserve">the </w:t>
      </w:r>
      <w:r w:rsidRPr="0015763C">
        <w:rPr>
          <w:sz w:val="22"/>
          <w:lang w:val="en-GB"/>
        </w:rPr>
        <w:t>drivers</w:t>
      </w:r>
      <w:r w:rsidR="001B1CE0">
        <w:rPr>
          <w:sz w:val="22"/>
          <w:lang w:val="en-GB"/>
        </w:rPr>
        <w:t xml:space="preserve"> listed here:</w:t>
      </w:r>
    </w:p>
    <w:p w14:paraId="4C4390D3" w14:textId="01321BC5" w:rsidR="00E57817" w:rsidRPr="0015763C" w:rsidRDefault="00E57817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ParkingAreaDAO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C90D07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OperatorDA</w:t>
      </w:r>
      <w:r w:rsidR="00C90D07">
        <w:rPr>
          <w:rFonts w:asciiTheme="minorHAnsi" w:hAnsiTheme="minorHAnsi" w:cstheme="minorHAnsi"/>
          <w:b/>
          <w:sz w:val="22"/>
          <w:szCs w:val="20"/>
          <w:lang w:val="en-GB"/>
        </w:rPr>
        <w:t>O</w:t>
      </w:r>
      <w:proofErr w:type="spellEnd"/>
      <w:r w:rsidR="00C90D07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="00C90D07">
        <w:rPr>
          <w:rFonts w:asciiTheme="minorHAnsi" w:hAnsiTheme="minorHAnsi" w:cstheme="minorHAnsi"/>
          <w:sz w:val="22"/>
          <w:szCs w:val="20"/>
          <w:lang w:val="en-GB"/>
        </w:rPr>
        <w:t xml:space="preserve">: the modules will make calls to the methods of the </w:t>
      </w:r>
      <w:proofErr w:type="spellStart"/>
      <w:r w:rsidR="00C90D07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UserDAO</w:t>
      </w:r>
      <w:proofErr w:type="spellEnd"/>
      <w:r w:rsidR="00C90D07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C90D07" w:rsidRPr="0015763C">
        <w:rPr>
          <w:rFonts w:asciiTheme="minorHAnsi" w:hAnsiTheme="minorHAnsi" w:cstheme="minorHAnsi"/>
          <w:b/>
          <w:sz w:val="22"/>
          <w:szCs w:val="20"/>
          <w:lang w:val="en-GB"/>
        </w:rPr>
        <w:t>ParkingAreaDAO</w:t>
      </w:r>
      <w:proofErr w:type="spellEnd"/>
      <w:r w:rsidR="00C90D07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C90D07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OperatorDAO</w:t>
      </w:r>
      <w:proofErr w:type="spellEnd"/>
      <w:r w:rsidR="00C90D07">
        <w:rPr>
          <w:rFonts w:asciiTheme="minorHAnsi" w:hAnsiTheme="minorHAnsi" w:cstheme="minorHAnsi"/>
          <w:sz w:val="22"/>
          <w:szCs w:val="20"/>
          <w:lang w:val="en-GB"/>
        </w:rPr>
        <w:t xml:space="preserve"> components, to test their interaction with the </w:t>
      </w:r>
      <w:r w:rsidR="00C90D07" w:rsidRPr="0015763C">
        <w:rPr>
          <w:rFonts w:asciiTheme="minorHAnsi" w:hAnsiTheme="minorHAnsi" w:cstheme="minorHAnsi"/>
          <w:b/>
          <w:sz w:val="22"/>
          <w:szCs w:val="20"/>
          <w:lang w:val="en-GB"/>
        </w:rPr>
        <w:t>Database</w:t>
      </w:r>
      <w:r w:rsidR="00C90D07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67FBF7D" w14:textId="6EF9FFC5" w:rsidR="001B1CE0" w:rsidRDefault="001B1CE0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these two modules will invoke the methods exposed by the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components, for the interaction with the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DataService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. As a recall, the </w:t>
      </w:r>
      <w:proofErr w:type="spellStart"/>
      <w:r w:rsidR="007061E9">
        <w:rPr>
          <w:rFonts w:asciiTheme="minorHAnsi" w:hAnsiTheme="minorHAnsi" w:cstheme="minorHAnsi"/>
          <w:sz w:val="22"/>
          <w:szCs w:val="20"/>
          <w:lang w:val="en-GB"/>
        </w:rPr>
        <w:t>DataService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provides a way to make possible the interaction between our system and the system installed on cars and power plugs.</w:t>
      </w:r>
    </w:p>
    <w:p w14:paraId="0F00816D" w14:textId="37326FC3" w:rsidR="007061E9" w:rsidRPr="003B2921" w:rsidRDefault="007061E9" w:rsidP="007061E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B2921">
        <w:rPr>
          <w:rFonts w:asciiTheme="minorHAnsi" w:hAnsiTheme="minorHAnsi" w:cstheme="minorHAnsi"/>
          <w:b/>
          <w:sz w:val="22"/>
          <w:szCs w:val="20"/>
          <w:lang w:val="en-GB"/>
        </w:rPr>
        <w:t>Authentication Driver</w:t>
      </w:r>
      <w:r w:rsidRPr="003B2921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driver module 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>should call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methods of the </w:t>
      </w:r>
      <w:r w:rsidR="00A00F2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to test its interaction with </w:t>
      </w:r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proofErr w:type="spellStart"/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UserDAO</w:t>
      </w:r>
      <w:proofErr w:type="spellEnd"/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 and the </w:t>
      </w:r>
      <w:proofErr w:type="spellStart"/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OperatorDAO</w:t>
      </w:r>
      <w:proofErr w:type="spellEnd"/>
      <w:r w:rsidR="005814CF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48616DB3" w14:textId="5FAE9A8D" w:rsidR="007061E9" w:rsidRPr="008E1BC6" w:rsidRDefault="007061E9" w:rsidP="007061E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8E1BC6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Pr="008E1BC6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8E1BC6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this module will invoke the methods exposed by the </w:t>
      </w:r>
      <w:proofErr w:type="spellStart"/>
      <w:r w:rsidR="00793B97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component 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to test its interaction with the </w:t>
      </w:r>
      <w:proofErr w:type="spellStart"/>
      <w:r w:rsidR="00486936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4D7B8FB8" w14:textId="19083012" w:rsidR="007061E9" w:rsidRPr="006B72E5" w:rsidRDefault="007061E9" w:rsidP="007061E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6B72E5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Pr="006B72E5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6B72E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this driver will call the methods used by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 for the interaction with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CalculationController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6A19AF4F" w14:textId="002B4FD8" w:rsidR="007061E9" w:rsidRPr="00087735" w:rsidRDefault="007061E9" w:rsidP="007061E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F3647A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Pr="00087735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08773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module should invoke all the methods defined in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 interaction with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ParkingAreaDAO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0107C70B" w14:textId="58196938" w:rsidR="007061E9" w:rsidRDefault="007061E9" w:rsidP="007061E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UserAppController</w:t>
      </w:r>
      <w:proofErr w:type="spellEnd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OperatorAppController</w:t>
      </w:r>
      <w:proofErr w:type="spellEnd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drivers will invoke the methods of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UserAppController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OperatorAppController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their interaction with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21DFF607" w14:textId="2AF880BB" w:rsidR="006E398A" w:rsidRPr="006E398A" w:rsidRDefault="00CC1337" w:rsidP="0015763C">
      <w:pPr>
        <w:spacing w:after="120"/>
        <w:ind w:left="0" w:firstLine="0"/>
        <w:rPr>
          <w:sz w:val="22"/>
          <w:lang w:val="en-GB"/>
        </w:rPr>
      </w:pPr>
      <w:r w:rsidRPr="00CC1337">
        <w:rPr>
          <w:sz w:val="22"/>
          <w:lang w:val="en-GB"/>
        </w:rPr>
        <w:t xml:space="preserve">Drivers are not </w:t>
      </w:r>
      <w:r w:rsidR="004B4555">
        <w:rPr>
          <w:sz w:val="22"/>
          <w:lang w:val="en-GB"/>
        </w:rPr>
        <w:t xml:space="preserve">to be used for testing the integration between </w:t>
      </w:r>
      <w:r w:rsidR="004B4555">
        <w:rPr>
          <w:b/>
          <w:sz w:val="22"/>
          <w:lang w:val="en-GB"/>
        </w:rPr>
        <w:t xml:space="preserve">DAO components </w:t>
      </w:r>
      <w:r w:rsidR="004B4555">
        <w:rPr>
          <w:sz w:val="22"/>
          <w:lang w:val="en-GB"/>
        </w:rPr>
        <w:t xml:space="preserve">and the </w:t>
      </w:r>
      <w:r w:rsidR="004B4555" w:rsidRPr="004B4555">
        <w:rPr>
          <w:b/>
          <w:sz w:val="22"/>
          <w:lang w:val="en-GB"/>
        </w:rPr>
        <w:t>Database</w:t>
      </w:r>
      <w:r w:rsidR="004B4555">
        <w:rPr>
          <w:sz w:val="22"/>
          <w:lang w:val="en-GB"/>
        </w:rPr>
        <w:t>.</w:t>
      </w:r>
    </w:p>
    <w:p w14:paraId="27EE3E9E" w14:textId="09CB70C6" w:rsidR="007C582B" w:rsidRPr="0015763C" w:rsidRDefault="00B27AAB" w:rsidP="0015763C">
      <w:pPr>
        <w:pStyle w:val="Heading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lastRenderedPageBreak/>
        <w:t xml:space="preserve"> </w:t>
      </w:r>
      <w:bookmarkStart w:id="58" w:name="_Toc472278693"/>
      <w:r w:rsidRPr="0015763C">
        <w:rPr>
          <w:rFonts w:asciiTheme="minorHAnsi" w:hAnsiTheme="minorHAnsi" w:cstheme="minorHAnsi"/>
          <w:sz w:val="28"/>
          <w:szCs w:val="20"/>
          <w:lang w:val="en-GB"/>
        </w:rPr>
        <w:t>Test Data</w:t>
      </w:r>
      <w:bookmarkEnd w:id="58"/>
    </w:p>
    <w:p w14:paraId="6A138917" w14:textId="6A26AC11" w:rsidR="008242D8" w:rsidRDefault="000057F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</w:t>
      </w:r>
      <w:r w:rsidR="008242D8">
        <w:rPr>
          <w:sz w:val="22"/>
          <w:lang w:val="en-GB"/>
        </w:rPr>
        <w:t xml:space="preserve"> Database</w:t>
      </w:r>
      <w:r>
        <w:rPr>
          <w:sz w:val="22"/>
          <w:lang w:val="en-GB"/>
        </w:rPr>
        <w:t xml:space="preserve"> needs</w:t>
      </w:r>
      <w:r w:rsidR="008242D8">
        <w:rPr>
          <w:sz w:val="22"/>
          <w:lang w:val="en-GB"/>
        </w:rPr>
        <w:t xml:space="preserve"> to be filled with meaningful data in order to </w:t>
      </w:r>
      <w:r>
        <w:rPr>
          <w:sz w:val="22"/>
          <w:lang w:val="en-GB"/>
        </w:rPr>
        <w:t>run</w:t>
      </w:r>
      <w:r w:rsidR="008242D8">
        <w:rPr>
          <w:sz w:val="22"/>
          <w:lang w:val="en-GB"/>
        </w:rPr>
        <w:t xml:space="preserve"> tests and </w:t>
      </w:r>
      <w:r>
        <w:rPr>
          <w:sz w:val="22"/>
          <w:lang w:val="en-GB"/>
        </w:rPr>
        <w:t>tools should be used</w:t>
      </w:r>
      <w:r w:rsidR="008242D8">
        <w:rPr>
          <w:sz w:val="22"/>
          <w:lang w:val="en-GB"/>
        </w:rPr>
        <w:t xml:space="preserve"> to avoid wasting time writing one record at a time for all the tables.</w:t>
      </w:r>
    </w:p>
    <w:p w14:paraId="6D66C1C2" w14:textId="1FDBA2C8" w:rsidR="00A171D5" w:rsidRDefault="008242D8">
      <w:pPr>
        <w:spacing w:after="120"/>
        <w:rPr>
          <w:sz w:val="22"/>
          <w:lang w:val="en-GB"/>
        </w:rPr>
      </w:pPr>
      <w:r w:rsidRPr="0015763C">
        <w:rPr>
          <w:b/>
          <w:sz w:val="22"/>
          <w:lang w:val="en-GB"/>
        </w:rPr>
        <w:t>IBM DB2 Test Database Generator</w:t>
      </w:r>
      <w:r w:rsidR="00A171D5">
        <w:rPr>
          <w:sz w:val="22"/>
          <w:lang w:val="en-GB"/>
        </w:rPr>
        <w:t xml:space="preserve"> is a </w:t>
      </w:r>
      <w:r>
        <w:rPr>
          <w:sz w:val="22"/>
          <w:lang w:val="en-GB"/>
        </w:rPr>
        <w:t xml:space="preserve">tool </w:t>
      </w:r>
      <w:r w:rsidR="00A171D5">
        <w:rPr>
          <w:sz w:val="22"/>
          <w:lang w:val="en-GB"/>
        </w:rPr>
        <w:t xml:space="preserve">provided by IBM that can be used for generating </w:t>
      </w:r>
      <w:r w:rsidR="00925316">
        <w:rPr>
          <w:sz w:val="22"/>
          <w:lang w:val="en-GB"/>
        </w:rPr>
        <w:t>data</w:t>
      </w:r>
      <w:r w:rsidR="00A171D5">
        <w:rPr>
          <w:sz w:val="22"/>
          <w:lang w:val="en-GB"/>
        </w:rPr>
        <w:t>. It allows the definition of:</w:t>
      </w:r>
    </w:p>
    <w:p w14:paraId="2118F702" w14:textId="287B4614" w:rsidR="00A171D5" w:rsidRDefault="00A171D5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Pr="00FF6DB9">
        <w:rPr>
          <w:rFonts w:asciiTheme="minorHAnsi" w:hAnsiTheme="minorHAnsi" w:cstheme="minorHAnsi"/>
          <w:sz w:val="22"/>
          <w:szCs w:val="20"/>
          <w:lang w:val="en-GB"/>
        </w:rPr>
        <w:t>structure of the table,</w:t>
      </w:r>
    </w:p>
    <w:p w14:paraId="1C3C2E75" w14:textId="680A43E0" w:rsidR="00A171D5" w:rsidRDefault="00A171D5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constraints on how the data should be generated,</w:t>
      </w:r>
    </w:p>
    <w:p w14:paraId="6CDACB21" w14:textId="7DDEF950" w:rsidR="00A171D5" w:rsidRDefault="00A171D5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output format (SQL, CSV, XML).</w:t>
      </w:r>
    </w:p>
    <w:p w14:paraId="6E0F7D34" w14:textId="69F9B605" w:rsidR="00A171D5" w:rsidRDefault="00925316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Using this tool will be helpful as it will accelerate the testing phase.</w:t>
      </w:r>
    </w:p>
    <w:p w14:paraId="2BC8D840" w14:textId="380FBA7D" w:rsidR="00C80B2A" w:rsidRDefault="00C80B2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E721A36" w14:textId="4E95F2BB" w:rsidR="00DE50AD" w:rsidRDefault="00820871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system in specific cases, such as:</w:t>
      </w:r>
    </w:p>
    <w:p w14:paraId="600EEFA8" w14:textId="387103AC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Null parameters in method call,</w:t>
      </w:r>
    </w:p>
    <w:p w14:paraId="3C76FE98" w14:textId="65B77F6F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login credentials (User or Operator),</w:t>
      </w:r>
    </w:p>
    <w:p w14:paraId="3A9EB2B7" w14:textId="07AD99F3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register information (applies to Users),</w:t>
      </w:r>
    </w:p>
    <w:p w14:paraId="5442B7F1" w14:textId="1927899F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User or Operator with an expired driving licence,</w:t>
      </w:r>
    </w:p>
    <w:p w14:paraId="3257972E" w14:textId="31DAED5D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Car parked outside of the valid Parking Area,</w:t>
      </w:r>
    </w:p>
    <w:p w14:paraId="394C835A" w14:textId="3C2495F2" w:rsidR="00820871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Reservation of a Car that has already been reserved,</w:t>
      </w:r>
    </w:p>
    <w:p w14:paraId="217D9FE2" w14:textId="5C86D75E" w:rsidR="00C97E7A" w:rsidRDefault="00820871" w:rsidP="0015763C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Payment refused.</w:t>
      </w:r>
    </w:p>
    <w:p w14:paraId="65B425F3" w14:textId="297B8381" w:rsidR="00262C3A" w:rsidRPr="0015763C" w:rsidRDefault="00262C3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More detailed information can be found in the description of the Test Cases, provided in chapter 3.</w:t>
      </w:r>
    </w:p>
    <w:p w14:paraId="1849793A" w14:textId="77777777" w:rsidR="00C97E7A" w:rsidRPr="0015763C" w:rsidRDefault="00C97E7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7777777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424E26E8" w:rsidR="003B41A0" w:rsidRPr="003B41A0" w:rsidRDefault="00AD2067" w:rsidP="0074786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59" w:name="_Toc472278694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Effort Spent</w:t>
      </w:r>
      <w:bookmarkEnd w:id="59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131EE6CF" w:rsidR="00586629" w:rsidRPr="00FF6DB9" w:rsidRDefault="00586629" w:rsidP="00FF6DB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5 hours</w:t>
      </w:r>
    </w:p>
    <w:p w14:paraId="23895104" w14:textId="47F541F5" w:rsidR="00586629" w:rsidRPr="00FF6DB9" w:rsidRDefault="00586629" w:rsidP="00FF6DB9">
      <w:pPr>
        <w:pStyle w:val="ListParagraph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Erica Tinti,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13"/>
      <w:footerReference w:type="default" r:id="rId14"/>
      <w:footerReference w:type="first" r:id="rId15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Tinti Erica" w:date="2017-01-15T22:06:00Z" w:initials="TE">
    <w:p w14:paraId="0A40B14D" w14:textId="77777777" w:rsidR="00073E52" w:rsidRDefault="00073E52">
      <w:pPr>
        <w:pStyle w:val="CommentText"/>
      </w:pPr>
      <w:r>
        <w:rPr>
          <w:rStyle w:val="CommentReference"/>
        </w:rPr>
        <w:annotationRef/>
      </w:r>
      <w:r>
        <w:t>Come vengono integrati</w:t>
      </w:r>
    </w:p>
    <w:p w14:paraId="7B135DA1" w14:textId="0F820684" w:rsidR="00073E52" w:rsidRDefault="00073E52">
      <w:pPr>
        <w:pStyle w:val="CommentText"/>
      </w:pPr>
    </w:p>
  </w:comment>
  <w:comment w:id="8" w:author="Tinti Erica" w:date="2017-01-15T22:06:00Z" w:initials="TE">
    <w:p w14:paraId="3D89A425" w14:textId="45F11932" w:rsidR="00073E52" w:rsidRDefault="00073E52">
      <w:pPr>
        <w:pStyle w:val="CommentText"/>
      </w:pPr>
      <w:r>
        <w:rPr>
          <w:rStyle w:val="CommentReference"/>
        </w:rPr>
        <w:annotationRef/>
      </w:r>
      <w:r>
        <w:t>NI...il singolo componente prima di essere integrato viene unit testato</w:t>
      </w:r>
    </w:p>
  </w:comment>
  <w:comment w:id="10" w:author="Tinti Erica" w:date="2017-01-15T22:09:00Z" w:initials="TE">
    <w:p w14:paraId="424A1B52" w14:textId="69FAFE51" w:rsidR="00073E52" w:rsidRDefault="00073E52">
      <w:pPr>
        <w:pStyle w:val="CommentText"/>
      </w:pPr>
      <w:r>
        <w:rPr>
          <w:rStyle w:val="CommentReference"/>
        </w:rPr>
        <w:annotationRef/>
      </w:r>
      <w:r>
        <w:t>Penso debbano riferirsi a questo doc</w:t>
      </w:r>
    </w:p>
  </w:comment>
  <w:comment w:id="15" w:author="Tinti Erica" w:date="2017-01-15T22:11:00Z" w:initials="TE">
    <w:p w14:paraId="24719DD8" w14:textId="5C1F3590" w:rsidR="00073E52" w:rsidRDefault="00073E52">
      <w:pPr>
        <w:pStyle w:val="CommentText"/>
      </w:pPr>
      <w:r>
        <w:rPr>
          <w:rStyle w:val="CommentReference"/>
        </w:rPr>
        <w:annotationRef/>
      </w:r>
      <w:r>
        <w:t>Caspita, in nessuno dei due abbiamo messo la versione!!!</w:t>
      </w:r>
    </w:p>
  </w:comment>
  <w:comment w:id="22" w:author="Tinti Erica" w:date="2017-01-15T22:12:00Z" w:initials="TE">
    <w:p w14:paraId="76EDD2B0" w14:textId="7A7A0040" w:rsidR="00073E52" w:rsidRDefault="00073E52">
      <w:pPr>
        <w:pStyle w:val="CommentText"/>
      </w:pPr>
      <w:r>
        <w:rPr>
          <w:rStyle w:val="CommentReference"/>
        </w:rPr>
        <w:annotationRef/>
      </w:r>
      <w:r>
        <w:t>Non consideriamo anche il driver così vero?</w:t>
      </w:r>
    </w:p>
  </w:comment>
  <w:comment w:id="23" w:author="Tinti Erica" w:date="2017-01-15T22:13:00Z" w:initials="TE">
    <w:p w14:paraId="08472F61" w14:textId="26756555" w:rsidR="00073E52" w:rsidRDefault="00073E52">
      <w:pPr>
        <w:pStyle w:val="CommentText"/>
      </w:pPr>
      <w:r>
        <w:rPr>
          <w:rStyle w:val="CommentReference"/>
        </w:rPr>
        <w:annotationRef/>
      </w:r>
      <w:r>
        <w:t>Forse da rivedere</w:t>
      </w:r>
    </w:p>
  </w:comment>
  <w:comment w:id="30" w:author="Tinti Erica" w:date="2017-01-15T22:22:00Z" w:initials="TE">
    <w:p w14:paraId="7F0D2DD9" w14:textId="0A209801" w:rsidR="00D77F4C" w:rsidRDefault="00D77F4C">
      <w:pPr>
        <w:pStyle w:val="CommentText"/>
      </w:pPr>
      <w:r>
        <w:rPr>
          <w:rStyle w:val="CommentReference"/>
        </w:rPr>
        <w:annotationRef/>
      </w:r>
      <w:r>
        <w:t>Ne siamo ancora convinti?</w:t>
      </w:r>
    </w:p>
  </w:comment>
  <w:comment w:id="33" w:author="Tinti Erica" w:date="2017-01-15T22:23:00Z" w:initials="TE">
    <w:p w14:paraId="3F7341E3" w14:textId="06C2006A" w:rsidR="00D77F4C" w:rsidRDefault="00D77F4C">
      <w:pPr>
        <w:pStyle w:val="CommentText"/>
      </w:pPr>
      <w:r>
        <w:rPr>
          <w:rStyle w:val="CommentReference"/>
        </w:rPr>
        <w:annotationRef/>
      </w:r>
      <w:r>
        <w:t>Io sposterei il disegno della gerarchia subito qui sotto</w:t>
      </w:r>
    </w:p>
  </w:comment>
  <w:comment w:id="35" w:author="Tinti Erica" w:date="2017-01-15T22:28:00Z" w:initials="TE">
    <w:p w14:paraId="7749475F" w14:textId="29E28C6D" w:rsidR="00AC4119" w:rsidRDefault="00AC4119">
      <w:pPr>
        <w:pStyle w:val="CommentText"/>
      </w:pPr>
      <w:r>
        <w:rPr>
          <w:rStyle w:val="CommentReference"/>
        </w:rPr>
        <w:annotationRef/>
      </w:r>
      <w:r>
        <w:t>Forse dovremmo aggiungere il come/perchè/quali componenti sono più critici e così vengono testati meglio</w:t>
      </w:r>
      <w:bookmarkStart w:id="36" w:name="_GoBack"/>
      <w:bookmarkEnd w:id="3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135DA1" w15:done="0"/>
  <w15:commentEx w15:paraId="3D89A425" w15:done="0"/>
  <w15:commentEx w15:paraId="424A1B52" w15:done="0"/>
  <w15:commentEx w15:paraId="24719DD8" w15:done="0"/>
  <w15:commentEx w15:paraId="76EDD2B0" w15:done="0"/>
  <w15:commentEx w15:paraId="08472F61" w15:done="0"/>
  <w15:commentEx w15:paraId="7F0D2DD9" w15:done="0"/>
  <w15:commentEx w15:paraId="3F7341E3" w15:done="0"/>
  <w15:commentEx w15:paraId="7749475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E0F03" w14:textId="77777777" w:rsidR="00677364" w:rsidRDefault="00677364">
      <w:pPr>
        <w:spacing w:after="0" w:line="240" w:lineRule="auto"/>
      </w:pPr>
      <w:r>
        <w:separator/>
      </w:r>
    </w:p>
    <w:p w14:paraId="7AB2DB6D" w14:textId="77777777" w:rsidR="00677364" w:rsidRDefault="00677364"/>
  </w:endnote>
  <w:endnote w:type="continuationSeparator" w:id="0">
    <w:p w14:paraId="1369826F" w14:textId="77777777" w:rsidR="00677364" w:rsidRDefault="00677364">
      <w:pPr>
        <w:spacing w:after="0" w:line="240" w:lineRule="auto"/>
      </w:pPr>
      <w:r>
        <w:continuationSeparator/>
      </w:r>
    </w:p>
    <w:p w14:paraId="51BD9951" w14:textId="77777777" w:rsidR="00677364" w:rsidRDefault="00677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073E52" w:rsidRDefault="00073E5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073E52" w:rsidRDefault="00073E5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67462521" w:rsidR="00073E52" w:rsidRDefault="00073E5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4119">
      <w:rPr>
        <w:noProof/>
      </w:rPr>
      <w:t>21</w:t>
    </w:r>
    <w:r>
      <w:fldChar w:fldCharType="end"/>
    </w:r>
  </w:p>
  <w:p w14:paraId="58C9F290" w14:textId="77777777" w:rsidR="00073E52" w:rsidRDefault="00073E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611793EE" w:rsidR="00073E52" w:rsidRDefault="00073E5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7F4C">
      <w:rPr>
        <w:noProof/>
      </w:rPr>
      <w:t>1</w:t>
    </w:r>
    <w:r>
      <w:fldChar w:fldCharType="end"/>
    </w:r>
  </w:p>
  <w:p w14:paraId="09A10AD3" w14:textId="77777777" w:rsidR="00073E52" w:rsidRDefault="00073E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81ECB" w14:textId="77777777" w:rsidR="00677364" w:rsidRDefault="00677364">
      <w:pPr>
        <w:spacing w:after="0" w:line="240" w:lineRule="auto"/>
      </w:pPr>
      <w:r>
        <w:separator/>
      </w:r>
    </w:p>
    <w:p w14:paraId="43A2151B" w14:textId="77777777" w:rsidR="00677364" w:rsidRDefault="00677364"/>
  </w:footnote>
  <w:footnote w:type="continuationSeparator" w:id="0">
    <w:p w14:paraId="62BC6C72" w14:textId="77777777" w:rsidR="00677364" w:rsidRDefault="00677364">
      <w:pPr>
        <w:spacing w:after="0" w:line="240" w:lineRule="auto"/>
      </w:pPr>
      <w:r>
        <w:continuationSeparator/>
      </w:r>
    </w:p>
    <w:p w14:paraId="719948B2" w14:textId="77777777" w:rsidR="00677364" w:rsidRDefault="006773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4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9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0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6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8"/>
  </w:num>
  <w:num w:numId="5">
    <w:abstractNumId w:val="25"/>
  </w:num>
  <w:num w:numId="6">
    <w:abstractNumId w:val="20"/>
  </w:num>
  <w:num w:numId="7">
    <w:abstractNumId w:val="3"/>
  </w:num>
  <w:num w:numId="8">
    <w:abstractNumId w:val="16"/>
  </w:num>
  <w:num w:numId="9">
    <w:abstractNumId w:val="15"/>
  </w:num>
  <w:num w:numId="10">
    <w:abstractNumId w:val="6"/>
  </w:num>
  <w:num w:numId="11">
    <w:abstractNumId w:val="9"/>
  </w:num>
  <w:num w:numId="12">
    <w:abstractNumId w:val="28"/>
  </w:num>
  <w:num w:numId="13">
    <w:abstractNumId w:val="5"/>
  </w:num>
  <w:num w:numId="14">
    <w:abstractNumId w:val="12"/>
  </w:num>
  <w:num w:numId="15">
    <w:abstractNumId w:val="26"/>
  </w:num>
  <w:num w:numId="16">
    <w:abstractNumId w:val="24"/>
  </w:num>
  <w:num w:numId="17">
    <w:abstractNumId w:val="2"/>
  </w:num>
  <w:num w:numId="18">
    <w:abstractNumId w:val="4"/>
  </w:num>
  <w:num w:numId="19">
    <w:abstractNumId w:val="0"/>
  </w:num>
  <w:num w:numId="20">
    <w:abstractNumId w:val="27"/>
  </w:num>
  <w:num w:numId="21">
    <w:abstractNumId w:val="19"/>
  </w:num>
  <w:num w:numId="22">
    <w:abstractNumId w:val="1"/>
  </w:num>
  <w:num w:numId="23">
    <w:abstractNumId w:val="13"/>
  </w:num>
  <w:num w:numId="24">
    <w:abstractNumId w:val="22"/>
  </w:num>
  <w:num w:numId="25">
    <w:abstractNumId w:val="10"/>
  </w:num>
  <w:num w:numId="26">
    <w:abstractNumId w:val="17"/>
  </w:num>
  <w:num w:numId="27">
    <w:abstractNumId w:val="21"/>
  </w:num>
  <w:num w:numId="28">
    <w:abstractNumId w:val="7"/>
  </w:num>
  <w:num w:numId="29">
    <w:abstractNumId w:val="1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nti Erica">
    <w15:presenceInfo w15:providerId="AD" w15:userId="S-1-5-21-417365229-399659180-1714775081-19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E36"/>
    <w:rsid w:val="001103F7"/>
    <w:rsid w:val="00112F98"/>
    <w:rsid w:val="00113BC4"/>
    <w:rsid w:val="00117554"/>
    <w:rsid w:val="00126AE1"/>
    <w:rsid w:val="00134F2B"/>
    <w:rsid w:val="00141BDD"/>
    <w:rsid w:val="00142260"/>
    <w:rsid w:val="00153767"/>
    <w:rsid w:val="0015763C"/>
    <w:rsid w:val="00165D49"/>
    <w:rsid w:val="00170AE4"/>
    <w:rsid w:val="00172076"/>
    <w:rsid w:val="00172981"/>
    <w:rsid w:val="00176B89"/>
    <w:rsid w:val="00181D42"/>
    <w:rsid w:val="00182B85"/>
    <w:rsid w:val="00183A36"/>
    <w:rsid w:val="001946BC"/>
    <w:rsid w:val="00194D43"/>
    <w:rsid w:val="001A0718"/>
    <w:rsid w:val="001A67A1"/>
    <w:rsid w:val="001B16BE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8D2"/>
    <w:rsid w:val="002A681E"/>
    <w:rsid w:val="002B114F"/>
    <w:rsid w:val="002B46EF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735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B0356"/>
    <w:rsid w:val="005B0F53"/>
    <w:rsid w:val="005B48BB"/>
    <w:rsid w:val="005B6053"/>
    <w:rsid w:val="005C497A"/>
    <w:rsid w:val="005C61DF"/>
    <w:rsid w:val="005D50E7"/>
    <w:rsid w:val="005E3BE5"/>
    <w:rsid w:val="005E4E15"/>
    <w:rsid w:val="005E73D5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7724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B1BA1"/>
    <w:rsid w:val="006C25F6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74C31"/>
    <w:rsid w:val="00974E97"/>
    <w:rsid w:val="00984900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E0C8E"/>
    <w:rsid w:val="009E24A9"/>
    <w:rsid w:val="009F61D1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C680A"/>
    <w:rsid w:val="00DC7615"/>
    <w:rsid w:val="00DC7DC7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796F"/>
    <w:rsid w:val="00EA68AD"/>
    <w:rsid w:val="00EB5547"/>
    <w:rsid w:val="00EC2159"/>
    <w:rsid w:val="00EC2891"/>
    <w:rsid w:val="00EC78DB"/>
    <w:rsid w:val="00ED47AD"/>
    <w:rsid w:val="00ED58E1"/>
    <w:rsid w:val="00EE1255"/>
    <w:rsid w:val="00EF4C8F"/>
    <w:rsid w:val="00EF67B7"/>
    <w:rsid w:val="00F00C82"/>
    <w:rsid w:val="00F15391"/>
    <w:rsid w:val="00F15CE7"/>
    <w:rsid w:val="00F20FB0"/>
    <w:rsid w:val="00F2160E"/>
    <w:rsid w:val="00F21CB8"/>
    <w:rsid w:val="00F279DB"/>
    <w:rsid w:val="00F3090E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TOC2">
    <w:name w:val="toc 2"/>
    <w:basedOn w:val="Normal"/>
    <w:next w:val="Normal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TOC3">
    <w:name w:val="toc 3"/>
    <w:basedOn w:val="Normal"/>
    <w:next w:val="Normal"/>
    <w:autoRedefine/>
    <w:uiPriority w:val="39"/>
    <w:unhideWhenUsed/>
    <w:rsid w:val="009B688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688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1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EF18-6FDD-4370-A716-8503040A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3032</Words>
  <Characters>17289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Tinti Erica</cp:lastModifiedBy>
  <cp:revision>6</cp:revision>
  <cp:lastPrinted>2016-12-11T19:05:00Z</cp:lastPrinted>
  <dcterms:created xsi:type="dcterms:W3CDTF">2017-01-15T20:47:00Z</dcterms:created>
  <dcterms:modified xsi:type="dcterms:W3CDTF">2017-01-15T21:29:00Z</dcterms:modified>
</cp:coreProperties>
</file>