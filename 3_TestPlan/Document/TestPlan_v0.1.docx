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E11140" w:rsidRDefault="004A6BED" w:rsidP="004A6BED">
      <w:pPr>
        <w:spacing w:after="0" w:line="346" w:lineRule="auto"/>
        <w:ind w:left="0" w:right="0" w:hanging="2348"/>
        <w:rPr>
          <w:color w:val="000000" w:themeColor="text1"/>
          <w:lang w:val="en-US"/>
          <w:rPrChange w:id="0" w:author="Tinti Erica" w:date="2017-01-03T00:05:00Z">
            <w:rPr>
              <w:color w:val="000000" w:themeColor="text1"/>
            </w:rPr>
          </w:rPrChange>
        </w:rPr>
      </w:pPr>
      <w:r w:rsidRPr="00E11140">
        <w:rPr>
          <w:color w:val="44546A" w:themeColor="text2"/>
          <w:lang w:val="en-US"/>
          <w:rPrChange w:id="1" w:author="Tinti Erica" w:date="2017-01-03T00:05:00Z">
            <w:rPr>
              <w:color w:val="44546A" w:themeColor="text2"/>
            </w:rPr>
          </w:rPrChange>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77777777" w:rsidR="004A6BED" w:rsidRPr="0003330E" w:rsidRDefault="00E631A7" w:rsidP="0003330E">
      <w:pPr>
        <w:spacing w:after="0"/>
        <w:ind w:left="-2552" w:right="-465"/>
        <w:jc w:val="center"/>
        <w:rPr>
          <w:b/>
          <w:color w:val="000000" w:themeColor="text1"/>
          <w:sz w:val="28"/>
          <w:lang w:val="en-US"/>
        </w:rPr>
      </w:pPr>
      <w:r>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E11140" w:rsidRDefault="004A6BED" w:rsidP="0003330E">
      <w:pPr>
        <w:spacing w:after="0" w:line="259" w:lineRule="auto"/>
        <w:ind w:left="-2552" w:right="-465"/>
        <w:jc w:val="center"/>
        <w:rPr>
          <w:color w:val="000000" w:themeColor="text1"/>
          <w:sz w:val="28"/>
          <w:rPrChange w:id="2" w:author="Tinti Erica" w:date="2017-01-03T00:05:00Z">
            <w:rPr>
              <w:color w:val="000000" w:themeColor="text1"/>
              <w:sz w:val="28"/>
              <w:lang w:val="en-US"/>
            </w:rPr>
          </w:rPrChange>
        </w:rPr>
      </w:pPr>
      <w:proofErr w:type="spellStart"/>
      <w:r w:rsidRPr="00E11140">
        <w:rPr>
          <w:color w:val="000000" w:themeColor="text1"/>
          <w:sz w:val="28"/>
          <w:rPrChange w:id="3" w:author="Tinti Erica" w:date="2017-01-03T00:05:00Z">
            <w:rPr>
              <w:color w:val="000000" w:themeColor="text1"/>
              <w:sz w:val="28"/>
              <w:lang w:val="en-US"/>
            </w:rPr>
          </w:rPrChange>
        </w:rPr>
        <w:t>Authors</w:t>
      </w:r>
      <w:proofErr w:type="spellEnd"/>
      <w:r w:rsidRPr="00E11140">
        <w:rPr>
          <w:color w:val="000000" w:themeColor="text1"/>
          <w:sz w:val="28"/>
          <w:rPrChange w:id="4" w:author="Tinti Erica" w:date="2017-01-03T00:05:00Z">
            <w:rPr>
              <w:color w:val="000000" w:themeColor="text1"/>
              <w:sz w:val="28"/>
              <w:lang w:val="en-US"/>
            </w:rPr>
          </w:rPrChange>
        </w:rPr>
        <w:t>:</w:t>
      </w:r>
    </w:p>
    <w:p w14:paraId="5D0701F0" w14:textId="77777777" w:rsidR="004A6BED" w:rsidRPr="00E11140" w:rsidRDefault="0003330E" w:rsidP="0003330E">
      <w:pPr>
        <w:spacing w:after="0" w:line="259" w:lineRule="auto"/>
        <w:ind w:left="-2552" w:right="-465" w:firstLine="0"/>
        <w:jc w:val="center"/>
        <w:rPr>
          <w:color w:val="000000" w:themeColor="text1"/>
          <w:sz w:val="28"/>
          <w:rPrChange w:id="5" w:author="Tinti Erica" w:date="2017-01-03T00:05:00Z">
            <w:rPr>
              <w:color w:val="000000" w:themeColor="text1"/>
              <w:sz w:val="28"/>
              <w:lang w:val="en-US"/>
            </w:rPr>
          </w:rPrChange>
        </w:rPr>
      </w:pPr>
      <w:r w:rsidRPr="00E11140">
        <w:rPr>
          <w:color w:val="000000" w:themeColor="text1"/>
          <w:sz w:val="28"/>
          <w:rPrChange w:id="6" w:author="Tinti Erica" w:date="2017-01-03T00:05:00Z">
            <w:rPr>
              <w:color w:val="000000" w:themeColor="text1"/>
              <w:sz w:val="28"/>
              <w:lang w:val="en-US"/>
            </w:rPr>
          </w:rPrChange>
        </w:rPr>
        <w:t>Sergio CAPRARA</w:t>
      </w:r>
    </w:p>
    <w:p w14:paraId="70E2343E" w14:textId="77777777" w:rsidR="004A6BED" w:rsidRPr="00E11140" w:rsidRDefault="0003330E" w:rsidP="0003330E">
      <w:pPr>
        <w:spacing w:after="0" w:line="259" w:lineRule="auto"/>
        <w:ind w:left="-2552" w:right="-465" w:firstLine="0"/>
        <w:jc w:val="center"/>
        <w:rPr>
          <w:color w:val="000000" w:themeColor="text1"/>
          <w:sz w:val="28"/>
          <w:rPrChange w:id="7" w:author="Tinti Erica" w:date="2017-01-03T00:05:00Z">
            <w:rPr>
              <w:color w:val="000000" w:themeColor="text1"/>
              <w:sz w:val="28"/>
              <w:lang w:val="en-US"/>
            </w:rPr>
          </w:rPrChange>
        </w:rPr>
      </w:pPr>
      <w:proofErr w:type="spellStart"/>
      <w:r w:rsidRPr="00E11140">
        <w:rPr>
          <w:color w:val="000000" w:themeColor="text1"/>
          <w:sz w:val="28"/>
          <w:rPrChange w:id="8" w:author="Tinti Erica" w:date="2017-01-03T00:05:00Z">
            <w:rPr>
              <w:color w:val="000000" w:themeColor="text1"/>
              <w:sz w:val="28"/>
              <w:lang w:val="en-US"/>
            </w:rPr>
          </w:rPrChange>
        </w:rPr>
        <w:t>Soheil</w:t>
      </w:r>
      <w:proofErr w:type="spellEnd"/>
      <w:r w:rsidRPr="00E11140">
        <w:rPr>
          <w:color w:val="000000" w:themeColor="text1"/>
          <w:sz w:val="28"/>
          <w:rPrChange w:id="9" w:author="Tinti Erica" w:date="2017-01-03T00:05:00Z">
            <w:rPr>
              <w:color w:val="000000" w:themeColor="text1"/>
              <w:sz w:val="28"/>
              <w:lang w:val="en-US"/>
            </w:rPr>
          </w:rPrChange>
        </w:rPr>
        <w:t xml:space="preserve"> GHANBARI</w:t>
      </w:r>
    </w:p>
    <w:p w14:paraId="30FB297B" w14:textId="77777777" w:rsidR="0003330E" w:rsidRPr="00E11140" w:rsidRDefault="0003330E" w:rsidP="0003330E">
      <w:pPr>
        <w:spacing w:after="0" w:line="259" w:lineRule="auto"/>
        <w:ind w:left="-2552" w:right="-465" w:firstLine="0"/>
        <w:jc w:val="center"/>
        <w:rPr>
          <w:color w:val="000000" w:themeColor="text1"/>
          <w:sz w:val="28"/>
          <w:rPrChange w:id="10" w:author="Tinti Erica" w:date="2017-01-03T00:05:00Z">
            <w:rPr>
              <w:color w:val="000000" w:themeColor="text1"/>
              <w:sz w:val="28"/>
              <w:lang w:val="en-US"/>
            </w:rPr>
          </w:rPrChange>
        </w:rPr>
      </w:pPr>
      <w:r w:rsidRPr="00E11140">
        <w:rPr>
          <w:color w:val="000000" w:themeColor="text1"/>
          <w:sz w:val="28"/>
          <w:rPrChange w:id="11" w:author="Tinti Erica" w:date="2017-01-03T00:05:00Z">
            <w:rPr>
              <w:color w:val="000000" w:themeColor="text1"/>
              <w:sz w:val="28"/>
              <w:lang w:val="en-US"/>
            </w:rPr>
          </w:rPrChange>
        </w:rPr>
        <w:t>Erica TINTI</w:t>
      </w:r>
    </w:p>
    <w:p w14:paraId="2E73305F" w14:textId="77777777" w:rsidR="004A6BED" w:rsidRPr="00E11140" w:rsidRDefault="004A6BED" w:rsidP="0003330E">
      <w:pPr>
        <w:spacing w:after="0" w:line="259" w:lineRule="auto"/>
        <w:ind w:left="-2552" w:right="-465" w:firstLine="0"/>
        <w:jc w:val="center"/>
        <w:rPr>
          <w:color w:val="000000" w:themeColor="text1"/>
          <w:sz w:val="28"/>
          <w:rPrChange w:id="12" w:author="Tinti Erica" w:date="2017-01-03T00:05:00Z">
            <w:rPr>
              <w:color w:val="000000" w:themeColor="text1"/>
              <w:sz w:val="28"/>
              <w:lang w:val="en-US"/>
            </w:rPr>
          </w:rPrChange>
        </w:rPr>
      </w:pPr>
    </w:p>
    <w:p w14:paraId="14137A71" w14:textId="77777777" w:rsidR="004A6BED" w:rsidRPr="00E11140" w:rsidRDefault="004A6BED" w:rsidP="0003330E">
      <w:pPr>
        <w:spacing w:after="0" w:line="259" w:lineRule="auto"/>
        <w:ind w:left="-2552" w:right="-465" w:firstLine="0"/>
        <w:jc w:val="center"/>
        <w:rPr>
          <w:color w:val="000000" w:themeColor="text1"/>
          <w:sz w:val="28"/>
          <w:rPrChange w:id="13" w:author="Tinti Erica" w:date="2017-01-03T00:05:00Z">
            <w:rPr>
              <w:color w:val="000000" w:themeColor="text1"/>
              <w:sz w:val="28"/>
              <w:lang w:val="en-US"/>
            </w:rPr>
          </w:rPrChange>
        </w:rPr>
      </w:pPr>
    </w:p>
    <w:p w14:paraId="4A4CF0EE" w14:textId="77777777" w:rsidR="0003330E" w:rsidRPr="00E11140" w:rsidRDefault="0003330E" w:rsidP="0003330E">
      <w:pPr>
        <w:spacing w:after="0" w:line="259" w:lineRule="auto"/>
        <w:ind w:left="-2552" w:right="-465" w:firstLine="0"/>
        <w:jc w:val="center"/>
        <w:rPr>
          <w:color w:val="000000" w:themeColor="text1"/>
          <w:sz w:val="28"/>
          <w:rPrChange w:id="14" w:author="Tinti Erica" w:date="2017-01-03T00:05:00Z">
            <w:rPr>
              <w:color w:val="000000" w:themeColor="text1"/>
              <w:sz w:val="28"/>
              <w:lang w:val="en-US"/>
            </w:rPr>
          </w:rPrChange>
        </w:rPr>
      </w:pPr>
    </w:p>
    <w:p w14:paraId="04C3B6ED" w14:textId="77777777" w:rsidR="0003330E" w:rsidRPr="00E11140" w:rsidRDefault="0003330E" w:rsidP="0003330E">
      <w:pPr>
        <w:spacing w:after="0" w:line="259" w:lineRule="auto"/>
        <w:ind w:left="-2552" w:right="-465" w:firstLine="0"/>
        <w:jc w:val="center"/>
        <w:rPr>
          <w:color w:val="000000" w:themeColor="text1"/>
          <w:sz w:val="28"/>
          <w:rPrChange w:id="15" w:author="Tinti Erica" w:date="2017-01-03T00:05:00Z">
            <w:rPr>
              <w:color w:val="000000" w:themeColor="text1"/>
              <w:sz w:val="28"/>
              <w:lang w:val="en-US"/>
            </w:rPr>
          </w:rPrChange>
        </w:rPr>
      </w:pPr>
    </w:p>
    <w:p w14:paraId="634D5B1E" w14:textId="77777777" w:rsidR="0003330E" w:rsidRPr="00E11140" w:rsidRDefault="0003330E" w:rsidP="0003330E">
      <w:pPr>
        <w:spacing w:after="0" w:line="259" w:lineRule="auto"/>
        <w:ind w:left="-2552" w:right="-465" w:firstLine="0"/>
        <w:jc w:val="center"/>
        <w:rPr>
          <w:color w:val="000000" w:themeColor="text1"/>
          <w:sz w:val="28"/>
          <w:rPrChange w:id="16" w:author="Tinti Erica" w:date="2017-01-03T00:05:00Z">
            <w:rPr>
              <w:color w:val="000000" w:themeColor="text1"/>
              <w:sz w:val="28"/>
              <w:lang w:val="en-US"/>
            </w:rPr>
          </w:rPrChange>
        </w:rPr>
      </w:pPr>
    </w:p>
    <w:p w14:paraId="29AD7081" w14:textId="77777777" w:rsidR="0003330E" w:rsidRPr="00E11140" w:rsidRDefault="0003330E" w:rsidP="0003330E">
      <w:pPr>
        <w:spacing w:after="0" w:line="259" w:lineRule="auto"/>
        <w:ind w:left="-2552" w:right="-465" w:firstLine="0"/>
        <w:jc w:val="center"/>
        <w:rPr>
          <w:color w:val="000000" w:themeColor="text1"/>
          <w:sz w:val="28"/>
          <w:rPrChange w:id="17" w:author="Tinti Erica" w:date="2017-01-03T00:05:00Z">
            <w:rPr>
              <w:color w:val="000000" w:themeColor="text1"/>
              <w:sz w:val="28"/>
              <w:lang w:val="en-US"/>
            </w:rPr>
          </w:rPrChange>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proofErr w:type="spellStart"/>
          <w:r>
            <w:rPr>
              <w:b/>
              <w:color w:val="000000" w:themeColor="text1"/>
            </w:rPr>
            <w:t>Table</w:t>
          </w:r>
          <w:proofErr w:type="spellEnd"/>
          <w:r>
            <w:rPr>
              <w:b/>
              <w:color w:val="000000" w:themeColor="text1"/>
            </w:rPr>
            <w:t xml:space="preserve"> of </w:t>
          </w:r>
          <w:proofErr w:type="spellStart"/>
          <w:r>
            <w:rPr>
              <w:b/>
              <w:color w:val="000000" w:themeColor="text1"/>
            </w:rPr>
            <w:t>contents</w:t>
          </w:r>
          <w:proofErr w:type="spellEnd"/>
        </w:p>
        <w:p w14:paraId="014B38EB" w14:textId="77777777" w:rsidR="00AD2067"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Collegamentoipertestuale"/>
                <w:noProof/>
                <w:lang w:val="en-GB"/>
              </w:rPr>
              <w:t>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AA1202">
          <w:pPr>
            <w:pStyle w:val="Sommario2"/>
            <w:rPr>
              <w:rFonts w:asciiTheme="minorHAnsi" w:eastAsiaTheme="minorEastAsia" w:hAnsiTheme="minorHAnsi" w:cstheme="minorBidi"/>
              <w:noProof/>
              <w:color w:val="auto"/>
              <w:sz w:val="22"/>
            </w:rPr>
          </w:pPr>
          <w:hyperlink w:anchor="_Toc470825788" w:history="1">
            <w:r w:rsidR="00AD2067" w:rsidRPr="000101CA">
              <w:rPr>
                <w:rStyle w:val="Collegamentoipertestuale"/>
                <w:noProof/>
                <w:lang w:val="en-GB"/>
              </w:rPr>
              <w:t>1.1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AA1202">
          <w:pPr>
            <w:pStyle w:val="Sommario2"/>
            <w:rPr>
              <w:rFonts w:asciiTheme="minorHAnsi" w:eastAsiaTheme="minorEastAsia" w:hAnsiTheme="minorHAnsi" w:cstheme="minorBidi"/>
              <w:noProof/>
              <w:color w:val="auto"/>
              <w:sz w:val="22"/>
            </w:rPr>
          </w:pPr>
          <w:hyperlink w:anchor="_Toc470825789" w:history="1">
            <w:r w:rsidR="00AD2067" w:rsidRPr="000101CA">
              <w:rPr>
                <w:rStyle w:val="Collegamentoipertestuale"/>
                <w:noProof/>
                <w:lang w:val="en-GB"/>
              </w:rPr>
              <w:t>1.2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AA1202">
          <w:pPr>
            <w:pStyle w:val="Sommario2"/>
            <w:rPr>
              <w:rFonts w:asciiTheme="minorHAnsi" w:eastAsiaTheme="minorEastAsia" w:hAnsiTheme="minorHAnsi" w:cstheme="minorBidi"/>
              <w:noProof/>
              <w:color w:val="auto"/>
              <w:sz w:val="22"/>
            </w:rPr>
          </w:pPr>
          <w:hyperlink w:anchor="_Toc470825790" w:history="1">
            <w:r w:rsidR="00AD2067" w:rsidRPr="000101CA">
              <w:rPr>
                <w:rStyle w:val="Collegamentoipertestuale"/>
                <w:noProof/>
                <w:lang w:val="en-GB"/>
              </w:rPr>
              <w:t>1.3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AA1202">
          <w:pPr>
            <w:pStyle w:val="Sommario2"/>
            <w:rPr>
              <w:rFonts w:asciiTheme="minorHAnsi" w:eastAsiaTheme="minorEastAsia" w:hAnsiTheme="minorHAnsi" w:cstheme="minorBidi"/>
              <w:noProof/>
              <w:color w:val="auto"/>
              <w:sz w:val="22"/>
            </w:rPr>
          </w:pPr>
          <w:hyperlink w:anchor="_Toc470825791" w:history="1">
            <w:r w:rsidR="00AD2067" w:rsidRPr="000101CA">
              <w:rPr>
                <w:rStyle w:val="Collegamentoipertestuale"/>
                <w:noProof/>
                <w:lang w:val="en-GB"/>
              </w:rPr>
              <w:t>1.4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AA1202">
          <w:pPr>
            <w:pStyle w:val="Sommario1"/>
            <w:rPr>
              <w:rFonts w:asciiTheme="minorHAnsi" w:eastAsiaTheme="minorEastAsia" w:hAnsiTheme="minorHAnsi" w:cstheme="minorBidi"/>
              <w:noProof/>
              <w:color w:val="auto"/>
              <w:sz w:val="22"/>
            </w:rPr>
          </w:pPr>
          <w:hyperlink w:anchor="_Toc470825792" w:history="1">
            <w:r w:rsidR="00AD2067" w:rsidRPr="000101CA">
              <w:rPr>
                <w:rStyle w:val="Collegamentoipertestuale"/>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AA1202">
          <w:pPr>
            <w:pStyle w:val="Sommario2"/>
            <w:rPr>
              <w:rFonts w:asciiTheme="minorHAnsi" w:eastAsiaTheme="minorEastAsia" w:hAnsiTheme="minorHAnsi" w:cstheme="minorBidi"/>
              <w:noProof/>
              <w:color w:val="auto"/>
              <w:sz w:val="22"/>
            </w:rPr>
          </w:pPr>
          <w:hyperlink w:anchor="_Toc470825793" w:history="1">
            <w:r w:rsidR="00AD2067" w:rsidRPr="000101CA">
              <w:rPr>
                <w:rStyle w:val="Collegamentoipertestuale"/>
                <w:noProof/>
                <w:lang w:val="en-GB"/>
              </w:rPr>
              <w:t>2.1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AA1202">
          <w:pPr>
            <w:pStyle w:val="Sommario2"/>
            <w:rPr>
              <w:rFonts w:asciiTheme="minorHAnsi" w:eastAsiaTheme="minorEastAsia" w:hAnsiTheme="minorHAnsi" w:cstheme="minorBidi"/>
              <w:noProof/>
              <w:color w:val="auto"/>
              <w:sz w:val="22"/>
            </w:rPr>
          </w:pPr>
          <w:hyperlink w:anchor="_Toc470825794" w:history="1">
            <w:r w:rsidR="00AD2067" w:rsidRPr="000101CA">
              <w:rPr>
                <w:rStyle w:val="Collegamentoipertestuale"/>
                <w:noProof/>
                <w:lang w:val="en-GB"/>
              </w:rPr>
              <w:t>2.2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AA1202">
          <w:pPr>
            <w:pStyle w:val="Sommario2"/>
            <w:rPr>
              <w:rFonts w:asciiTheme="minorHAnsi" w:eastAsiaTheme="minorEastAsia" w:hAnsiTheme="minorHAnsi" w:cstheme="minorBidi"/>
              <w:noProof/>
              <w:color w:val="auto"/>
              <w:sz w:val="22"/>
            </w:rPr>
          </w:pPr>
          <w:hyperlink w:anchor="_Toc470825795" w:history="1">
            <w:r w:rsidR="00AD2067" w:rsidRPr="000101CA">
              <w:rPr>
                <w:rStyle w:val="Collegamentoipertestuale"/>
                <w:noProof/>
                <w:lang w:val="en-GB"/>
              </w:rPr>
              <w:t>2.3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AA1202">
          <w:pPr>
            <w:pStyle w:val="Sommario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Collegamentoipertestuale"/>
                <w:noProof/>
                <w:lang w:val="en-GB"/>
              </w:rPr>
              <w:t>2.3.1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AA1202">
          <w:pPr>
            <w:pStyle w:val="Sommario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Collegamentoipertestuale"/>
                <w:noProof/>
                <w:lang w:val="en-GB"/>
              </w:rPr>
              <w:t>2.3.2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AA1202">
          <w:pPr>
            <w:pStyle w:val="Sommario2"/>
            <w:rPr>
              <w:rFonts w:asciiTheme="minorHAnsi" w:eastAsiaTheme="minorEastAsia" w:hAnsiTheme="minorHAnsi" w:cstheme="minorBidi"/>
              <w:noProof/>
              <w:color w:val="auto"/>
              <w:sz w:val="22"/>
            </w:rPr>
          </w:pPr>
          <w:hyperlink w:anchor="_Toc470825798" w:history="1">
            <w:r w:rsidR="00AD2067" w:rsidRPr="000101CA">
              <w:rPr>
                <w:rStyle w:val="Collegamentoipertestuale"/>
                <w:noProof/>
                <w:lang w:val="en-GB"/>
              </w:rPr>
              <w:t>2.4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AA1202">
          <w:pPr>
            <w:pStyle w:val="Sommario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Collegamentoipertestuale"/>
                <w:noProof/>
                <w:lang w:val="en-GB"/>
              </w:rPr>
              <w:t>2.4.1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AA1202">
          <w:pPr>
            <w:pStyle w:val="Sommario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Collegamentoipertestuale"/>
                <w:noProof/>
                <w:lang w:val="en-GB"/>
              </w:rPr>
              <w:t>2.4.2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AA1202">
          <w:pPr>
            <w:pStyle w:val="Sommario1"/>
            <w:rPr>
              <w:rFonts w:asciiTheme="minorHAnsi" w:eastAsiaTheme="minorEastAsia" w:hAnsiTheme="minorHAnsi" w:cstheme="minorBidi"/>
              <w:noProof/>
              <w:color w:val="auto"/>
              <w:sz w:val="22"/>
            </w:rPr>
          </w:pPr>
          <w:hyperlink w:anchor="_Toc470825801" w:history="1">
            <w:r w:rsidR="00AD2067" w:rsidRPr="000101CA">
              <w:rPr>
                <w:rStyle w:val="Collegamentoipertestuale"/>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AA1202">
          <w:pPr>
            <w:pStyle w:val="Sommario2"/>
            <w:rPr>
              <w:rFonts w:asciiTheme="minorHAnsi" w:eastAsiaTheme="minorEastAsia" w:hAnsiTheme="minorHAnsi" w:cstheme="minorBidi"/>
              <w:noProof/>
              <w:color w:val="auto"/>
              <w:sz w:val="22"/>
            </w:rPr>
          </w:pPr>
          <w:hyperlink w:anchor="_Toc470825802" w:history="1">
            <w:r w:rsidR="00AD2067" w:rsidRPr="000101CA">
              <w:rPr>
                <w:rStyle w:val="Collegamentoipertestuale"/>
                <w:noProof/>
                <w:lang w:val="en-GB"/>
              </w:rPr>
              <w:t>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AA1202">
          <w:pPr>
            <w:pStyle w:val="Sommario1"/>
            <w:rPr>
              <w:rFonts w:asciiTheme="minorHAnsi" w:eastAsiaTheme="minorEastAsia" w:hAnsiTheme="minorHAnsi" w:cstheme="minorBidi"/>
              <w:noProof/>
              <w:color w:val="auto"/>
              <w:sz w:val="22"/>
            </w:rPr>
          </w:pPr>
          <w:hyperlink w:anchor="_Toc470825803" w:history="1">
            <w:r w:rsidR="00AD2067" w:rsidRPr="000101CA">
              <w:rPr>
                <w:rStyle w:val="Collegamentoipertestuale"/>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AA1202">
          <w:pPr>
            <w:pStyle w:val="Sommario2"/>
            <w:rPr>
              <w:rFonts w:asciiTheme="minorHAnsi" w:eastAsiaTheme="minorEastAsia" w:hAnsiTheme="minorHAnsi" w:cstheme="minorBidi"/>
              <w:noProof/>
              <w:color w:val="auto"/>
              <w:sz w:val="22"/>
            </w:rPr>
          </w:pPr>
          <w:hyperlink w:anchor="_Toc470825804" w:history="1">
            <w:r w:rsidR="00AD2067" w:rsidRPr="000101CA">
              <w:rPr>
                <w:rStyle w:val="Collegamentoipertestuale"/>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AA1202">
          <w:pPr>
            <w:pStyle w:val="Sommario2"/>
            <w:rPr>
              <w:rFonts w:asciiTheme="minorHAnsi" w:eastAsiaTheme="minorEastAsia" w:hAnsiTheme="minorHAnsi" w:cstheme="minorBidi"/>
              <w:noProof/>
              <w:color w:val="auto"/>
              <w:sz w:val="22"/>
            </w:rPr>
          </w:pPr>
          <w:hyperlink w:anchor="_Toc470825805" w:history="1">
            <w:r w:rsidR="00AD2067" w:rsidRPr="000101CA">
              <w:rPr>
                <w:rStyle w:val="Collegamentoipertestuale"/>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AA1202">
          <w:pPr>
            <w:pStyle w:val="Sommario1"/>
            <w:rPr>
              <w:rFonts w:asciiTheme="minorHAnsi" w:eastAsiaTheme="minorEastAsia" w:hAnsiTheme="minorHAnsi" w:cstheme="minorBidi"/>
              <w:noProof/>
              <w:color w:val="auto"/>
              <w:sz w:val="22"/>
            </w:rPr>
          </w:pPr>
          <w:hyperlink w:anchor="_Toc470825806" w:history="1">
            <w:r w:rsidR="00AD2067" w:rsidRPr="000101CA">
              <w:rPr>
                <w:rStyle w:val="Collegamentoipertestuale"/>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AA1202">
          <w:pPr>
            <w:pStyle w:val="Sommario1"/>
            <w:rPr>
              <w:rFonts w:asciiTheme="minorHAnsi" w:eastAsiaTheme="minorEastAsia" w:hAnsiTheme="minorHAnsi" w:cstheme="minorBidi"/>
              <w:noProof/>
              <w:color w:val="auto"/>
              <w:sz w:val="22"/>
            </w:rPr>
          </w:pPr>
          <w:hyperlink w:anchor="_Toc470825807" w:history="1">
            <w:r w:rsidR="00AD2067" w:rsidRPr="000101CA">
              <w:rPr>
                <w:rStyle w:val="Collegamentoipertestuale"/>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Sommario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Titolo1"/>
        <w:numPr>
          <w:ilvl w:val="0"/>
          <w:numId w:val="3"/>
        </w:numPr>
        <w:rPr>
          <w:sz w:val="32"/>
          <w:lang w:val="en-GB"/>
        </w:rPr>
      </w:pPr>
      <w:bookmarkStart w:id="18" w:name="_Toc470825787"/>
      <w:r w:rsidRPr="00CD3888">
        <w:rPr>
          <w:sz w:val="32"/>
          <w:lang w:val="en-GB"/>
        </w:rPr>
        <w:lastRenderedPageBreak/>
        <w:t>Introduction</w:t>
      </w:r>
      <w:bookmarkEnd w:id="18"/>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9" w:name="_Toc470825788"/>
      <w:r w:rsidR="00E631A7">
        <w:rPr>
          <w:sz w:val="28"/>
          <w:lang w:val="en-GB"/>
        </w:rPr>
        <w:t>Revision History</w:t>
      </w:r>
      <w:bookmarkEnd w:id="19"/>
    </w:p>
    <w:p w14:paraId="283FA78C" w14:textId="77777777"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0" w:name="_Toc470825789"/>
      <w:r w:rsidR="00E631A7">
        <w:rPr>
          <w:sz w:val="28"/>
          <w:lang w:val="en-GB"/>
        </w:rPr>
        <w:t xml:space="preserve">Purpose and </w:t>
      </w:r>
      <w:r w:rsidR="002E428F">
        <w:rPr>
          <w:sz w:val="28"/>
          <w:lang w:val="en-GB"/>
        </w:rPr>
        <w:t>Scope</w:t>
      </w:r>
      <w:bookmarkEnd w:id="20"/>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21" w:name="_Toc470825790"/>
      <w:r w:rsidR="00E631A7">
        <w:rPr>
          <w:sz w:val="28"/>
          <w:lang w:val="en-GB"/>
        </w:rPr>
        <w:t>Definitions and Abbreviations</w:t>
      </w:r>
      <w:bookmarkEnd w:id="21"/>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22" w:name="_Reference_Documents"/>
      <w:bookmarkEnd w:id="22"/>
      <w:r>
        <w:rPr>
          <w:sz w:val="28"/>
          <w:lang w:val="en-GB"/>
        </w:rPr>
        <w:t xml:space="preserve"> </w:t>
      </w:r>
      <w:bookmarkStart w:id="23" w:name="_Toc470825791"/>
      <w:r w:rsidR="00505489" w:rsidRPr="00CD3888">
        <w:rPr>
          <w:sz w:val="28"/>
          <w:lang w:val="en-GB"/>
        </w:rPr>
        <w:t>Reference Documents</w:t>
      </w:r>
      <w:bookmarkEnd w:id="23"/>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24" w:name="_Toc470825792"/>
      <w:r>
        <w:rPr>
          <w:rFonts w:asciiTheme="minorHAnsi" w:hAnsiTheme="minorHAnsi" w:cstheme="minorHAnsi"/>
          <w:sz w:val="32"/>
          <w:szCs w:val="20"/>
          <w:lang w:val="en-GB"/>
        </w:rPr>
        <w:lastRenderedPageBreak/>
        <w:t>Integration Strategy</w:t>
      </w:r>
      <w:bookmarkEnd w:id="24"/>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25" w:name="_Toc470825793"/>
      <w:r w:rsidR="00E631A7">
        <w:rPr>
          <w:sz w:val="28"/>
          <w:lang w:val="en-GB"/>
        </w:rPr>
        <w:t>Entry Criteria</w:t>
      </w:r>
      <w:bookmarkEnd w:id="25"/>
    </w:p>
    <w:p w14:paraId="5700344E" w14:textId="77777777" w:rsidR="009D0F2F" w:rsidRDefault="003C4013" w:rsidP="00AD2067">
      <w:pPr>
        <w:spacing w:after="120"/>
        <w:rPr>
          <w:sz w:val="22"/>
          <w:lang w:val="en-GB"/>
        </w:rPr>
      </w:pPr>
      <w:r>
        <w:rPr>
          <w:sz w:val="22"/>
          <w:lang w:val="en-GB"/>
        </w:rPr>
        <w:t xml:space="preserve">Before starting the Integration testing, </w:t>
      </w:r>
      <w:r w:rsidR="006006C6">
        <w:rPr>
          <w:sz w:val="22"/>
          <w:lang w:val="en-GB"/>
        </w:rPr>
        <w:t xml:space="preserve">we have to ensure that unit tests have been done on all the components and classes of the system. </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26" w:name="_High_level_components"/>
      <w:bookmarkEnd w:id="26"/>
      <w:r>
        <w:rPr>
          <w:sz w:val="28"/>
          <w:lang w:val="en-GB"/>
        </w:rPr>
        <w:lastRenderedPageBreak/>
        <w:t xml:space="preserve"> </w:t>
      </w:r>
      <w:bookmarkStart w:id="27" w:name="_Toc470825794"/>
      <w:r w:rsidR="00E631A7">
        <w:rPr>
          <w:sz w:val="28"/>
          <w:lang w:val="en-GB"/>
        </w:rPr>
        <w:t>Elements to be Integrated</w:t>
      </w:r>
      <w:bookmarkEnd w:id="27"/>
    </w:p>
    <w:p w14:paraId="44FBD5C4" w14:textId="60EBCEB8" w:rsidR="001F6F50" w:rsidRDefault="001F6F50" w:rsidP="0065418C">
      <w:pPr>
        <w:spacing w:after="120"/>
        <w:rPr>
          <w:ins w:id="28" w:author="Tinti Erica" w:date="2017-01-03T14:18:00Z"/>
          <w:sz w:val="22"/>
          <w:highlight w:val="yellow"/>
          <w:lang w:val="en-GB"/>
        </w:rPr>
      </w:pPr>
      <w:ins w:id="29" w:author="Tinti Erica" w:date="2017-01-03T14:19:00Z">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ins>
    </w:p>
    <w:p w14:paraId="0DC3736E" w14:textId="6FE64908" w:rsidR="00A25B49" w:rsidRDefault="00A25B49" w:rsidP="0065418C">
      <w:pPr>
        <w:spacing w:after="120"/>
        <w:rPr>
          <w:ins w:id="30" w:author="Tinti Erica" w:date="2017-01-03T13:58:00Z"/>
          <w:sz w:val="22"/>
          <w:highlight w:val="yellow"/>
          <w:lang w:val="en-GB"/>
        </w:rPr>
      </w:pPr>
      <w:ins w:id="31" w:author="Tinti Erica" w:date="2017-01-03T13:54:00Z">
        <w:r>
          <w:rPr>
            <w:sz w:val="22"/>
            <w:highlight w:val="yellow"/>
            <w:lang w:val="en-GB"/>
          </w:rPr>
          <w:t xml:space="preserve">Our system is composed by many components, that we can distinguish in two level of </w:t>
        </w:r>
      </w:ins>
      <w:ins w:id="32" w:author="Tinti Erica" w:date="2017-01-03T14:19:00Z">
        <w:r w:rsidR="001F6F50">
          <w:rPr>
            <w:sz w:val="22"/>
            <w:highlight w:val="yellow"/>
            <w:lang w:val="en-GB"/>
          </w:rPr>
          <w:t>granularity</w:t>
        </w:r>
      </w:ins>
      <w:ins w:id="33" w:author="Tinti Erica" w:date="2017-01-03T13:58:00Z">
        <w:r>
          <w:rPr>
            <w:sz w:val="22"/>
            <w:highlight w:val="yellow"/>
            <w:lang w:val="en-GB"/>
          </w:rPr>
          <w:t>.</w:t>
        </w:r>
      </w:ins>
    </w:p>
    <w:p w14:paraId="1E2FEA13" w14:textId="77777777" w:rsidR="0065418C" w:rsidRPr="00B30D2C" w:rsidRDefault="0065418C" w:rsidP="0065418C">
      <w:pPr>
        <w:spacing w:after="120"/>
        <w:rPr>
          <w:sz w:val="22"/>
          <w:highlight w:val="yellow"/>
          <w:lang w:val="en-GB"/>
        </w:rPr>
      </w:pPr>
      <w:r w:rsidRPr="00B30D2C">
        <w:rPr>
          <w:sz w:val="22"/>
          <w:highlight w:val="yellow"/>
          <w:lang w:val="en-GB"/>
        </w:rPr>
        <w:t xml:space="preserve">The </w:t>
      </w:r>
      <w:ins w:id="34" w:author="Tinti Erica" w:date="2017-01-03T13:59:00Z">
        <w:r w:rsidR="00A25B49">
          <w:rPr>
            <w:sz w:val="22"/>
            <w:highlight w:val="yellow"/>
            <w:lang w:val="en-GB"/>
          </w:rPr>
          <w:t>higher level of components</w:t>
        </w:r>
      </w:ins>
      <w:del w:id="35" w:author="Tinti Erica" w:date="2017-01-03T13:59:00Z">
        <w:r w:rsidR="00142260" w:rsidRPr="00B30D2C" w:rsidDel="00A25B49">
          <w:rPr>
            <w:sz w:val="22"/>
            <w:highlight w:val="yellow"/>
            <w:lang w:val="en-GB"/>
          </w:rPr>
          <w:delText xml:space="preserve">main </w:delText>
        </w:r>
        <w:r w:rsidRPr="00B30D2C" w:rsidDel="00A25B49">
          <w:rPr>
            <w:sz w:val="22"/>
            <w:highlight w:val="yellow"/>
            <w:lang w:val="en-GB"/>
          </w:rPr>
          <w:delText>components</w:delText>
        </w:r>
      </w:del>
      <w:r w:rsidRPr="00B30D2C">
        <w:rPr>
          <w:sz w:val="22"/>
          <w:highlight w:val="yellow"/>
          <w:lang w:val="en-GB"/>
        </w:rPr>
        <w:t xml:space="preserve"> of our system </w:t>
      </w:r>
      <w:ins w:id="36" w:author="Tinti Erica" w:date="2017-01-03T13:59:00Z">
        <w:r w:rsidR="00A25B49">
          <w:rPr>
            <w:sz w:val="22"/>
            <w:highlight w:val="yellow"/>
            <w:lang w:val="en-GB"/>
          </w:rPr>
          <w:t>that needs to be integrated are</w:t>
        </w:r>
      </w:ins>
      <w:del w:id="37" w:author="Tinti Erica" w:date="2017-01-03T13:59:00Z">
        <w:r w:rsidRPr="00B30D2C" w:rsidDel="00A25B49">
          <w:rPr>
            <w:sz w:val="22"/>
            <w:highlight w:val="yellow"/>
            <w:lang w:val="en-GB"/>
          </w:rPr>
          <w:delText>are</w:delText>
        </w:r>
      </w:del>
      <w:r w:rsidRPr="00B30D2C">
        <w:rPr>
          <w:sz w:val="22"/>
          <w:highlight w:val="yellow"/>
          <w:lang w:val="en-GB"/>
        </w:rPr>
        <w:t>:</w:t>
      </w:r>
    </w:p>
    <w:p w14:paraId="2F33ADB3"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Paragrafoelenco"/>
        <w:numPr>
          <w:ilvl w:val="0"/>
          <w:numId w:val="1"/>
        </w:numPr>
        <w:spacing w:after="120"/>
        <w:ind w:right="2183"/>
        <w:jc w:val="both"/>
        <w:rPr>
          <w:ins w:id="38" w:author="Tinti Erica" w:date="2017-01-03T13:52:00Z"/>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ins w:id="39" w:author="Tinti Erica" w:date="2017-01-03T13:52:00Z">
        <w:r>
          <w:rPr>
            <w:rFonts w:asciiTheme="minorHAnsi" w:hAnsiTheme="minorHAnsi" w:cstheme="minorHAnsi"/>
            <w:sz w:val="22"/>
            <w:szCs w:val="20"/>
            <w:highlight w:val="yellow"/>
            <w:lang w:val="en-GB"/>
          </w:rPr>
          <w:t>Model</w:t>
        </w:r>
      </w:ins>
    </w:p>
    <w:p w14:paraId="4EF71B00" w14:textId="77777777" w:rsidR="00A25B49" w:rsidRPr="00A25B49" w:rsidRDefault="0065418C" w:rsidP="00A25B49">
      <w:pPr>
        <w:pStyle w:val="Paragrafoelenco"/>
        <w:numPr>
          <w:ilvl w:val="0"/>
          <w:numId w:val="1"/>
        </w:numPr>
        <w:spacing w:after="120"/>
        <w:ind w:right="2183"/>
        <w:jc w:val="both"/>
        <w:rPr>
          <w:sz w:val="22"/>
          <w:highlight w:val="yellow"/>
          <w:lang w:val="en-GB"/>
          <w:rPrChange w:id="40" w:author="Tinti Erica" w:date="2017-01-03T14:00:00Z">
            <w:rPr>
              <w:highlight w:val="yellow"/>
              <w:lang w:val="en-GB"/>
            </w:rPr>
          </w:rPrChange>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3CCBB0AC" w:rsidR="001F6F50" w:rsidRDefault="00A25B49" w:rsidP="001F6F50">
      <w:pPr>
        <w:spacing w:after="120"/>
        <w:rPr>
          <w:ins w:id="41" w:author="Tinti Erica" w:date="2017-01-03T14:00:00Z"/>
          <w:sz w:val="22"/>
          <w:highlight w:val="yellow"/>
          <w:lang w:val="en-GB"/>
        </w:rPr>
      </w:pPr>
      <w:ins w:id="42" w:author="Tinti Erica" w:date="2017-01-03T14:00:00Z">
        <w:r>
          <w:rPr>
            <w:sz w:val="22"/>
            <w:highlight w:val="yellow"/>
            <w:lang w:val="en-GB"/>
          </w:rPr>
          <w:t xml:space="preserve">These higher level components are composed by some lower level components that needs to be integrated too. </w:t>
        </w:r>
      </w:ins>
      <w:ins w:id="43" w:author="Tinti Erica" w:date="2017-01-03T14:01:00Z">
        <w:r>
          <w:rPr>
            <w:sz w:val="22"/>
            <w:highlight w:val="yellow"/>
            <w:lang w:val="en-GB"/>
          </w:rPr>
          <w:t xml:space="preserve">More in detail, the component Central Application is composed by </w:t>
        </w:r>
      </w:ins>
      <w:ins w:id="44" w:author="Tinti Erica" w:date="2017-01-03T14:16:00Z">
        <w:r w:rsidR="00D32EAE">
          <w:rPr>
            <w:sz w:val="22"/>
            <w:highlight w:val="yellow"/>
            <w:lang w:val="en-GB"/>
          </w:rPr>
          <w:t xml:space="preserve">Authentication, </w:t>
        </w:r>
        <w:proofErr w:type="spellStart"/>
        <w:r w:rsidR="00D32EAE">
          <w:rPr>
            <w:sz w:val="22"/>
            <w:highlight w:val="yellow"/>
            <w:lang w:val="en-GB"/>
          </w:rPr>
          <w:t>WebService</w:t>
        </w:r>
        <w:proofErr w:type="spellEnd"/>
        <w:r w:rsidR="00D32EAE">
          <w:rPr>
            <w:sz w:val="22"/>
            <w:highlight w:val="yellow"/>
            <w:lang w:val="en-GB"/>
          </w:rPr>
          <w:t>, Maintenance Controller, Reservation Controller</w:t>
        </w:r>
      </w:ins>
      <w:ins w:id="45" w:author="Tinti Erica" w:date="2017-01-03T14:18:00Z">
        <w:r w:rsidR="001F6F50">
          <w:rPr>
            <w:sz w:val="22"/>
            <w:highlight w:val="yellow"/>
            <w:lang w:val="en-GB"/>
          </w:rPr>
          <w:t xml:space="preserve">. </w:t>
        </w:r>
      </w:ins>
    </w:p>
    <w:p w14:paraId="6435CFF0" w14:textId="77777777" w:rsidR="001F6F50" w:rsidRDefault="001F6F50" w:rsidP="0065418C">
      <w:pPr>
        <w:spacing w:after="120"/>
        <w:rPr>
          <w:sz w:val="22"/>
          <w:highlight w:val="yellow"/>
          <w:lang w:val="en-GB"/>
        </w:rPr>
      </w:pPr>
    </w:p>
    <w:p w14:paraId="728DE217" w14:textId="21A640ED" w:rsidR="001F6F50" w:rsidDel="001F6F50" w:rsidRDefault="001F6F50" w:rsidP="0065418C">
      <w:pPr>
        <w:spacing w:after="120"/>
        <w:rPr>
          <w:del w:id="46" w:author="Tinti Erica" w:date="2017-01-03T14:20:00Z"/>
          <w:sz w:val="22"/>
          <w:highlight w:val="yellow"/>
          <w:lang w:val="en-GB"/>
        </w:rPr>
      </w:pPr>
      <w:ins w:id="47" w:author="Tinti Erica" w:date="2017-01-03T14:20:00Z">
        <w:r>
          <w:rPr>
            <w:sz w:val="22"/>
            <w:highlight w:val="yellow"/>
            <w:lang w:val="en-GB"/>
          </w:rPr>
          <w:t xml:space="preserve">Since the Calculation Controller component has </w:t>
        </w:r>
      </w:ins>
      <w:ins w:id="48" w:author="Tinti Erica" w:date="2017-01-03T14:21:00Z">
        <w:r>
          <w:rPr>
            <w:sz w:val="22"/>
            <w:highlight w:val="yellow"/>
            <w:lang w:val="en-GB"/>
          </w:rPr>
          <w:t>a passive</w:t>
        </w:r>
      </w:ins>
      <w:ins w:id="49" w:author="Tinti Erica" w:date="2017-01-03T14:20:00Z">
        <w:r>
          <w:rPr>
            <w:sz w:val="22"/>
            <w:highlight w:val="yellow"/>
            <w:lang w:val="en-GB"/>
          </w:rPr>
          <w:t xml:space="preserve"> role </w:t>
        </w:r>
      </w:ins>
      <w:ins w:id="50" w:author="Tinti Erica" w:date="2017-01-03T14:22:00Z">
        <w:r>
          <w:rPr>
            <w:sz w:val="22"/>
            <w:highlight w:val="yellow"/>
            <w:lang w:val="en-GB"/>
          </w:rPr>
          <w:t>because</w:t>
        </w:r>
      </w:ins>
      <w:ins w:id="51" w:author="Tinti Erica" w:date="2017-01-03T14:20:00Z">
        <w:r>
          <w:rPr>
            <w:sz w:val="22"/>
            <w:highlight w:val="yellow"/>
            <w:lang w:val="en-GB"/>
          </w:rPr>
          <w:t xml:space="preserve"> it is just </w:t>
        </w:r>
      </w:ins>
      <w:ins w:id="52" w:author="Tinti Erica" w:date="2017-01-03T14:21:00Z">
        <w:r>
          <w:rPr>
            <w:sz w:val="22"/>
            <w:highlight w:val="yellow"/>
            <w:lang w:val="en-GB"/>
          </w:rPr>
          <w:t>“called” by the others components</w:t>
        </w:r>
      </w:ins>
      <w:ins w:id="53" w:author="Tinti Erica" w:date="2017-01-03T14:22:00Z">
        <w:r>
          <w:rPr>
            <w:sz w:val="22"/>
            <w:highlight w:val="yellow"/>
            <w:lang w:val="en-GB"/>
          </w:rPr>
          <w:t xml:space="preserve"> and never call</w:t>
        </w:r>
      </w:ins>
      <w:ins w:id="54" w:author="Tinti Erica" w:date="2017-01-03T14:24:00Z">
        <w:r w:rsidR="001A67A1">
          <w:rPr>
            <w:sz w:val="22"/>
            <w:highlight w:val="yellow"/>
            <w:lang w:val="en-GB"/>
          </w:rPr>
          <w:t>s</w:t>
        </w:r>
      </w:ins>
      <w:ins w:id="55" w:author="Tinti Erica" w:date="2017-01-03T14:22:00Z">
        <w:r>
          <w:rPr>
            <w:sz w:val="22"/>
            <w:highlight w:val="yellow"/>
            <w:lang w:val="en-GB"/>
          </w:rPr>
          <w:t xml:space="preserve"> others components, we </w:t>
        </w:r>
      </w:ins>
      <w:ins w:id="56" w:author="Tinti Erica" w:date="2017-01-03T14:23:00Z">
        <w:r w:rsidR="00D21937">
          <w:rPr>
            <w:sz w:val="22"/>
            <w:highlight w:val="yellow"/>
            <w:lang w:val="en-GB"/>
          </w:rPr>
          <w:t xml:space="preserve">decided that unit test of this component are enough, otherwise unit test and integration test for Calculation Controller would be the </w:t>
        </w:r>
        <w:proofErr w:type="spellStart"/>
        <w:r w:rsidR="00D21937">
          <w:rPr>
            <w:sz w:val="22"/>
            <w:highlight w:val="yellow"/>
            <w:lang w:val="en-GB"/>
          </w:rPr>
          <w:t>same.</w:t>
        </w:r>
      </w:ins>
    </w:p>
    <w:p w14:paraId="6B1DD07B" w14:textId="5267C8C4" w:rsidR="0065418C" w:rsidRDefault="00893B6B" w:rsidP="0065418C">
      <w:pPr>
        <w:spacing w:after="120"/>
        <w:rPr>
          <w:sz w:val="22"/>
          <w:lang w:val="en-GB"/>
        </w:rPr>
      </w:pPr>
      <w:r w:rsidRPr="00B30D2C">
        <w:rPr>
          <w:sz w:val="22"/>
          <w:highlight w:val="yellow"/>
          <w:lang w:val="en-GB"/>
        </w:rPr>
        <w:t>The</w:t>
      </w:r>
      <w:proofErr w:type="spellEnd"/>
      <w:r w:rsidRPr="00B30D2C">
        <w:rPr>
          <w:sz w:val="22"/>
          <w:highlight w:val="yellow"/>
          <w:lang w:val="en-GB"/>
        </w:rPr>
        <w:t xml:space="preserv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r>
        <w:rPr>
          <w:sz w:val="28"/>
          <w:lang w:val="en-GB"/>
        </w:rPr>
        <w:t xml:space="preserve"> </w:t>
      </w:r>
      <w:bookmarkStart w:id="57" w:name="_Toc470825795"/>
      <w:r w:rsidR="00E631A7">
        <w:rPr>
          <w:sz w:val="28"/>
          <w:lang w:val="en-GB"/>
        </w:rPr>
        <w:t>Integration Testing Strategy</w:t>
      </w:r>
      <w:bookmarkEnd w:id="57"/>
    </w:p>
    <w:p w14:paraId="5EBAF0DC" w14:textId="7E8AB7D2" w:rsidR="00B30D2C" w:rsidRDefault="004250DE" w:rsidP="00F96C76">
      <w:pPr>
        <w:spacing w:after="120"/>
        <w:rPr>
          <w:sz w:val="22"/>
          <w:lang w:val="en-GB"/>
        </w:rPr>
      </w:pPr>
      <w:r>
        <w:rPr>
          <w:sz w:val="22"/>
          <w:lang w:val="en-GB"/>
        </w:rPr>
        <w:t>We decided to use a bottom-up approach</w:t>
      </w:r>
      <w:r w:rsidR="00C74DD8">
        <w:rPr>
          <w:sz w:val="22"/>
          <w:lang w:val="en-GB"/>
        </w:rPr>
        <w:t xml:space="preserve"> to test the software. The choice is based</w:t>
      </w:r>
      <w:r>
        <w:rPr>
          <w:sz w:val="22"/>
          <w:lang w:val="en-GB"/>
        </w:rPr>
        <w:t xml:space="preserve"> </w:t>
      </w:r>
      <w:r w:rsidR="00C74DD8">
        <w:rPr>
          <w:sz w:val="22"/>
          <w:lang w:val="en-GB"/>
        </w:rPr>
        <w:t xml:space="preserve">on the fact this method guarantees a better result while testing. </w:t>
      </w:r>
      <w:commentRangeStart w:id="58"/>
      <w:r w:rsidR="00C74DD8">
        <w:rPr>
          <w:sz w:val="22"/>
          <w:lang w:val="en-GB"/>
        </w:rPr>
        <w:t>In fact, we think that the use of drivers, when needed, would be better than working with stubs</w:t>
      </w:r>
      <w:commentRangeEnd w:id="58"/>
      <w:r w:rsidR="00E11140">
        <w:rPr>
          <w:rStyle w:val="Rimandocommento"/>
        </w:rPr>
        <w:commentReference w:id="58"/>
      </w:r>
      <w:r w:rsidR="00C74DD8">
        <w:rPr>
          <w:sz w:val="22"/>
          <w:lang w:val="en-GB"/>
        </w:rPr>
        <w:t xml:space="preserve">. 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14:paraId="3DC550C0" w14:textId="77777777" w:rsidR="000D3D0D" w:rsidRDefault="000D3D0D" w:rsidP="00F96C76">
      <w:pPr>
        <w:spacing w:after="120"/>
        <w:rPr>
          <w:sz w:val="22"/>
          <w:lang w:val="en-GB"/>
        </w:rPr>
      </w:pPr>
    </w:p>
    <w:p w14:paraId="55B7B2BC" w14:textId="77777777"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59" w:name="_Toc470825796"/>
      <w:r w:rsidRPr="001D5AB2">
        <w:rPr>
          <w:rFonts w:asciiTheme="minorHAnsi" w:hAnsiTheme="minorHAnsi"/>
          <w:b/>
          <w:color w:val="000000" w:themeColor="text1"/>
          <w:lang w:val="en-GB"/>
        </w:rPr>
        <w:t>Central Application</w:t>
      </w:r>
      <w:bookmarkEnd w:id="59"/>
    </w:p>
    <w:p w14:paraId="0350C01A" w14:textId="77777777" w:rsidR="0059641B" w:rsidRPr="00B30D2C" w:rsidRDefault="00A410C9" w:rsidP="00320906">
      <w:pPr>
        <w:spacing w:after="120"/>
        <w:rPr>
          <w:sz w:val="22"/>
          <w:highlight w:val="yellow"/>
          <w:lang w:val="en-GB"/>
        </w:rPr>
      </w:pPr>
      <w:r w:rsidRPr="00B30D2C">
        <w:rPr>
          <w:sz w:val="22"/>
          <w:highlight w:val="yellow"/>
          <w:lang w:val="en-GB"/>
        </w:rPr>
        <w:t xml:space="preserve">The </w:t>
      </w:r>
      <w:r w:rsidR="001036DF" w:rsidRPr="00B30D2C">
        <w:rPr>
          <w:sz w:val="22"/>
          <w:highlight w:val="yellow"/>
          <w:lang w:val="en-GB"/>
        </w:rPr>
        <w:t>controller has components</w:t>
      </w:r>
      <w:r w:rsidR="00613E1A" w:rsidRPr="00B30D2C">
        <w:rPr>
          <w:sz w:val="22"/>
          <w:highlight w:val="yellow"/>
          <w:lang w:val="en-GB"/>
        </w:rPr>
        <w:t xml:space="preserve"> specialised in different operations. These</w:t>
      </w:r>
      <w:r w:rsidRPr="00B30D2C">
        <w:rPr>
          <w:sz w:val="22"/>
          <w:highlight w:val="yellow"/>
          <w:lang w:val="en-GB"/>
        </w:rPr>
        <w:t xml:space="preserve"> are:</w:t>
      </w:r>
    </w:p>
    <w:p w14:paraId="4BE644D7" w14:textId="77777777"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the Web</w:t>
      </w:r>
      <w:r w:rsidR="004D663A" w:rsidRPr="00B30D2C">
        <w:rPr>
          <w:rFonts w:asciiTheme="minorHAnsi" w:hAnsiTheme="minorHAnsi" w:cstheme="minorHAnsi"/>
          <w:sz w:val="22"/>
          <w:szCs w:val="20"/>
          <w:highlight w:val="yellow"/>
          <w:lang w:val="en-GB"/>
        </w:rPr>
        <w:t xml:space="preserve"> </w:t>
      </w:r>
      <w:r w:rsidRPr="00B30D2C">
        <w:rPr>
          <w:rFonts w:asciiTheme="minorHAnsi" w:hAnsiTheme="minorHAnsi" w:cstheme="minorHAnsi"/>
          <w:sz w:val="22"/>
          <w:szCs w:val="20"/>
          <w:highlight w:val="yellow"/>
          <w:lang w:val="en-GB"/>
        </w:rPr>
        <w:t xml:space="preserve">Service, that </w:t>
      </w:r>
      <w:r w:rsidR="004D663A" w:rsidRPr="00B30D2C">
        <w:rPr>
          <w:rFonts w:asciiTheme="minorHAnsi" w:hAnsiTheme="minorHAnsi" w:cstheme="minorHAnsi"/>
          <w:sz w:val="22"/>
          <w:szCs w:val="20"/>
          <w:highlight w:val="yellow"/>
          <w:lang w:val="en-GB"/>
        </w:rPr>
        <w:t xml:space="preserve">acts as a dispatcher for the incoming </w:t>
      </w:r>
      <w:r w:rsidRPr="00B30D2C">
        <w:rPr>
          <w:rFonts w:asciiTheme="minorHAnsi" w:hAnsiTheme="minorHAnsi" w:cstheme="minorHAnsi"/>
          <w:sz w:val="22"/>
          <w:szCs w:val="20"/>
          <w:highlight w:val="yellow"/>
          <w:lang w:val="en-GB"/>
        </w:rPr>
        <w:t xml:space="preserve">requests from </w:t>
      </w:r>
      <w:r w:rsidR="004D663A" w:rsidRPr="00B30D2C">
        <w:rPr>
          <w:rFonts w:asciiTheme="minorHAnsi" w:hAnsiTheme="minorHAnsi" w:cstheme="minorHAnsi"/>
          <w:sz w:val="22"/>
          <w:szCs w:val="20"/>
          <w:highlight w:val="yellow"/>
          <w:lang w:val="en-GB"/>
        </w:rPr>
        <w:t>user</w:t>
      </w:r>
      <w:r w:rsidRPr="00B30D2C">
        <w:rPr>
          <w:rFonts w:asciiTheme="minorHAnsi" w:hAnsiTheme="minorHAnsi" w:cstheme="minorHAnsi"/>
          <w:sz w:val="22"/>
          <w:szCs w:val="20"/>
          <w:highlight w:val="yellow"/>
          <w:lang w:val="en-GB"/>
        </w:rPr>
        <w:t xml:space="preserve"> applications</w:t>
      </w:r>
      <w:r w:rsidR="003D366E" w:rsidRPr="00B30D2C">
        <w:rPr>
          <w:rFonts w:asciiTheme="minorHAnsi" w:hAnsiTheme="minorHAnsi" w:cstheme="minorHAnsi"/>
          <w:sz w:val="22"/>
          <w:szCs w:val="20"/>
          <w:highlight w:val="yellow"/>
          <w:lang w:val="en-GB"/>
        </w:rPr>
        <w:t>, checks the correct authentication and gets the results from the other controllers</w:t>
      </w:r>
      <w:r w:rsidR="00A95334" w:rsidRPr="00B30D2C">
        <w:rPr>
          <w:rFonts w:asciiTheme="minorHAnsi" w:hAnsiTheme="minorHAnsi" w:cstheme="minorHAnsi"/>
          <w:sz w:val="22"/>
          <w:szCs w:val="20"/>
          <w:highlight w:val="yellow"/>
          <w:lang w:val="en-GB"/>
        </w:rPr>
        <w:t>;</w:t>
      </w:r>
    </w:p>
    <w:p w14:paraId="5BEBCA11" w14:textId="77777777"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the Authentication</w:t>
      </w:r>
      <w:r w:rsidR="003D366E" w:rsidRPr="00B30D2C">
        <w:rPr>
          <w:rFonts w:asciiTheme="minorHAnsi" w:hAnsiTheme="minorHAnsi" w:cstheme="minorHAnsi"/>
          <w:sz w:val="22"/>
          <w:szCs w:val="20"/>
          <w:highlight w:val="yellow"/>
          <w:lang w:val="en-GB"/>
        </w:rPr>
        <w:t xml:space="preserve">, which </w:t>
      </w:r>
      <w:r w:rsidR="00CA0FA0" w:rsidRPr="00B30D2C">
        <w:rPr>
          <w:rFonts w:asciiTheme="minorHAnsi" w:hAnsiTheme="minorHAnsi" w:cstheme="minorHAnsi"/>
          <w:sz w:val="22"/>
          <w:szCs w:val="20"/>
          <w:highlight w:val="yellow"/>
          <w:lang w:val="en-GB"/>
        </w:rPr>
        <w:t>is used for the validation of the user login information</w:t>
      </w:r>
      <w:r w:rsidR="00A95334" w:rsidRPr="00B30D2C">
        <w:rPr>
          <w:rFonts w:asciiTheme="minorHAnsi" w:hAnsiTheme="minorHAnsi" w:cstheme="minorHAnsi"/>
          <w:sz w:val="22"/>
          <w:szCs w:val="20"/>
          <w:highlight w:val="yellow"/>
          <w:lang w:val="en-GB"/>
        </w:rPr>
        <w:t>;</w:t>
      </w:r>
    </w:p>
    <w:p w14:paraId="7FB3D679" w14:textId="77777777" w:rsidR="00925821" w:rsidRDefault="00E26F0E" w:rsidP="00A410C9">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lastRenderedPageBreak/>
        <w:t xml:space="preserve">The DAOs exchange messages directly with the Database, while the </w:t>
      </w:r>
      <w:proofErr w:type="spellStart"/>
      <w:r w:rsidRPr="00B30D2C">
        <w:rPr>
          <w:rFonts w:asciiTheme="minorHAnsi" w:hAnsiTheme="minorHAnsi" w:cstheme="minorHAnsi"/>
          <w:sz w:val="22"/>
          <w:szCs w:val="20"/>
          <w:highlight w:val="yellow"/>
          <w:lang w:val="en-GB"/>
        </w:rPr>
        <w:t>DataInterface</w:t>
      </w:r>
      <w:proofErr w:type="spellEnd"/>
      <w:r w:rsidRPr="00B30D2C">
        <w:rPr>
          <w:rFonts w:asciiTheme="minorHAnsi" w:hAnsiTheme="minorHAnsi" w:cstheme="minorHAnsi"/>
          <w:sz w:val="22"/>
          <w:szCs w:val="20"/>
          <w:highlight w:val="yellow"/>
          <w:lang w:val="en-GB"/>
        </w:rPr>
        <w:t xml:space="preserve"> lets the model communicate with the </w:t>
      </w:r>
      <w:proofErr w:type="spellStart"/>
      <w:r w:rsidRPr="00B30D2C">
        <w:rPr>
          <w:rFonts w:asciiTheme="minorHAnsi" w:hAnsiTheme="minorHAnsi" w:cstheme="minorHAnsi"/>
          <w:sz w:val="22"/>
          <w:szCs w:val="20"/>
          <w:highlight w:val="yellow"/>
          <w:lang w:val="en-GB"/>
        </w:rPr>
        <w:t>DataService</w:t>
      </w:r>
      <w:proofErr w:type="spellEnd"/>
      <w:r w:rsidR="00925821" w:rsidRPr="00B30D2C">
        <w:rPr>
          <w:rFonts w:asciiTheme="minorHAnsi" w:hAnsiTheme="minorHAnsi" w:cstheme="minorHAnsi"/>
          <w:sz w:val="22"/>
          <w:szCs w:val="20"/>
          <w:highlight w:val="yellow"/>
          <w:lang w:val="en-GB"/>
        </w:rPr>
        <w:t>.</w:t>
      </w:r>
      <w:r w:rsidR="00925821">
        <w:rPr>
          <w:rFonts w:asciiTheme="minorHAnsi" w:hAnsiTheme="minorHAnsi" w:cstheme="minorHAnsi"/>
          <w:sz w:val="22"/>
          <w:szCs w:val="20"/>
          <w:lang w:val="en-GB"/>
        </w:rPr>
        <w:t xml:space="preserve"> </w:t>
      </w:r>
    </w:p>
    <w:p w14:paraId="3137DA2B" w14:textId="77777777" w:rsidR="00242090" w:rsidRDefault="00242090" w:rsidP="00A410C9">
      <w:pPr>
        <w:spacing w:after="120"/>
        <w:ind w:right="2183"/>
        <w:rPr>
          <w:rFonts w:asciiTheme="minorHAnsi" w:hAnsiTheme="minorHAnsi" w:cstheme="minorHAnsi"/>
          <w:sz w:val="22"/>
          <w:szCs w:val="20"/>
          <w:lang w:val="en-GB"/>
        </w:rPr>
      </w:pPr>
    </w:p>
    <w:p w14:paraId="46B960FD" w14:textId="77777777"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60" w:name="_Toc470825797"/>
      <w:r w:rsidRPr="001D5AB2">
        <w:rPr>
          <w:rFonts w:asciiTheme="minorHAnsi" w:hAnsiTheme="minorHAnsi"/>
          <w:b/>
          <w:color w:val="000000" w:themeColor="text1"/>
          <w:lang w:val="en-GB"/>
        </w:rPr>
        <w:t>Persistence</w:t>
      </w:r>
      <w:bookmarkEnd w:id="60"/>
    </w:p>
    <w:p w14:paraId="50CA9AAF" w14:textId="77777777" w:rsidR="000D3D0D" w:rsidRDefault="000D3D0D" w:rsidP="000D3D0D">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The pe</w:t>
      </w:r>
      <w:r w:rsidR="00783B9F" w:rsidRPr="00B30D2C">
        <w:rPr>
          <w:rFonts w:asciiTheme="minorHAnsi" w:hAnsiTheme="minorHAnsi" w:cstheme="minorHAnsi"/>
          <w:sz w:val="22"/>
          <w:szCs w:val="20"/>
          <w:highlight w:val="yellow"/>
          <w:lang w:val="en-GB"/>
        </w:rPr>
        <w:t>rsistence contains the database, where all the data of the system is stored</w:t>
      </w:r>
      <w:r w:rsidR="00E26F0E" w:rsidRPr="00B30D2C">
        <w:rPr>
          <w:rFonts w:asciiTheme="minorHAnsi" w:hAnsiTheme="minorHAnsi" w:cstheme="minorHAnsi"/>
          <w:sz w:val="22"/>
          <w:szCs w:val="20"/>
          <w:highlight w:val="yellow"/>
          <w:lang w:val="en-GB"/>
        </w:rPr>
        <w:t xml:space="preserve">, and the </w:t>
      </w:r>
      <w:proofErr w:type="spellStart"/>
      <w:r w:rsidR="00E26F0E" w:rsidRPr="00B30D2C">
        <w:rPr>
          <w:rFonts w:asciiTheme="minorHAnsi" w:hAnsiTheme="minorHAnsi" w:cstheme="minorHAnsi"/>
          <w:sz w:val="22"/>
          <w:szCs w:val="20"/>
          <w:highlight w:val="yellow"/>
          <w:lang w:val="en-GB"/>
        </w:rPr>
        <w:t>DataService</w:t>
      </w:r>
      <w:proofErr w:type="spellEnd"/>
      <w:r w:rsidR="00E26F0E" w:rsidRPr="00B30D2C">
        <w:rPr>
          <w:rFonts w:asciiTheme="minorHAnsi" w:hAnsiTheme="minorHAnsi" w:cstheme="minorHAnsi"/>
          <w:sz w:val="22"/>
          <w:szCs w:val="20"/>
          <w:highlight w:val="yellow"/>
          <w:lang w:val="en-GB"/>
        </w:rPr>
        <w:t xml:space="preserve"> component</w:t>
      </w:r>
      <w:r w:rsidRPr="00B30D2C">
        <w:rPr>
          <w:rFonts w:asciiTheme="minorHAnsi" w:hAnsiTheme="minorHAnsi" w:cstheme="minorHAnsi"/>
          <w:sz w:val="22"/>
          <w:szCs w:val="20"/>
          <w:highlight w:val="yellow"/>
          <w:lang w:val="en-GB"/>
        </w:rPr>
        <w:t>.</w:t>
      </w:r>
      <w:r>
        <w:rPr>
          <w:rFonts w:asciiTheme="minorHAnsi" w:hAnsiTheme="minorHAnsi" w:cstheme="minorHAnsi"/>
          <w:sz w:val="22"/>
          <w:szCs w:val="20"/>
          <w:lang w:val="en-GB"/>
        </w:rPr>
        <w:t xml:space="preserve"> </w:t>
      </w:r>
    </w:p>
    <w:p w14:paraId="079CFE13" w14:textId="77777777"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Titolo2"/>
        <w:numPr>
          <w:ilvl w:val="1"/>
          <w:numId w:val="5"/>
        </w:numPr>
        <w:rPr>
          <w:sz w:val="28"/>
          <w:lang w:val="en-GB"/>
        </w:rPr>
      </w:pPr>
      <w:r>
        <w:rPr>
          <w:sz w:val="28"/>
          <w:lang w:val="en-GB"/>
        </w:rPr>
        <w:t xml:space="preserve"> </w:t>
      </w:r>
      <w:bookmarkStart w:id="61" w:name="_Toc470825798"/>
      <w:r>
        <w:rPr>
          <w:sz w:val="28"/>
          <w:lang w:val="en-GB"/>
        </w:rPr>
        <w:t>Sequence of Component/Function Integration</w:t>
      </w:r>
      <w:bookmarkEnd w:id="61"/>
    </w:p>
    <w:p w14:paraId="223E85D1" w14:textId="77777777" w:rsidR="003A250B" w:rsidRDefault="003A250B" w:rsidP="003A250B">
      <w:pPr>
        <w:spacing w:after="120"/>
        <w:ind w:left="0" w:right="2183" w:firstLine="0"/>
        <w:rPr>
          <w:sz w:val="22"/>
          <w:lang w:val="en-GB"/>
        </w:rPr>
      </w:pPr>
      <w:r w:rsidRPr="00B30D2C">
        <w:rPr>
          <w:sz w:val="22"/>
          <w:highlight w:val="yellow"/>
          <w:lang w:val="en-GB"/>
        </w:rPr>
        <w:t>The interfaces we use are described in the following paragraphs. These play an important role because they grant the communication between the components of our system.</w:t>
      </w:r>
    </w:p>
    <w:p w14:paraId="53A072CC" w14:textId="77777777" w:rsidR="003A250B" w:rsidRPr="003A250B" w:rsidRDefault="003A250B" w:rsidP="003A250B">
      <w:pPr>
        <w:spacing w:after="120"/>
        <w:ind w:left="0" w:right="2183" w:firstLine="0"/>
        <w:rPr>
          <w:sz w:val="22"/>
          <w:lang w:val="en-GB"/>
        </w:rPr>
      </w:pPr>
    </w:p>
    <w:p w14:paraId="4D60EE13" w14:textId="77777777" w:rsidR="00591BB3"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62" w:name="_Toc470825799"/>
      <w:r>
        <w:rPr>
          <w:rFonts w:asciiTheme="minorHAnsi" w:hAnsiTheme="minorHAnsi"/>
          <w:b/>
          <w:color w:val="000000" w:themeColor="text1"/>
          <w:lang w:val="en-GB"/>
        </w:rPr>
        <w:t>Software Integration Sequence</w:t>
      </w:r>
      <w:bookmarkEnd w:id="62"/>
    </w:p>
    <w:p w14:paraId="1A9A334F" w14:textId="77777777" w:rsidR="000D2C0A" w:rsidRDefault="00A91405" w:rsidP="0022439D">
      <w:pPr>
        <w:spacing w:after="120"/>
        <w:ind w:left="0" w:right="2183" w:firstLine="0"/>
        <w:rPr>
          <w:sz w:val="22"/>
          <w:lang w:val="en-GB"/>
        </w:rPr>
      </w:pPr>
      <w:r w:rsidRPr="00A91405">
        <w:rPr>
          <w:sz w:val="22"/>
          <w:highlight w:val="yellow"/>
          <w:lang w:val="en-GB"/>
        </w:rPr>
        <w:t>SORTING NEEDE</w:t>
      </w:r>
      <w:r w:rsidR="00731DA1">
        <w:rPr>
          <w:sz w:val="22"/>
          <w:highlight w:val="yellow"/>
          <w:lang w:val="en-GB"/>
        </w:rPr>
        <w:t>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26"/>
        <w:gridCol w:w="4536"/>
        <w:gridCol w:w="1984"/>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631F3894"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CarDAO</w:t>
            </w:r>
            <w:proofErr w:type="spellEnd"/>
          </w:p>
          <w:p w14:paraId="3FCA6526" w14:textId="77777777"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SParkingAreaDAO</w:t>
            </w:r>
            <w:proofErr w:type="spellEnd"/>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ins w:id="63" w:author="Sergio Caprara" w:date="2017-01-03T19:40:00Z">
              <w:r>
                <w:rPr>
                  <w:sz w:val="22"/>
                  <w:lang w:val="en-GB"/>
                </w:rPr>
                <w:t>3.1</w:t>
              </w:r>
            </w:ins>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461FA8C"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UserDAO</w:t>
            </w:r>
            <w:proofErr w:type="spellEnd"/>
          </w:p>
          <w:p w14:paraId="4DD5A294"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OperatorDAO</w:t>
            </w:r>
            <w:proofErr w:type="spellEnd"/>
          </w:p>
          <w:p w14:paraId="17CAD9D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CarDAO</w:t>
            </w:r>
            <w:proofErr w:type="spellEnd"/>
          </w:p>
          <w:p w14:paraId="5C12D66E"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ParkingAreaDAO</w:t>
            </w:r>
            <w:proofErr w:type="spellEnd"/>
          </w:p>
          <w:p w14:paraId="59B919F1" w14:textId="77777777"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SParkingAreaDAO</w:t>
            </w:r>
            <w:proofErr w:type="spellEnd"/>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ins w:id="64" w:author="Sergio Caprara" w:date="2017-01-03T19:45:00Z">
              <w:r>
                <w:rPr>
                  <w:sz w:val="22"/>
                  <w:lang w:val="en-GB"/>
                </w:rPr>
                <w:t>3.2</w:t>
              </w:r>
            </w:ins>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0F09F052"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MaintenanceController</w:t>
            </w:r>
            <w:proofErr w:type="spellEnd"/>
          </w:p>
          <w:p w14:paraId="0B55441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MaintenanceController</w:t>
            </w:r>
            <w:proofErr w:type="spellEnd"/>
          </w:p>
          <w:p w14:paraId="612313EE" w14:textId="77777777" w:rsidR="00390902" w:rsidRDefault="00390902"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MaintenanceController</w:t>
            </w:r>
            <w:proofErr w:type="spellEnd"/>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ins w:id="65" w:author="Sergio Caprara" w:date="2017-01-03T19:45:00Z">
              <w:r>
                <w:rPr>
                  <w:sz w:val="22"/>
                  <w:lang w:val="en-GB"/>
                </w:rPr>
                <w:t>3.3</w:t>
              </w:r>
            </w:ins>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3282836C" w14:textId="77777777"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ReservationController</w:t>
            </w:r>
            <w:proofErr w:type="spellEnd"/>
          </w:p>
          <w:p w14:paraId="53F8A2FF" w14:textId="77777777"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ReservationController</w:t>
            </w:r>
            <w:proofErr w:type="spellEnd"/>
          </w:p>
          <w:p w14:paraId="2B364367" w14:textId="77777777" w:rsidR="00390902" w:rsidRDefault="00390902" w:rsidP="00390902">
            <w:pPr>
              <w:spacing w:after="0" w:line="240" w:lineRule="auto"/>
              <w:ind w:left="0" w:right="0" w:firstLine="0"/>
              <w:jc w:val="left"/>
              <w:rPr>
                <w:ins w:id="66" w:author="Sergio Caprara" w:date="2017-01-03T16:48:00Z"/>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ReservationController</w:t>
            </w:r>
            <w:proofErr w:type="spellEnd"/>
          </w:p>
          <w:p w14:paraId="0491E589" w14:textId="04D91202" w:rsidR="00EE1255" w:rsidRDefault="00EE1255" w:rsidP="00390902">
            <w:pPr>
              <w:spacing w:after="0" w:line="240" w:lineRule="auto"/>
              <w:ind w:left="0" w:right="0" w:firstLine="0"/>
              <w:jc w:val="left"/>
              <w:rPr>
                <w:sz w:val="22"/>
                <w:lang w:val="en-GB"/>
              </w:rPr>
            </w:pPr>
            <w:proofErr w:type="spellStart"/>
            <w:ins w:id="67" w:author="Sergio Caprara" w:date="2017-01-03T16:48:00Z">
              <w:r>
                <w:rPr>
                  <w:sz w:val="22"/>
                  <w:lang w:val="en-GB"/>
                </w:rPr>
                <w:t>CalculationController</w:t>
              </w:r>
              <w:proofErr w:type="spellEnd"/>
              <w:r>
                <w:rPr>
                  <w:sz w:val="22"/>
                  <w:lang w:val="en-GB"/>
                </w:rPr>
                <w:t xml:space="preserve"> → </w:t>
              </w:r>
              <w:proofErr w:type="spellStart"/>
              <w:r>
                <w:rPr>
                  <w:sz w:val="22"/>
                  <w:lang w:val="en-GB"/>
                </w:rPr>
                <w:t>ReservationController</w:t>
              </w:r>
            </w:ins>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ins w:id="68" w:author="Sergio Caprara" w:date="2017-01-03T19:45:00Z">
              <w:r>
                <w:rPr>
                  <w:sz w:val="22"/>
                  <w:lang w:val="en-GB"/>
                </w:rPr>
                <w:t>3.4</w:t>
              </w:r>
            </w:ins>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7972BD1" w14:textId="77777777" w:rsidR="00390902" w:rsidRDefault="00390902" w:rsidP="00390902">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Authentication</w:t>
            </w:r>
          </w:p>
          <w:p w14:paraId="5D78CA04" w14:textId="77777777" w:rsidR="00390902" w:rsidRDefault="00390902"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Authentication</w:t>
            </w:r>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ins w:id="69" w:author="Sergio Caprara" w:date="2017-01-03T19:45:00Z">
              <w:r>
                <w:rPr>
                  <w:sz w:val="22"/>
                  <w:lang w:val="en-GB"/>
                </w:rPr>
                <w:t>3.5</w:t>
              </w:r>
            </w:ins>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61C12AE4" w14:textId="77777777" w:rsidR="00390902" w:rsidRDefault="00390902" w:rsidP="00390902">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ins w:id="70" w:author="Sergio Caprara" w:date="2017-01-03T19:45:00Z">
              <w:r>
                <w:rPr>
                  <w:sz w:val="22"/>
                  <w:lang w:val="en-GB"/>
                </w:rPr>
                <w:t>3.6</w:t>
              </w:r>
            </w:ins>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I7</w:t>
            </w:r>
          </w:p>
        </w:tc>
        <w:tc>
          <w:tcPr>
            <w:tcW w:w="4536" w:type="dxa"/>
            <w:tcBorders>
              <w:right w:val="single" w:sz="4" w:space="0" w:color="auto"/>
            </w:tcBorders>
            <w:vAlign w:val="center"/>
          </w:tcPr>
          <w:p w14:paraId="3100F29F" w14:textId="77777777" w:rsidR="00390902" w:rsidRDefault="00390902"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ins w:id="71" w:author="Sergio Caprara" w:date="2017-01-03T19:46:00Z">
              <w:r>
                <w:rPr>
                  <w:sz w:val="22"/>
                  <w:lang w:val="en-GB"/>
                </w:rPr>
                <w:t>3.7</w:t>
              </w:r>
            </w:ins>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t>I8</w:t>
            </w:r>
          </w:p>
        </w:tc>
        <w:tc>
          <w:tcPr>
            <w:tcW w:w="4536" w:type="dxa"/>
            <w:tcBorders>
              <w:right w:val="single" w:sz="4" w:space="0" w:color="auto"/>
            </w:tcBorders>
            <w:vAlign w:val="center"/>
          </w:tcPr>
          <w:p w14:paraId="55F1D0E8" w14:textId="77777777" w:rsidR="00390902" w:rsidRDefault="00390902" w:rsidP="00390902">
            <w:pPr>
              <w:spacing w:after="0" w:line="240" w:lineRule="auto"/>
              <w:ind w:left="0" w:right="0" w:firstLine="0"/>
              <w:jc w:val="left"/>
              <w:rPr>
                <w:sz w:val="22"/>
                <w:lang w:val="en-GB"/>
              </w:rPr>
            </w:pPr>
            <w:r>
              <w:rPr>
                <w:sz w:val="22"/>
                <w:lang w:val="en-GB"/>
              </w:rPr>
              <w:t xml:space="preserve">Authentication → </w:t>
            </w:r>
            <w:proofErr w:type="spellStart"/>
            <w:r>
              <w:rPr>
                <w:sz w:val="22"/>
                <w:lang w:val="en-GB"/>
              </w:rPr>
              <w:t>WebService</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ins w:id="72" w:author="Sergio Caprara" w:date="2017-01-03T19:46:00Z">
              <w:r>
                <w:rPr>
                  <w:sz w:val="22"/>
                  <w:lang w:val="en-GB"/>
                </w:rPr>
                <w:t>3.8</w:t>
              </w:r>
            </w:ins>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7086EC0C"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UserAppController</w:t>
            </w:r>
            <w:proofErr w:type="spellEnd"/>
          </w:p>
          <w:p w14:paraId="031A777B" w14:textId="77777777"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ins w:id="73" w:author="Sergio Caprara" w:date="2017-01-03T19:46:00Z">
              <w:r>
                <w:rPr>
                  <w:sz w:val="22"/>
                  <w:lang w:val="en-GB"/>
                </w:rPr>
                <w:t>3.9</w:t>
              </w:r>
            </w:ins>
          </w:p>
        </w:tc>
      </w:tr>
    </w:tbl>
    <w:p w14:paraId="6D617913" w14:textId="1E3A2158" w:rsidR="001B16BE" w:rsidRDefault="001B16BE" w:rsidP="00B30D2C">
      <w:pPr>
        <w:spacing w:after="120"/>
        <w:rPr>
          <w:ins w:id="74" w:author="Sergio Caprara" w:date="2017-01-03T20:22:00Z"/>
          <w:sz w:val="22"/>
          <w:lang w:val="en-GB"/>
        </w:rPr>
      </w:pPr>
    </w:p>
    <w:p w14:paraId="371DEA69" w14:textId="77777777" w:rsidR="00F53634" w:rsidRPr="0022439D" w:rsidRDefault="00F53634" w:rsidP="00B30D2C">
      <w:pPr>
        <w:spacing w:after="120"/>
        <w:rPr>
          <w:sz w:val="22"/>
          <w:lang w:val="en-GB"/>
        </w:rPr>
      </w:pPr>
    </w:p>
    <w:p w14:paraId="4F6EB4A1" w14:textId="77777777" w:rsidR="0022439D"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75" w:name="_Toc470825800"/>
      <w:r>
        <w:rPr>
          <w:rFonts w:asciiTheme="minorHAnsi" w:hAnsiTheme="minorHAnsi"/>
          <w:b/>
          <w:color w:val="000000" w:themeColor="text1"/>
          <w:lang w:val="en-GB"/>
        </w:rPr>
        <w:t>Subsystem Integration Sequence</w:t>
      </w:r>
      <w:bookmarkEnd w:id="75"/>
    </w:p>
    <w:p w14:paraId="65145F86" w14:textId="77777777" w:rsidR="00057FB2" w:rsidRDefault="00057FB2" w:rsidP="00057FB2">
      <w:pPr>
        <w:spacing w:after="120"/>
        <w:ind w:left="0" w:right="2183" w:firstLine="0"/>
        <w:rPr>
          <w:sz w:val="22"/>
          <w:lang w:val="en-GB"/>
        </w:rPr>
      </w:pPr>
      <w:r w:rsidRPr="00B30D2C">
        <w:rPr>
          <w:sz w:val="22"/>
          <w:highlight w:val="yellow"/>
          <w:lang w:val="en-GB"/>
        </w:rPr>
        <w:t>T</w:t>
      </w:r>
      <w:r w:rsidR="005F3E20" w:rsidRPr="00B30D2C">
        <w:rPr>
          <w:sz w:val="22"/>
          <w:highlight w:val="yellow"/>
          <w:lang w:val="en-GB"/>
        </w:rPr>
        <w:t>his</w:t>
      </w:r>
      <w:r w:rsidRPr="00B30D2C">
        <w:rPr>
          <w:sz w:val="22"/>
          <w:highlight w:val="yellow"/>
          <w:lang w:val="en-GB"/>
        </w:rPr>
        <w:t xml:space="preserve"> </w:t>
      </w:r>
      <w:r w:rsidR="005F3E20" w:rsidRPr="00B30D2C">
        <w:rPr>
          <w:sz w:val="22"/>
          <w:highlight w:val="yellow"/>
          <w:lang w:val="en-GB"/>
        </w:rPr>
        <w:t xml:space="preserve">interface provides the methods to be implemented in the DAO components. </w:t>
      </w:r>
      <w:r w:rsidR="001D71E7" w:rsidRPr="00B30D2C">
        <w:rPr>
          <w:sz w:val="22"/>
          <w:highlight w:val="yellow"/>
          <w:lang w:val="en-GB"/>
        </w:rPr>
        <w:t>Default</w:t>
      </w:r>
      <w:r w:rsidR="005F3E20" w:rsidRPr="00B30D2C">
        <w:rPr>
          <w:sz w:val="22"/>
          <w:highlight w:val="yellow"/>
          <w:lang w:val="en-GB"/>
        </w:rPr>
        <w:t xml:space="preserve"> </w:t>
      </w:r>
      <w:r w:rsidR="001D71E7" w:rsidRPr="00B30D2C">
        <w:rPr>
          <w:sz w:val="22"/>
          <w:highlight w:val="yellow"/>
          <w:lang w:val="en-GB"/>
        </w:rPr>
        <w:t>methods for the DAOs are the following:</w:t>
      </w:r>
    </w:p>
    <w:p w14:paraId="59A18C1E" w14:textId="77777777"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Titolo1"/>
        <w:numPr>
          <w:ilvl w:val="0"/>
          <w:numId w:val="5"/>
        </w:numPr>
        <w:rPr>
          <w:rFonts w:asciiTheme="minorHAnsi" w:hAnsiTheme="minorHAnsi" w:cstheme="minorHAnsi"/>
          <w:sz w:val="32"/>
          <w:szCs w:val="20"/>
          <w:lang w:val="en-GB"/>
        </w:rPr>
      </w:pPr>
      <w:bookmarkStart w:id="76" w:name="_Toc470825801"/>
      <w:r>
        <w:rPr>
          <w:rFonts w:asciiTheme="minorHAnsi" w:hAnsiTheme="minorHAnsi" w:cstheme="minorHAnsi"/>
          <w:sz w:val="32"/>
          <w:szCs w:val="20"/>
          <w:lang w:val="en-GB"/>
        </w:rPr>
        <w:lastRenderedPageBreak/>
        <w:t>Individual Steps and Test Description</w:t>
      </w:r>
      <w:bookmarkEnd w:id="76"/>
    </w:p>
    <w:p w14:paraId="1D45B67D" w14:textId="71F0A9D8" w:rsidR="00014BDC" w:rsidRPr="00CD3888" w:rsidDel="006F11DA" w:rsidRDefault="00CD3888">
      <w:pPr>
        <w:pStyle w:val="Titolo2"/>
        <w:numPr>
          <w:ilvl w:val="1"/>
          <w:numId w:val="5"/>
        </w:numPr>
        <w:rPr>
          <w:del w:id="77" w:author="Sergio Caprara" w:date="2017-01-03T20:15:00Z"/>
          <w:sz w:val="28"/>
          <w:lang w:val="en-GB"/>
        </w:rPr>
      </w:pPr>
      <w:r w:rsidRPr="006F11DA">
        <w:rPr>
          <w:b w:val="0"/>
          <w:sz w:val="28"/>
          <w:lang w:val="en-GB"/>
        </w:rPr>
        <w:t xml:space="preserve"> </w:t>
      </w:r>
      <w:bookmarkStart w:id="78" w:name="_Toc470825802"/>
      <w:del w:id="79" w:author="Sergio Caprara" w:date="2017-01-03T20:03:00Z">
        <w:r w:rsidR="00AD2067" w:rsidRPr="006F11DA" w:rsidDel="001B2D6F">
          <w:rPr>
            <w:b w:val="0"/>
            <w:sz w:val="28"/>
            <w:lang w:val="en-GB"/>
          </w:rPr>
          <w:delText>Sample</w:delText>
        </w:r>
      </w:del>
      <w:bookmarkEnd w:id="78"/>
      <w:ins w:id="80" w:author="Sergio Caprara" w:date="2017-01-03T20:03:00Z">
        <w:r w:rsidR="001B2D6F" w:rsidRPr="006F11DA">
          <w:rPr>
            <w:b w:val="0"/>
            <w:sz w:val="28"/>
            <w:lang w:val="en-GB"/>
          </w:rPr>
          <w:t>Integration test case I1</w:t>
        </w:r>
      </w:ins>
    </w:p>
    <w:p w14:paraId="6C9362E5" w14:textId="77777777" w:rsidR="006F11DA" w:rsidRPr="0093067B" w:rsidRDefault="00FD4DA6">
      <w:pPr>
        <w:pStyle w:val="Titolo2"/>
        <w:numPr>
          <w:ilvl w:val="1"/>
          <w:numId w:val="5"/>
        </w:numPr>
        <w:rPr>
          <w:ins w:id="81" w:author="Sergio Caprara" w:date="2017-01-03T20:15:00Z"/>
          <w:sz w:val="28"/>
          <w:lang w:val="en-GB"/>
          <w:rPrChange w:id="82" w:author="Sergio Caprara" w:date="2017-01-03T20:26:00Z">
            <w:rPr>
              <w:ins w:id="83" w:author="Sergio Caprara" w:date="2017-01-03T20:15:00Z"/>
              <w:sz w:val="22"/>
              <w:lang w:val="en-GB"/>
            </w:rPr>
          </w:rPrChange>
        </w:rPr>
        <w:pPrChange w:id="84" w:author="Sergio Caprara" w:date="2017-01-03T20:26:00Z">
          <w:pPr>
            <w:spacing w:after="120"/>
            <w:ind w:right="2183"/>
          </w:pPr>
        </w:pPrChange>
      </w:pPr>
      <w:del w:id="85" w:author="Sergio Caprara" w:date="2017-01-03T20:15:00Z">
        <w:r w:rsidRPr="0093067B" w:rsidDel="006F11DA">
          <w:rPr>
            <w:sz w:val="28"/>
            <w:lang w:val="en-GB"/>
            <w:rPrChange w:id="86" w:author="Sergio Caprara" w:date="2017-01-03T20:26:00Z">
              <w:rPr>
                <w:b/>
                <w:sz w:val="22"/>
                <w:highlight w:val="yellow"/>
                <w:lang w:val="en-GB"/>
              </w:rPr>
            </w:rPrChange>
          </w:rPr>
          <w:delText xml:space="preserve">When the user has accessed the app and has logged in, he is automatically redirected to the map view, displaying the available cars. The function that is used to prepare the map view of the area around the user is </w:delText>
        </w:r>
        <w:r w:rsidR="004018B1" w:rsidRPr="0093067B" w:rsidDel="006F11DA">
          <w:rPr>
            <w:sz w:val="28"/>
            <w:lang w:val="en-GB"/>
            <w:rPrChange w:id="87" w:author="Sergio Caprara" w:date="2017-01-03T20:26:00Z">
              <w:rPr>
                <w:b/>
                <w:sz w:val="22"/>
                <w:highlight w:val="yellow"/>
                <w:lang w:val="en-GB"/>
              </w:rPr>
            </w:rPrChange>
          </w:rPr>
          <w:delText xml:space="preserve">implemented </w:delText>
        </w:r>
        <w:r w:rsidR="00176B89" w:rsidRPr="0093067B" w:rsidDel="006F11DA">
          <w:rPr>
            <w:sz w:val="28"/>
            <w:lang w:val="en-GB"/>
            <w:rPrChange w:id="88" w:author="Sergio Caprara" w:date="2017-01-03T20:26:00Z">
              <w:rPr>
                <w:b/>
                <w:sz w:val="22"/>
                <w:highlight w:val="yellow"/>
                <w:lang w:val="en-GB"/>
              </w:rPr>
            </w:rPrChange>
          </w:rPr>
          <w:delText>as follows</w:delText>
        </w:r>
        <w:r w:rsidR="004018B1" w:rsidRPr="0093067B" w:rsidDel="006F11DA">
          <w:rPr>
            <w:sz w:val="28"/>
            <w:lang w:val="en-GB"/>
            <w:rPrChange w:id="89" w:author="Sergio Caprara" w:date="2017-01-03T20:26:00Z">
              <w:rPr>
                <w:b/>
                <w:sz w:val="22"/>
                <w:highlight w:val="yellow"/>
                <w:lang w:val="en-GB"/>
              </w:rPr>
            </w:rPrChange>
          </w:rPr>
          <w:delText>:</w:delText>
        </w:r>
      </w:del>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90" w:author="Sergio Caprara" w:date="2017-01-03T20:33:00Z">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91">
          <w:tblGrid>
            <w:gridCol w:w="2268"/>
            <w:gridCol w:w="2268"/>
            <w:gridCol w:w="1984"/>
            <w:gridCol w:w="426"/>
          </w:tblGrid>
        </w:tblGridChange>
      </w:tblGrid>
      <w:tr w:rsidR="009A68BC" w:rsidRPr="00A459C4" w14:paraId="00020305" w14:textId="77777777" w:rsidTr="00A97204">
        <w:trPr>
          <w:trHeight w:val="23"/>
          <w:ins w:id="92" w:author="Sergio Caprara" w:date="2017-01-03T20:15:00Z"/>
          <w:trPrChange w:id="93" w:author="Sergio Caprara" w:date="2017-01-03T20:33:00Z">
            <w:trPr>
              <w:gridAfter w:val="0"/>
              <w:trHeight w:val="364"/>
            </w:trPr>
          </w:trPrChange>
        </w:trPr>
        <w:tc>
          <w:tcPr>
            <w:tcW w:w="2268" w:type="dxa"/>
            <w:vAlign w:val="center"/>
            <w:tcPrChange w:id="94" w:author="Sergio Caprara" w:date="2017-01-03T20:33:00Z">
              <w:tcPr>
                <w:tcW w:w="4536" w:type="dxa"/>
                <w:gridSpan w:val="2"/>
                <w:tcBorders>
                  <w:right w:val="single" w:sz="4" w:space="0" w:color="auto"/>
                </w:tcBorders>
              </w:tcPr>
            </w:tcPrChange>
          </w:tcPr>
          <w:p w14:paraId="2AA9FE60" w14:textId="32967108" w:rsidR="009A68BC" w:rsidRPr="00A459C4" w:rsidRDefault="009A68BC">
            <w:pPr>
              <w:spacing w:after="0" w:line="240" w:lineRule="auto"/>
              <w:ind w:left="0" w:right="0" w:firstLine="0"/>
              <w:jc w:val="left"/>
              <w:rPr>
                <w:ins w:id="95" w:author="Sergio Caprara" w:date="2017-01-03T20:15:00Z"/>
                <w:b/>
                <w:sz w:val="22"/>
                <w:lang w:val="en-GB"/>
              </w:rPr>
              <w:pPrChange w:id="96" w:author="Sergio Caprara" w:date="2017-01-03T20:32:00Z">
                <w:pPr>
                  <w:spacing w:after="0" w:line="240" w:lineRule="auto"/>
                  <w:ind w:left="0" w:right="0" w:firstLine="0"/>
                </w:pPr>
              </w:pPrChange>
            </w:pPr>
            <w:ins w:id="97" w:author="Sergio Caprara" w:date="2017-01-03T20:16:00Z">
              <w:r>
                <w:rPr>
                  <w:b/>
                  <w:sz w:val="22"/>
                  <w:lang w:val="en-GB"/>
                </w:rPr>
                <w:t>Test Case Identifier</w:t>
              </w:r>
            </w:ins>
          </w:p>
        </w:tc>
        <w:tc>
          <w:tcPr>
            <w:tcW w:w="4678" w:type="dxa"/>
            <w:vAlign w:val="center"/>
            <w:tcPrChange w:id="98" w:author="Sergio Caprara" w:date="2017-01-03T20:33:00Z">
              <w:tcPr>
                <w:tcW w:w="1984" w:type="dxa"/>
                <w:tcBorders>
                  <w:left w:val="single" w:sz="4" w:space="0" w:color="auto"/>
                </w:tcBorders>
              </w:tcPr>
            </w:tcPrChange>
          </w:tcPr>
          <w:p w14:paraId="56907C6B" w14:textId="25053AD5" w:rsidR="009A68BC" w:rsidRPr="0093067B" w:rsidRDefault="00A97204">
            <w:pPr>
              <w:spacing w:after="0" w:line="240" w:lineRule="auto"/>
              <w:ind w:left="0" w:right="0" w:firstLine="0"/>
              <w:jc w:val="left"/>
              <w:rPr>
                <w:ins w:id="99" w:author="Sergio Caprara" w:date="2017-01-03T20:15:00Z"/>
                <w:sz w:val="22"/>
                <w:lang w:val="en-GB"/>
                <w:rPrChange w:id="100" w:author="Sergio Caprara" w:date="2017-01-03T20:23:00Z">
                  <w:rPr>
                    <w:ins w:id="101" w:author="Sergio Caprara" w:date="2017-01-03T20:15:00Z"/>
                    <w:b/>
                    <w:sz w:val="22"/>
                    <w:lang w:val="en-GB"/>
                  </w:rPr>
                </w:rPrChange>
              </w:rPr>
              <w:pPrChange w:id="102" w:author="Sergio Caprara" w:date="2017-01-03T20:32:00Z">
                <w:pPr>
                  <w:spacing w:after="0" w:line="240" w:lineRule="auto"/>
                  <w:ind w:left="0" w:right="0" w:firstLine="0"/>
                </w:pPr>
              </w:pPrChange>
            </w:pPr>
            <w:ins w:id="103" w:author="Sergio Caprara" w:date="2017-01-03T20:30:00Z">
              <w:r>
                <w:rPr>
                  <w:sz w:val="22"/>
                  <w:lang w:val="en-GB"/>
                </w:rPr>
                <w:t>I1T1</w:t>
              </w:r>
            </w:ins>
          </w:p>
        </w:tc>
      </w:tr>
      <w:tr w:rsidR="009A68BC" w14:paraId="154AF4EB" w14:textId="77777777" w:rsidTr="00A97204">
        <w:trPr>
          <w:trHeight w:val="18"/>
          <w:ins w:id="104" w:author="Sergio Caprara" w:date="2017-01-03T20:15:00Z"/>
          <w:trPrChange w:id="105" w:author="Sergio Caprara" w:date="2017-01-03T20:33:00Z">
            <w:trPr>
              <w:gridAfter w:val="0"/>
              <w:trHeight w:val="364"/>
            </w:trPr>
          </w:trPrChange>
        </w:trPr>
        <w:tc>
          <w:tcPr>
            <w:tcW w:w="2268" w:type="dxa"/>
            <w:vAlign w:val="center"/>
            <w:tcPrChange w:id="106" w:author="Sergio Caprara" w:date="2017-01-03T20:33:00Z">
              <w:tcPr>
                <w:tcW w:w="4536" w:type="dxa"/>
                <w:gridSpan w:val="2"/>
                <w:tcBorders>
                  <w:right w:val="single" w:sz="4" w:space="0" w:color="auto"/>
                </w:tcBorders>
                <w:vAlign w:val="center"/>
              </w:tcPr>
            </w:tcPrChange>
          </w:tcPr>
          <w:p w14:paraId="1E8009F8" w14:textId="5D06A908" w:rsidR="009A68BC" w:rsidRDefault="009A68BC" w:rsidP="00741215">
            <w:pPr>
              <w:spacing w:after="0" w:line="240" w:lineRule="auto"/>
              <w:ind w:left="0" w:right="0" w:firstLine="0"/>
              <w:jc w:val="left"/>
              <w:rPr>
                <w:ins w:id="107" w:author="Sergio Caprara" w:date="2017-01-03T20:15:00Z"/>
                <w:sz w:val="22"/>
                <w:lang w:val="en-GB"/>
              </w:rPr>
            </w:pPr>
            <w:ins w:id="108" w:author="Sergio Caprara" w:date="2017-01-03T20:16:00Z">
              <w:r>
                <w:rPr>
                  <w:b/>
                  <w:sz w:val="22"/>
                  <w:lang w:val="en-GB"/>
                </w:rPr>
                <w:t>Test Item(s)</w:t>
              </w:r>
            </w:ins>
          </w:p>
        </w:tc>
        <w:tc>
          <w:tcPr>
            <w:tcW w:w="4678" w:type="dxa"/>
            <w:vAlign w:val="center"/>
            <w:tcPrChange w:id="109" w:author="Sergio Caprara" w:date="2017-01-03T20:33:00Z">
              <w:tcPr>
                <w:tcW w:w="1984" w:type="dxa"/>
                <w:tcBorders>
                  <w:left w:val="single" w:sz="4" w:space="0" w:color="auto"/>
                </w:tcBorders>
                <w:vAlign w:val="center"/>
              </w:tcPr>
            </w:tcPrChange>
          </w:tcPr>
          <w:p w14:paraId="310B305C" w14:textId="784B5A68" w:rsidR="009A68BC" w:rsidRDefault="00A97204" w:rsidP="00741215">
            <w:pPr>
              <w:spacing w:after="0" w:line="240" w:lineRule="auto"/>
              <w:ind w:left="0" w:right="0" w:firstLine="0"/>
              <w:jc w:val="left"/>
              <w:rPr>
                <w:ins w:id="110" w:author="Sergio Caprara" w:date="2017-01-03T20:15:00Z"/>
                <w:sz w:val="22"/>
                <w:lang w:val="en-GB"/>
              </w:rPr>
            </w:pPr>
            <w:proofErr w:type="spellStart"/>
            <w:ins w:id="111" w:author="Sergio Caprara" w:date="2017-01-03T20:30:00Z">
              <w:r>
                <w:rPr>
                  <w:sz w:val="22"/>
                  <w:lang w:val="en-GB"/>
                </w:rPr>
                <w:t>DataService</w:t>
              </w:r>
              <w:proofErr w:type="spellEnd"/>
              <w:r>
                <w:rPr>
                  <w:sz w:val="22"/>
                  <w:lang w:val="en-GB"/>
                </w:rPr>
                <w:t xml:space="preserve"> → </w:t>
              </w:r>
              <w:proofErr w:type="spellStart"/>
              <w:r>
                <w:rPr>
                  <w:sz w:val="22"/>
                  <w:lang w:val="en-GB"/>
                </w:rPr>
                <w:t>CarDAO</w:t>
              </w:r>
            </w:ins>
            <w:proofErr w:type="spellEnd"/>
          </w:p>
        </w:tc>
      </w:tr>
      <w:tr w:rsidR="009A68BC" w14:paraId="6ED5DD83" w14:textId="77777777" w:rsidTr="00A97204">
        <w:trPr>
          <w:trHeight w:val="18"/>
          <w:ins w:id="112" w:author="Sergio Caprara" w:date="2017-01-03T20:15:00Z"/>
          <w:trPrChange w:id="113" w:author="Sergio Caprara" w:date="2017-01-03T20:33:00Z">
            <w:trPr>
              <w:gridAfter w:val="0"/>
              <w:trHeight w:val="364"/>
            </w:trPr>
          </w:trPrChange>
        </w:trPr>
        <w:tc>
          <w:tcPr>
            <w:tcW w:w="2268" w:type="dxa"/>
            <w:vAlign w:val="center"/>
            <w:tcPrChange w:id="114" w:author="Sergio Caprara" w:date="2017-01-03T20:33:00Z">
              <w:tcPr>
                <w:tcW w:w="4536" w:type="dxa"/>
                <w:gridSpan w:val="2"/>
                <w:tcBorders>
                  <w:right w:val="single" w:sz="4" w:space="0" w:color="auto"/>
                </w:tcBorders>
                <w:vAlign w:val="center"/>
              </w:tcPr>
            </w:tcPrChange>
          </w:tcPr>
          <w:p w14:paraId="6DC95B3B" w14:textId="5248DCDA" w:rsidR="009A68BC" w:rsidRDefault="009A68BC" w:rsidP="00741215">
            <w:pPr>
              <w:spacing w:after="0" w:line="240" w:lineRule="auto"/>
              <w:ind w:left="0" w:right="0" w:firstLine="0"/>
              <w:jc w:val="left"/>
              <w:rPr>
                <w:ins w:id="115" w:author="Sergio Caprara" w:date="2017-01-03T20:15:00Z"/>
                <w:sz w:val="22"/>
                <w:lang w:val="en-GB"/>
              </w:rPr>
            </w:pPr>
            <w:ins w:id="116" w:author="Sergio Caprara" w:date="2017-01-03T20:16:00Z">
              <w:r>
                <w:rPr>
                  <w:b/>
                  <w:sz w:val="22"/>
                  <w:lang w:val="en-GB"/>
                </w:rPr>
                <w:t>Input Specification</w:t>
              </w:r>
            </w:ins>
          </w:p>
        </w:tc>
        <w:tc>
          <w:tcPr>
            <w:tcW w:w="4678" w:type="dxa"/>
            <w:vAlign w:val="center"/>
            <w:tcPrChange w:id="117" w:author="Sergio Caprara" w:date="2017-01-03T20:33:00Z">
              <w:tcPr>
                <w:tcW w:w="1984" w:type="dxa"/>
                <w:tcBorders>
                  <w:left w:val="single" w:sz="4" w:space="0" w:color="auto"/>
                </w:tcBorders>
                <w:vAlign w:val="center"/>
              </w:tcPr>
            </w:tcPrChange>
          </w:tcPr>
          <w:p w14:paraId="60BDDD0B" w14:textId="5285F66B" w:rsidR="009A68BC" w:rsidRDefault="009A68BC" w:rsidP="009A68BC">
            <w:pPr>
              <w:spacing w:after="0" w:line="240" w:lineRule="auto"/>
              <w:ind w:left="0" w:right="0" w:firstLine="0"/>
              <w:jc w:val="left"/>
              <w:rPr>
                <w:ins w:id="118" w:author="Sergio Caprara" w:date="2017-01-03T20:15:00Z"/>
                <w:sz w:val="22"/>
                <w:lang w:val="en-GB"/>
              </w:rPr>
            </w:pPr>
          </w:p>
        </w:tc>
      </w:tr>
      <w:tr w:rsidR="009A68BC" w14:paraId="50B05E83" w14:textId="77777777" w:rsidTr="00A97204">
        <w:trPr>
          <w:trHeight w:val="18"/>
          <w:ins w:id="119" w:author="Sergio Caprara" w:date="2017-01-03T20:15:00Z"/>
          <w:trPrChange w:id="120" w:author="Sergio Caprara" w:date="2017-01-03T20:33:00Z">
            <w:trPr>
              <w:gridAfter w:val="0"/>
              <w:trHeight w:val="364"/>
            </w:trPr>
          </w:trPrChange>
        </w:trPr>
        <w:tc>
          <w:tcPr>
            <w:tcW w:w="2268" w:type="dxa"/>
            <w:vAlign w:val="center"/>
            <w:tcPrChange w:id="121" w:author="Sergio Caprara" w:date="2017-01-03T20:33:00Z">
              <w:tcPr>
                <w:tcW w:w="4536" w:type="dxa"/>
                <w:gridSpan w:val="2"/>
                <w:tcBorders>
                  <w:right w:val="single" w:sz="4" w:space="0" w:color="auto"/>
                </w:tcBorders>
                <w:vAlign w:val="center"/>
              </w:tcPr>
            </w:tcPrChange>
          </w:tcPr>
          <w:p w14:paraId="38606509" w14:textId="7B58B6D5" w:rsidR="009A68BC" w:rsidRDefault="009A68BC" w:rsidP="00741215">
            <w:pPr>
              <w:spacing w:after="0" w:line="240" w:lineRule="auto"/>
              <w:ind w:left="0" w:right="0" w:firstLine="0"/>
              <w:jc w:val="left"/>
              <w:rPr>
                <w:ins w:id="122" w:author="Sergio Caprara" w:date="2017-01-03T20:15:00Z"/>
                <w:sz w:val="22"/>
                <w:lang w:val="en-GB"/>
              </w:rPr>
            </w:pPr>
            <w:ins w:id="123" w:author="Sergio Caprara" w:date="2017-01-03T20:16:00Z">
              <w:r>
                <w:rPr>
                  <w:b/>
                  <w:sz w:val="22"/>
                  <w:lang w:val="en-GB"/>
                </w:rPr>
                <w:t>Output Specification</w:t>
              </w:r>
            </w:ins>
          </w:p>
        </w:tc>
        <w:tc>
          <w:tcPr>
            <w:tcW w:w="4678" w:type="dxa"/>
            <w:vAlign w:val="center"/>
            <w:tcPrChange w:id="124" w:author="Sergio Caprara" w:date="2017-01-03T20:33:00Z">
              <w:tcPr>
                <w:tcW w:w="1984" w:type="dxa"/>
                <w:tcBorders>
                  <w:left w:val="single" w:sz="4" w:space="0" w:color="auto"/>
                </w:tcBorders>
                <w:vAlign w:val="center"/>
              </w:tcPr>
            </w:tcPrChange>
          </w:tcPr>
          <w:p w14:paraId="6510CDB4" w14:textId="77777777" w:rsidR="009A68BC" w:rsidRDefault="009A68BC" w:rsidP="00741215">
            <w:pPr>
              <w:spacing w:after="0" w:line="240" w:lineRule="auto"/>
              <w:ind w:left="0" w:right="0" w:firstLine="0"/>
              <w:jc w:val="left"/>
              <w:rPr>
                <w:ins w:id="125" w:author="Sergio Caprara" w:date="2017-01-03T20:15:00Z"/>
                <w:sz w:val="22"/>
                <w:lang w:val="en-GB"/>
              </w:rPr>
            </w:pPr>
            <w:ins w:id="126" w:author="Sergio Caprara" w:date="2017-01-03T20:15:00Z">
              <w:r>
                <w:rPr>
                  <w:sz w:val="22"/>
                  <w:lang w:val="en-GB"/>
                </w:rPr>
                <w:t>3.3</w:t>
              </w:r>
            </w:ins>
          </w:p>
        </w:tc>
      </w:tr>
      <w:tr w:rsidR="009A68BC" w14:paraId="7B633439" w14:textId="77777777" w:rsidTr="00A97204">
        <w:trPr>
          <w:trHeight w:val="18"/>
          <w:ins w:id="127" w:author="Sergio Caprara" w:date="2017-01-03T20:15:00Z"/>
          <w:trPrChange w:id="128" w:author="Sergio Caprara" w:date="2017-01-03T20:34:00Z">
            <w:trPr>
              <w:gridAfter w:val="0"/>
              <w:trHeight w:val="364"/>
            </w:trPr>
          </w:trPrChange>
        </w:trPr>
        <w:tc>
          <w:tcPr>
            <w:tcW w:w="2268" w:type="dxa"/>
            <w:vAlign w:val="center"/>
            <w:tcPrChange w:id="129" w:author="Sergio Caprara" w:date="2017-01-03T20:34:00Z">
              <w:tcPr>
                <w:tcW w:w="4536" w:type="dxa"/>
                <w:gridSpan w:val="2"/>
                <w:tcBorders>
                  <w:right w:val="single" w:sz="4" w:space="0" w:color="auto"/>
                </w:tcBorders>
                <w:vAlign w:val="center"/>
              </w:tcPr>
            </w:tcPrChange>
          </w:tcPr>
          <w:p w14:paraId="551FA0CC" w14:textId="0F308D63" w:rsidR="009A68BC" w:rsidRDefault="00E32B9B" w:rsidP="00741215">
            <w:pPr>
              <w:spacing w:after="0" w:line="240" w:lineRule="auto"/>
              <w:ind w:left="0" w:right="0" w:firstLine="0"/>
              <w:jc w:val="left"/>
              <w:rPr>
                <w:ins w:id="130" w:author="Sergio Caprara" w:date="2017-01-03T20:15:00Z"/>
                <w:sz w:val="22"/>
                <w:lang w:val="en-GB"/>
              </w:rPr>
            </w:pPr>
            <w:ins w:id="131" w:author="Sergio Caprara" w:date="2017-01-04T21:13:00Z">
              <w:r>
                <w:rPr>
                  <w:b/>
                  <w:sz w:val="22"/>
                  <w:lang w:val="en-GB"/>
                </w:rPr>
                <w:t>Purpose</w:t>
              </w:r>
            </w:ins>
          </w:p>
        </w:tc>
        <w:tc>
          <w:tcPr>
            <w:tcW w:w="4678" w:type="dxa"/>
            <w:vAlign w:val="center"/>
            <w:tcPrChange w:id="132" w:author="Sergio Caprara" w:date="2017-01-03T20:34:00Z">
              <w:tcPr>
                <w:tcW w:w="1984" w:type="dxa"/>
                <w:tcBorders>
                  <w:left w:val="single" w:sz="4" w:space="0" w:color="auto"/>
                </w:tcBorders>
                <w:vAlign w:val="center"/>
              </w:tcPr>
            </w:tcPrChange>
          </w:tcPr>
          <w:p w14:paraId="39688FD8" w14:textId="77777777" w:rsidR="009A68BC" w:rsidRDefault="009A68BC" w:rsidP="00741215">
            <w:pPr>
              <w:spacing w:after="0" w:line="240" w:lineRule="auto"/>
              <w:ind w:left="0" w:right="0" w:firstLine="0"/>
              <w:jc w:val="left"/>
              <w:rPr>
                <w:ins w:id="133" w:author="Sergio Caprara" w:date="2017-01-03T20:15:00Z"/>
                <w:sz w:val="22"/>
                <w:lang w:val="en-GB"/>
              </w:rPr>
            </w:pPr>
            <w:ins w:id="134" w:author="Sergio Caprara" w:date="2017-01-03T20:15:00Z">
              <w:r>
                <w:rPr>
                  <w:sz w:val="22"/>
                  <w:lang w:val="en-GB"/>
                </w:rPr>
                <w:t>3.4</w:t>
              </w:r>
            </w:ins>
          </w:p>
        </w:tc>
      </w:tr>
      <w:tr w:rsidR="00E32B9B" w14:paraId="30AE349B" w14:textId="77777777" w:rsidTr="00A97204">
        <w:trPr>
          <w:trHeight w:val="18"/>
          <w:ins w:id="135" w:author="Sergio Caprara" w:date="2017-01-04T21:12:00Z"/>
        </w:trPr>
        <w:tc>
          <w:tcPr>
            <w:tcW w:w="2268" w:type="dxa"/>
            <w:vAlign w:val="center"/>
          </w:tcPr>
          <w:p w14:paraId="0DFF5678" w14:textId="2C99BB15" w:rsidR="00E32B9B" w:rsidRDefault="00E32B9B" w:rsidP="00741215">
            <w:pPr>
              <w:spacing w:after="0" w:line="240" w:lineRule="auto"/>
              <w:ind w:left="0" w:right="0" w:firstLine="0"/>
              <w:jc w:val="left"/>
              <w:rPr>
                <w:ins w:id="136" w:author="Sergio Caprara" w:date="2017-01-04T21:12:00Z"/>
                <w:b/>
                <w:sz w:val="22"/>
                <w:lang w:val="en-GB"/>
              </w:rPr>
            </w:pPr>
            <w:ins w:id="137" w:author="Sergio Caprara" w:date="2017-01-04T21:12:00Z">
              <w:r>
                <w:rPr>
                  <w:b/>
                  <w:sz w:val="22"/>
                  <w:lang w:val="en-GB"/>
                </w:rPr>
                <w:t>Dependencies</w:t>
              </w:r>
            </w:ins>
          </w:p>
        </w:tc>
        <w:tc>
          <w:tcPr>
            <w:tcW w:w="4678" w:type="dxa"/>
            <w:vAlign w:val="center"/>
          </w:tcPr>
          <w:p w14:paraId="17A5049A" w14:textId="77777777" w:rsidR="00E32B9B" w:rsidRDefault="00E32B9B" w:rsidP="00741215">
            <w:pPr>
              <w:spacing w:after="0" w:line="240" w:lineRule="auto"/>
              <w:ind w:left="0" w:right="0" w:firstLine="0"/>
              <w:jc w:val="left"/>
              <w:rPr>
                <w:ins w:id="138" w:author="Sergio Caprara" w:date="2017-01-04T21:12:00Z"/>
                <w:sz w:val="22"/>
                <w:lang w:val="en-GB"/>
              </w:rPr>
            </w:pPr>
          </w:p>
        </w:tc>
      </w:tr>
    </w:tbl>
    <w:p w14:paraId="1676932F" w14:textId="09B2B4F7" w:rsidR="000E17C5" w:rsidRDefault="000E17C5" w:rsidP="004018B1">
      <w:pPr>
        <w:spacing w:after="120"/>
        <w:ind w:right="2183"/>
        <w:rPr>
          <w:ins w:id="139" w:author="Sergio Caprara" w:date="2017-01-03T20:19: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40" w:author="Sergio Caprara" w:date="2017-01-03T20:3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41">
          <w:tblGrid>
            <w:gridCol w:w="2268"/>
            <w:gridCol w:w="4678"/>
          </w:tblGrid>
        </w:tblGridChange>
      </w:tblGrid>
      <w:tr w:rsidR="009A68BC" w:rsidRPr="00A459C4" w14:paraId="55F08572" w14:textId="77777777" w:rsidTr="00A97204">
        <w:trPr>
          <w:trHeight w:val="23"/>
          <w:ins w:id="142" w:author="Sergio Caprara" w:date="2017-01-03T20:19:00Z"/>
          <w:trPrChange w:id="143" w:author="Sergio Caprara" w:date="2017-01-03T20:34:00Z">
            <w:trPr>
              <w:trHeight w:val="364"/>
            </w:trPr>
          </w:trPrChange>
        </w:trPr>
        <w:tc>
          <w:tcPr>
            <w:tcW w:w="2268" w:type="dxa"/>
            <w:vAlign w:val="center"/>
            <w:tcPrChange w:id="144" w:author="Sergio Caprara" w:date="2017-01-03T20:34:00Z">
              <w:tcPr>
                <w:tcW w:w="2268" w:type="dxa"/>
              </w:tcPr>
            </w:tcPrChange>
          </w:tcPr>
          <w:p w14:paraId="6F8813A8" w14:textId="77777777" w:rsidR="009A68BC" w:rsidRPr="00A459C4" w:rsidRDefault="009A68BC">
            <w:pPr>
              <w:spacing w:after="0" w:line="240" w:lineRule="auto"/>
              <w:ind w:left="0" w:right="0" w:firstLine="0"/>
              <w:jc w:val="left"/>
              <w:rPr>
                <w:ins w:id="145" w:author="Sergio Caprara" w:date="2017-01-03T20:19:00Z"/>
                <w:b/>
                <w:sz w:val="22"/>
                <w:lang w:val="en-GB"/>
              </w:rPr>
              <w:pPrChange w:id="146" w:author="Sergio Caprara" w:date="2017-01-03T20:32:00Z">
                <w:pPr>
                  <w:spacing w:after="0" w:line="240" w:lineRule="auto"/>
                  <w:ind w:left="0" w:right="0" w:firstLine="0"/>
                </w:pPr>
              </w:pPrChange>
            </w:pPr>
            <w:ins w:id="147" w:author="Sergio Caprara" w:date="2017-01-03T20:19:00Z">
              <w:r>
                <w:rPr>
                  <w:b/>
                  <w:sz w:val="22"/>
                  <w:lang w:val="en-GB"/>
                </w:rPr>
                <w:t>Test Case Identifier</w:t>
              </w:r>
            </w:ins>
          </w:p>
        </w:tc>
        <w:tc>
          <w:tcPr>
            <w:tcW w:w="4678" w:type="dxa"/>
            <w:vAlign w:val="center"/>
            <w:tcPrChange w:id="148" w:author="Sergio Caprara" w:date="2017-01-03T20:34:00Z">
              <w:tcPr>
                <w:tcW w:w="4678" w:type="dxa"/>
              </w:tcPr>
            </w:tcPrChange>
          </w:tcPr>
          <w:p w14:paraId="526709D1" w14:textId="62162E6A" w:rsidR="009A68BC" w:rsidRPr="0093067B" w:rsidRDefault="00A97204">
            <w:pPr>
              <w:spacing w:after="0" w:line="240" w:lineRule="auto"/>
              <w:ind w:left="0" w:right="0" w:firstLine="0"/>
              <w:jc w:val="left"/>
              <w:rPr>
                <w:ins w:id="149" w:author="Sergio Caprara" w:date="2017-01-03T20:19:00Z"/>
                <w:sz w:val="22"/>
                <w:lang w:val="en-GB"/>
                <w:rPrChange w:id="150" w:author="Sergio Caprara" w:date="2017-01-03T20:23:00Z">
                  <w:rPr>
                    <w:ins w:id="151" w:author="Sergio Caprara" w:date="2017-01-03T20:19:00Z"/>
                    <w:b/>
                    <w:sz w:val="22"/>
                    <w:lang w:val="en-GB"/>
                  </w:rPr>
                </w:rPrChange>
              </w:rPr>
              <w:pPrChange w:id="152" w:author="Sergio Caprara" w:date="2017-01-03T20:32:00Z">
                <w:pPr>
                  <w:spacing w:after="0" w:line="240" w:lineRule="auto"/>
                  <w:ind w:left="0" w:right="0" w:firstLine="0"/>
                </w:pPr>
              </w:pPrChange>
            </w:pPr>
            <w:ins w:id="153" w:author="Sergio Caprara" w:date="2017-01-03T20:30:00Z">
              <w:r>
                <w:rPr>
                  <w:sz w:val="22"/>
                  <w:lang w:val="en-GB"/>
                </w:rPr>
                <w:t>I1T2</w:t>
              </w:r>
            </w:ins>
          </w:p>
        </w:tc>
      </w:tr>
      <w:tr w:rsidR="009A68BC" w14:paraId="0BCB0765" w14:textId="77777777" w:rsidTr="00A97204">
        <w:trPr>
          <w:trHeight w:val="18"/>
          <w:ins w:id="154" w:author="Sergio Caprara" w:date="2017-01-03T20:19:00Z"/>
          <w:trPrChange w:id="155" w:author="Sergio Caprara" w:date="2017-01-03T20:34:00Z">
            <w:trPr>
              <w:trHeight w:val="364"/>
            </w:trPr>
          </w:trPrChange>
        </w:trPr>
        <w:tc>
          <w:tcPr>
            <w:tcW w:w="2268" w:type="dxa"/>
            <w:vAlign w:val="center"/>
            <w:tcPrChange w:id="156" w:author="Sergio Caprara" w:date="2017-01-03T20:34:00Z">
              <w:tcPr>
                <w:tcW w:w="2268" w:type="dxa"/>
                <w:vAlign w:val="center"/>
              </w:tcPr>
            </w:tcPrChange>
          </w:tcPr>
          <w:p w14:paraId="073C3D2F" w14:textId="77777777" w:rsidR="009A68BC" w:rsidRDefault="009A68BC" w:rsidP="00741215">
            <w:pPr>
              <w:spacing w:after="0" w:line="240" w:lineRule="auto"/>
              <w:ind w:left="0" w:right="0" w:firstLine="0"/>
              <w:jc w:val="left"/>
              <w:rPr>
                <w:ins w:id="157" w:author="Sergio Caprara" w:date="2017-01-03T20:19:00Z"/>
                <w:sz w:val="22"/>
                <w:lang w:val="en-GB"/>
              </w:rPr>
            </w:pPr>
            <w:ins w:id="158" w:author="Sergio Caprara" w:date="2017-01-03T20:19:00Z">
              <w:r>
                <w:rPr>
                  <w:b/>
                  <w:sz w:val="22"/>
                  <w:lang w:val="en-GB"/>
                </w:rPr>
                <w:t>Test Item(s)</w:t>
              </w:r>
            </w:ins>
          </w:p>
        </w:tc>
        <w:tc>
          <w:tcPr>
            <w:tcW w:w="4678" w:type="dxa"/>
            <w:vAlign w:val="center"/>
            <w:tcPrChange w:id="159" w:author="Sergio Caprara" w:date="2017-01-03T20:34:00Z">
              <w:tcPr>
                <w:tcW w:w="4678" w:type="dxa"/>
                <w:vAlign w:val="center"/>
              </w:tcPr>
            </w:tcPrChange>
          </w:tcPr>
          <w:p w14:paraId="2D03F497" w14:textId="1AFC0E97" w:rsidR="009A68BC" w:rsidRDefault="00A97204" w:rsidP="00741215">
            <w:pPr>
              <w:spacing w:after="0" w:line="240" w:lineRule="auto"/>
              <w:ind w:left="0" w:right="0" w:firstLine="0"/>
              <w:jc w:val="left"/>
              <w:rPr>
                <w:ins w:id="160" w:author="Sergio Caprara" w:date="2017-01-03T20:19:00Z"/>
                <w:sz w:val="22"/>
                <w:lang w:val="en-GB"/>
              </w:rPr>
            </w:pPr>
            <w:proofErr w:type="spellStart"/>
            <w:ins w:id="161" w:author="Sergio Caprara" w:date="2017-01-03T20:30:00Z">
              <w:r>
                <w:rPr>
                  <w:sz w:val="22"/>
                  <w:lang w:val="en-GB"/>
                </w:rPr>
                <w:t>DataService</w:t>
              </w:r>
              <w:proofErr w:type="spellEnd"/>
              <w:r>
                <w:rPr>
                  <w:sz w:val="22"/>
                  <w:lang w:val="en-GB"/>
                </w:rPr>
                <w:t xml:space="preserve"> → </w:t>
              </w:r>
              <w:proofErr w:type="spellStart"/>
              <w:r>
                <w:rPr>
                  <w:sz w:val="22"/>
                  <w:lang w:val="en-GB"/>
                </w:rPr>
                <w:t>SParkingAreaDAO</w:t>
              </w:r>
            </w:ins>
            <w:proofErr w:type="spellEnd"/>
          </w:p>
        </w:tc>
      </w:tr>
      <w:tr w:rsidR="009A68BC" w14:paraId="4C5C5856" w14:textId="77777777" w:rsidTr="00A97204">
        <w:trPr>
          <w:trHeight w:val="18"/>
          <w:ins w:id="162" w:author="Sergio Caprara" w:date="2017-01-03T20:19:00Z"/>
          <w:trPrChange w:id="163" w:author="Sergio Caprara" w:date="2017-01-03T20:34:00Z">
            <w:trPr>
              <w:trHeight w:val="364"/>
            </w:trPr>
          </w:trPrChange>
        </w:trPr>
        <w:tc>
          <w:tcPr>
            <w:tcW w:w="2268" w:type="dxa"/>
            <w:vAlign w:val="center"/>
            <w:tcPrChange w:id="164" w:author="Sergio Caprara" w:date="2017-01-03T20:34:00Z">
              <w:tcPr>
                <w:tcW w:w="2268" w:type="dxa"/>
                <w:vAlign w:val="center"/>
              </w:tcPr>
            </w:tcPrChange>
          </w:tcPr>
          <w:p w14:paraId="06E76C8F" w14:textId="77777777" w:rsidR="009A68BC" w:rsidRDefault="009A68BC" w:rsidP="00741215">
            <w:pPr>
              <w:spacing w:after="0" w:line="240" w:lineRule="auto"/>
              <w:ind w:left="0" w:right="0" w:firstLine="0"/>
              <w:jc w:val="left"/>
              <w:rPr>
                <w:ins w:id="165" w:author="Sergio Caprara" w:date="2017-01-03T20:19:00Z"/>
                <w:sz w:val="22"/>
                <w:lang w:val="en-GB"/>
              </w:rPr>
            </w:pPr>
            <w:ins w:id="166" w:author="Sergio Caprara" w:date="2017-01-03T20:19:00Z">
              <w:r>
                <w:rPr>
                  <w:b/>
                  <w:sz w:val="22"/>
                  <w:lang w:val="en-GB"/>
                </w:rPr>
                <w:t>Input Specification</w:t>
              </w:r>
            </w:ins>
          </w:p>
        </w:tc>
        <w:tc>
          <w:tcPr>
            <w:tcW w:w="4678" w:type="dxa"/>
            <w:vAlign w:val="center"/>
            <w:tcPrChange w:id="167" w:author="Sergio Caprara" w:date="2017-01-03T20:34:00Z">
              <w:tcPr>
                <w:tcW w:w="4678" w:type="dxa"/>
                <w:vAlign w:val="center"/>
              </w:tcPr>
            </w:tcPrChange>
          </w:tcPr>
          <w:p w14:paraId="64207604" w14:textId="5C0A8779" w:rsidR="009A68BC" w:rsidRDefault="009A68BC" w:rsidP="00741215">
            <w:pPr>
              <w:spacing w:after="0" w:line="240" w:lineRule="auto"/>
              <w:ind w:left="0" w:right="0" w:firstLine="0"/>
              <w:jc w:val="left"/>
              <w:rPr>
                <w:ins w:id="168" w:author="Sergio Caprara" w:date="2017-01-03T20:19:00Z"/>
                <w:sz w:val="22"/>
                <w:lang w:val="en-GB"/>
              </w:rPr>
            </w:pPr>
          </w:p>
        </w:tc>
      </w:tr>
      <w:tr w:rsidR="009A68BC" w14:paraId="2E53DD20" w14:textId="77777777" w:rsidTr="00A97204">
        <w:trPr>
          <w:trHeight w:val="18"/>
          <w:ins w:id="169" w:author="Sergio Caprara" w:date="2017-01-03T20:19:00Z"/>
          <w:trPrChange w:id="170" w:author="Sergio Caprara" w:date="2017-01-03T20:34:00Z">
            <w:trPr>
              <w:trHeight w:val="364"/>
            </w:trPr>
          </w:trPrChange>
        </w:trPr>
        <w:tc>
          <w:tcPr>
            <w:tcW w:w="2268" w:type="dxa"/>
            <w:vAlign w:val="center"/>
            <w:tcPrChange w:id="171" w:author="Sergio Caprara" w:date="2017-01-03T20:34:00Z">
              <w:tcPr>
                <w:tcW w:w="2268" w:type="dxa"/>
                <w:vAlign w:val="center"/>
              </w:tcPr>
            </w:tcPrChange>
          </w:tcPr>
          <w:p w14:paraId="0DB5AFC4" w14:textId="77777777" w:rsidR="009A68BC" w:rsidRDefault="009A68BC" w:rsidP="00741215">
            <w:pPr>
              <w:spacing w:after="0" w:line="240" w:lineRule="auto"/>
              <w:ind w:left="0" w:right="0" w:firstLine="0"/>
              <w:jc w:val="left"/>
              <w:rPr>
                <w:ins w:id="172" w:author="Sergio Caprara" w:date="2017-01-03T20:19:00Z"/>
                <w:sz w:val="22"/>
                <w:lang w:val="en-GB"/>
              </w:rPr>
            </w:pPr>
            <w:ins w:id="173" w:author="Sergio Caprara" w:date="2017-01-03T20:19:00Z">
              <w:r>
                <w:rPr>
                  <w:b/>
                  <w:sz w:val="22"/>
                  <w:lang w:val="en-GB"/>
                </w:rPr>
                <w:t>Output Specification</w:t>
              </w:r>
            </w:ins>
          </w:p>
        </w:tc>
        <w:tc>
          <w:tcPr>
            <w:tcW w:w="4678" w:type="dxa"/>
            <w:vAlign w:val="center"/>
            <w:tcPrChange w:id="174" w:author="Sergio Caprara" w:date="2017-01-03T20:34:00Z">
              <w:tcPr>
                <w:tcW w:w="4678" w:type="dxa"/>
                <w:vAlign w:val="center"/>
              </w:tcPr>
            </w:tcPrChange>
          </w:tcPr>
          <w:p w14:paraId="0E24A17C" w14:textId="77777777" w:rsidR="009A68BC" w:rsidRDefault="009A68BC" w:rsidP="00741215">
            <w:pPr>
              <w:spacing w:after="0" w:line="240" w:lineRule="auto"/>
              <w:ind w:left="0" w:right="0" w:firstLine="0"/>
              <w:jc w:val="left"/>
              <w:rPr>
                <w:ins w:id="175" w:author="Sergio Caprara" w:date="2017-01-03T20:19:00Z"/>
                <w:sz w:val="22"/>
                <w:lang w:val="en-GB"/>
              </w:rPr>
            </w:pPr>
            <w:ins w:id="176" w:author="Sergio Caprara" w:date="2017-01-03T20:19:00Z">
              <w:r>
                <w:rPr>
                  <w:sz w:val="22"/>
                  <w:lang w:val="en-GB"/>
                </w:rPr>
                <w:t>3.3</w:t>
              </w:r>
            </w:ins>
          </w:p>
        </w:tc>
      </w:tr>
      <w:tr w:rsidR="00E32B9B" w14:paraId="54797716" w14:textId="77777777" w:rsidTr="00A97204">
        <w:trPr>
          <w:trHeight w:val="18"/>
          <w:ins w:id="177" w:author="Sergio Caprara" w:date="2017-01-03T20:19:00Z"/>
          <w:trPrChange w:id="178" w:author="Sergio Caprara" w:date="2017-01-03T20:34:00Z">
            <w:trPr>
              <w:trHeight w:val="364"/>
            </w:trPr>
          </w:trPrChange>
        </w:trPr>
        <w:tc>
          <w:tcPr>
            <w:tcW w:w="2268" w:type="dxa"/>
            <w:vAlign w:val="center"/>
            <w:tcPrChange w:id="179" w:author="Sergio Caprara" w:date="2017-01-03T20:34:00Z">
              <w:tcPr>
                <w:tcW w:w="2268" w:type="dxa"/>
                <w:vAlign w:val="center"/>
              </w:tcPr>
            </w:tcPrChange>
          </w:tcPr>
          <w:p w14:paraId="6256EE9D" w14:textId="7C8CAE5D" w:rsidR="00E32B9B" w:rsidRDefault="00E32B9B" w:rsidP="00E32B9B">
            <w:pPr>
              <w:spacing w:after="0" w:line="240" w:lineRule="auto"/>
              <w:ind w:left="0" w:right="0" w:firstLine="0"/>
              <w:jc w:val="left"/>
              <w:rPr>
                <w:ins w:id="180" w:author="Sergio Caprara" w:date="2017-01-03T20:19:00Z"/>
                <w:sz w:val="22"/>
                <w:lang w:val="en-GB"/>
              </w:rPr>
            </w:pPr>
            <w:ins w:id="181" w:author="Sergio Caprara" w:date="2017-01-04T21:13:00Z">
              <w:r>
                <w:rPr>
                  <w:b/>
                  <w:sz w:val="22"/>
                  <w:lang w:val="en-GB"/>
                </w:rPr>
                <w:t>Purpose</w:t>
              </w:r>
            </w:ins>
          </w:p>
        </w:tc>
        <w:tc>
          <w:tcPr>
            <w:tcW w:w="4678" w:type="dxa"/>
            <w:vAlign w:val="center"/>
            <w:tcPrChange w:id="182" w:author="Sergio Caprara" w:date="2017-01-03T20:34:00Z">
              <w:tcPr>
                <w:tcW w:w="4678" w:type="dxa"/>
                <w:vAlign w:val="center"/>
              </w:tcPr>
            </w:tcPrChange>
          </w:tcPr>
          <w:p w14:paraId="3C0CDCA5" w14:textId="6A0A478E" w:rsidR="00E32B9B" w:rsidRDefault="00E32B9B" w:rsidP="00E32B9B">
            <w:pPr>
              <w:spacing w:after="0" w:line="240" w:lineRule="auto"/>
              <w:ind w:left="0" w:right="0" w:firstLine="0"/>
              <w:jc w:val="left"/>
              <w:rPr>
                <w:ins w:id="183" w:author="Sergio Caprara" w:date="2017-01-03T20:19:00Z"/>
                <w:sz w:val="22"/>
                <w:lang w:val="en-GB"/>
              </w:rPr>
            </w:pPr>
            <w:ins w:id="184" w:author="Sergio Caprara" w:date="2017-01-04T21:13:00Z">
              <w:r>
                <w:rPr>
                  <w:sz w:val="22"/>
                  <w:lang w:val="en-GB"/>
                </w:rPr>
                <w:t>3.4</w:t>
              </w:r>
            </w:ins>
          </w:p>
        </w:tc>
      </w:tr>
      <w:tr w:rsidR="00E32B9B" w14:paraId="40994360" w14:textId="77777777" w:rsidTr="00A97204">
        <w:trPr>
          <w:trHeight w:val="18"/>
          <w:ins w:id="185" w:author="Sergio Caprara" w:date="2017-01-04T21:13:00Z"/>
        </w:trPr>
        <w:tc>
          <w:tcPr>
            <w:tcW w:w="2268" w:type="dxa"/>
            <w:vAlign w:val="center"/>
          </w:tcPr>
          <w:p w14:paraId="53D410CC" w14:textId="27680022" w:rsidR="00E32B9B" w:rsidRDefault="00E32B9B" w:rsidP="00E32B9B">
            <w:pPr>
              <w:spacing w:after="0" w:line="240" w:lineRule="auto"/>
              <w:ind w:left="0" w:right="0" w:firstLine="0"/>
              <w:jc w:val="left"/>
              <w:rPr>
                <w:ins w:id="186" w:author="Sergio Caprara" w:date="2017-01-04T21:13:00Z"/>
                <w:b/>
                <w:sz w:val="22"/>
                <w:lang w:val="en-GB"/>
              </w:rPr>
            </w:pPr>
            <w:ins w:id="187" w:author="Sergio Caprara" w:date="2017-01-04T21:13:00Z">
              <w:r>
                <w:rPr>
                  <w:b/>
                  <w:sz w:val="22"/>
                  <w:lang w:val="en-GB"/>
                </w:rPr>
                <w:t>Dependencies</w:t>
              </w:r>
            </w:ins>
          </w:p>
        </w:tc>
        <w:tc>
          <w:tcPr>
            <w:tcW w:w="4678" w:type="dxa"/>
            <w:vAlign w:val="center"/>
          </w:tcPr>
          <w:p w14:paraId="099552E1" w14:textId="77777777" w:rsidR="00E32B9B" w:rsidRDefault="00E32B9B" w:rsidP="00E32B9B">
            <w:pPr>
              <w:spacing w:after="0" w:line="240" w:lineRule="auto"/>
              <w:ind w:left="0" w:right="0" w:firstLine="0"/>
              <w:jc w:val="left"/>
              <w:rPr>
                <w:ins w:id="188" w:author="Sergio Caprara" w:date="2017-01-04T21:13:00Z"/>
                <w:sz w:val="22"/>
                <w:lang w:val="en-GB"/>
              </w:rPr>
            </w:pPr>
          </w:p>
        </w:tc>
      </w:tr>
    </w:tbl>
    <w:p w14:paraId="0B0BD6EC" w14:textId="77777777" w:rsidR="009A68BC" w:rsidRDefault="009A68BC">
      <w:pPr>
        <w:spacing w:after="120"/>
        <w:ind w:right="2183"/>
        <w:rPr>
          <w:ins w:id="189" w:author="Sergio Caprara" w:date="2017-01-03T20:03:00Z"/>
          <w:sz w:val="22"/>
          <w:lang w:val="en-GB"/>
        </w:rPr>
      </w:pPr>
    </w:p>
    <w:p w14:paraId="52F56582" w14:textId="7B6F5CCD" w:rsidR="001B2D6F" w:rsidRDefault="001B2D6F" w:rsidP="004018B1">
      <w:pPr>
        <w:spacing w:after="120"/>
        <w:ind w:right="2183"/>
        <w:rPr>
          <w:ins w:id="190" w:author="Sergio Caprara" w:date="2017-01-03T20:03:00Z"/>
          <w:sz w:val="22"/>
          <w:lang w:val="en-GB"/>
        </w:rPr>
      </w:pPr>
    </w:p>
    <w:p w14:paraId="471CF31C" w14:textId="45C61D67" w:rsidR="001B2D6F" w:rsidRPr="00CD3888" w:rsidRDefault="00E43826">
      <w:pPr>
        <w:pStyle w:val="Titolo2"/>
        <w:numPr>
          <w:ilvl w:val="1"/>
          <w:numId w:val="5"/>
        </w:numPr>
        <w:rPr>
          <w:ins w:id="191" w:author="Sergio Caprara" w:date="2017-01-03T20:03:00Z"/>
          <w:sz w:val="28"/>
          <w:lang w:val="en-GB"/>
        </w:rPr>
        <w:pPrChange w:id="192" w:author="Sergio Caprara" w:date="2017-01-03T20:04:00Z">
          <w:pPr>
            <w:pStyle w:val="Titolo2"/>
            <w:numPr>
              <w:ilvl w:val="1"/>
              <w:numId w:val="16"/>
            </w:numPr>
            <w:ind w:left="388" w:hanging="360"/>
          </w:pPr>
        </w:pPrChange>
      </w:pPr>
      <w:ins w:id="193" w:author="Sergio Caprara" w:date="2017-01-03T20:05:00Z">
        <w:r>
          <w:rPr>
            <w:sz w:val="28"/>
            <w:lang w:val="en-GB"/>
          </w:rPr>
          <w:t xml:space="preserve"> </w:t>
        </w:r>
      </w:ins>
      <w:ins w:id="194" w:author="Sergio Caprara" w:date="2017-01-03T20:03:00Z">
        <w:r>
          <w:rPr>
            <w:sz w:val="28"/>
            <w:lang w:val="en-GB"/>
          </w:rPr>
          <w:t>Integration test case I2</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195" w:author="Sergio Caprara" w:date="2017-01-03T20:3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196">
          <w:tblGrid>
            <w:gridCol w:w="2268"/>
            <w:gridCol w:w="4678"/>
          </w:tblGrid>
        </w:tblGridChange>
      </w:tblGrid>
      <w:tr w:rsidR="0093067B" w:rsidRPr="00A459C4" w14:paraId="076EB188" w14:textId="77777777" w:rsidTr="00A97204">
        <w:trPr>
          <w:trHeight w:val="23"/>
          <w:ins w:id="197" w:author="Sergio Caprara" w:date="2017-01-03T20:23:00Z"/>
          <w:trPrChange w:id="198" w:author="Sergio Caprara" w:date="2017-01-03T20:34:00Z">
            <w:trPr>
              <w:trHeight w:val="364"/>
            </w:trPr>
          </w:trPrChange>
        </w:trPr>
        <w:tc>
          <w:tcPr>
            <w:tcW w:w="2268" w:type="dxa"/>
            <w:vAlign w:val="center"/>
            <w:tcPrChange w:id="199" w:author="Sergio Caprara" w:date="2017-01-03T20:34:00Z">
              <w:tcPr>
                <w:tcW w:w="2268" w:type="dxa"/>
              </w:tcPr>
            </w:tcPrChange>
          </w:tcPr>
          <w:p w14:paraId="4CC5D3F2" w14:textId="77777777" w:rsidR="0093067B" w:rsidRPr="00A459C4" w:rsidRDefault="0093067B">
            <w:pPr>
              <w:spacing w:after="0" w:line="240" w:lineRule="auto"/>
              <w:ind w:left="0" w:right="0" w:firstLine="0"/>
              <w:jc w:val="left"/>
              <w:rPr>
                <w:ins w:id="200" w:author="Sergio Caprara" w:date="2017-01-03T20:23:00Z"/>
                <w:b/>
                <w:sz w:val="22"/>
                <w:lang w:val="en-GB"/>
              </w:rPr>
              <w:pPrChange w:id="201" w:author="Sergio Caprara" w:date="2017-01-03T20:32:00Z">
                <w:pPr>
                  <w:spacing w:after="0" w:line="240" w:lineRule="auto"/>
                  <w:ind w:left="0" w:right="0" w:firstLine="0"/>
                </w:pPr>
              </w:pPrChange>
            </w:pPr>
            <w:ins w:id="202" w:author="Sergio Caprara" w:date="2017-01-03T20:23:00Z">
              <w:r>
                <w:rPr>
                  <w:b/>
                  <w:sz w:val="22"/>
                  <w:lang w:val="en-GB"/>
                </w:rPr>
                <w:t>Test Case Identifier</w:t>
              </w:r>
            </w:ins>
          </w:p>
        </w:tc>
        <w:tc>
          <w:tcPr>
            <w:tcW w:w="4678" w:type="dxa"/>
            <w:vAlign w:val="center"/>
            <w:tcPrChange w:id="203" w:author="Sergio Caprara" w:date="2017-01-03T20:34:00Z">
              <w:tcPr>
                <w:tcW w:w="4678" w:type="dxa"/>
              </w:tcPr>
            </w:tcPrChange>
          </w:tcPr>
          <w:p w14:paraId="5C60C4E7" w14:textId="2C46723B" w:rsidR="0093067B" w:rsidRPr="0093067B" w:rsidRDefault="00A97204">
            <w:pPr>
              <w:spacing w:after="0" w:line="240" w:lineRule="auto"/>
              <w:ind w:left="0" w:right="0" w:firstLine="0"/>
              <w:jc w:val="left"/>
              <w:rPr>
                <w:ins w:id="204" w:author="Sergio Caprara" w:date="2017-01-03T20:23:00Z"/>
                <w:sz w:val="22"/>
                <w:lang w:val="en-GB"/>
                <w:rPrChange w:id="205" w:author="Sergio Caprara" w:date="2017-01-03T20:23:00Z">
                  <w:rPr>
                    <w:ins w:id="206" w:author="Sergio Caprara" w:date="2017-01-03T20:23:00Z"/>
                    <w:b/>
                    <w:sz w:val="22"/>
                    <w:lang w:val="en-GB"/>
                  </w:rPr>
                </w:rPrChange>
              </w:rPr>
              <w:pPrChange w:id="207" w:author="Sergio Caprara" w:date="2017-01-03T20:32:00Z">
                <w:pPr>
                  <w:spacing w:after="0" w:line="240" w:lineRule="auto"/>
                  <w:ind w:left="0" w:right="0" w:firstLine="0"/>
                </w:pPr>
              </w:pPrChange>
            </w:pPr>
            <w:ins w:id="208" w:author="Sergio Caprara" w:date="2017-01-03T20:30:00Z">
              <w:r>
                <w:rPr>
                  <w:sz w:val="22"/>
                  <w:lang w:val="en-GB"/>
                </w:rPr>
                <w:t>I2T1</w:t>
              </w:r>
            </w:ins>
          </w:p>
        </w:tc>
      </w:tr>
      <w:tr w:rsidR="0093067B" w14:paraId="18604601" w14:textId="77777777" w:rsidTr="00A97204">
        <w:trPr>
          <w:trHeight w:val="18"/>
          <w:ins w:id="209" w:author="Sergio Caprara" w:date="2017-01-03T20:23:00Z"/>
          <w:trPrChange w:id="210" w:author="Sergio Caprara" w:date="2017-01-03T20:34:00Z">
            <w:trPr>
              <w:trHeight w:val="364"/>
            </w:trPr>
          </w:trPrChange>
        </w:trPr>
        <w:tc>
          <w:tcPr>
            <w:tcW w:w="2268" w:type="dxa"/>
            <w:vAlign w:val="center"/>
            <w:tcPrChange w:id="211" w:author="Sergio Caprara" w:date="2017-01-03T20:34:00Z">
              <w:tcPr>
                <w:tcW w:w="2268" w:type="dxa"/>
                <w:vAlign w:val="center"/>
              </w:tcPr>
            </w:tcPrChange>
          </w:tcPr>
          <w:p w14:paraId="3C9D5931" w14:textId="77777777" w:rsidR="0093067B" w:rsidRDefault="0093067B">
            <w:pPr>
              <w:spacing w:after="0" w:line="240" w:lineRule="auto"/>
              <w:ind w:left="0" w:right="0" w:firstLine="0"/>
              <w:jc w:val="left"/>
              <w:rPr>
                <w:ins w:id="212" w:author="Sergio Caprara" w:date="2017-01-03T20:23:00Z"/>
                <w:sz w:val="22"/>
                <w:lang w:val="en-GB"/>
              </w:rPr>
            </w:pPr>
            <w:ins w:id="213" w:author="Sergio Caprara" w:date="2017-01-03T20:23:00Z">
              <w:r>
                <w:rPr>
                  <w:b/>
                  <w:sz w:val="22"/>
                  <w:lang w:val="en-GB"/>
                </w:rPr>
                <w:t>Test Item(s)</w:t>
              </w:r>
            </w:ins>
          </w:p>
        </w:tc>
        <w:tc>
          <w:tcPr>
            <w:tcW w:w="4678" w:type="dxa"/>
            <w:vAlign w:val="center"/>
            <w:tcPrChange w:id="214" w:author="Sergio Caprara" w:date="2017-01-03T20:34:00Z">
              <w:tcPr>
                <w:tcW w:w="4678" w:type="dxa"/>
                <w:vAlign w:val="center"/>
              </w:tcPr>
            </w:tcPrChange>
          </w:tcPr>
          <w:p w14:paraId="7B737BC6" w14:textId="7E5FBFAE" w:rsidR="0093067B" w:rsidRDefault="00A97204">
            <w:pPr>
              <w:spacing w:after="0" w:line="240" w:lineRule="auto"/>
              <w:ind w:left="0" w:right="0" w:firstLine="0"/>
              <w:jc w:val="left"/>
              <w:rPr>
                <w:ins w:id="215" w:author="Sergio Caprara" w:date="2017-01-03T20:23:00Z"/>
                <w:sz w:val="22"/>
                <w:lang w:val="en-GB"/>
              </w:rPr>
            </w:pPr>
            <w:ins w:id="216" w:author="Sergio Caprara" w:date="2017-01-03T20:30:00Z">
              <w:r>
                <w:rPr>
                  <w:sz w:val="22"/>
                  <w:lang w:val="en-GB"/>
                </w:rPr>
                <w:t xml:space="preserve">Database → </w:t>
              </w:r>
              <w:proofErr w:type="spellStart"/>
              <w:r>
                <w:rPr>
                  <w:sz w:val="22"/>
                  <w:lang w:val="en-GB"/>
                </w:rPr>
                <w:t>UserDAO</w:t>
              </w:r>
            </w:ins>
            <w:proofErr w:type="spellEnd"/>
          </w:p>
        </w:tc>
      </w:tr>
      <w:tr w:rsidR="0093067B" w14:paraId="187DA3FA" w14:textId="77777777" w:rsidTr="00A97204">
        <w:trPr>
          <w:trHeight w:val="18"/>
          <w:ins w:id="217" w:author="Sergio Caprara" w:date="2017-01-03T20:23:00Z"/>
          <w:trPrChange w:id="218" w:author="Sergio Caprara" w:date="2017-01-03T20:34:00Z">
            <w:trPr>
              <w:trHeight w:val="364"/>
            </w:trPr>
          </w:trPrChange>
        </w:trPr>
        <w:tc>
          <w:tcPr>
            <w:tcW w:w="2268" w:type="dxa"/>
            <w:vAlign w:val="center"/>
            <w:tcPrChange w:id="219" w:author="Sergio Caprara" w:date="2017-01-03T20:34:00Z">
              <w:tcPr>
                <w:tcW w:w="2268" w:type="dxa"/>
                <w:vAlign w:val="center"/>
              </w:tcPr>
            </w:tcPrChange>
          </w:tcPr>
          <w:p w14:paraId="406A5D92" w14:textId="77777777" w:rsidR="0093067B" w:rsidRDefault="0093067B">
            <w:pPr>
              <w:spacing w:after="0" w:line="240" w:lineRule="auto"/>
              <w:ind w:left="0" w:right="0" w:firstLine="0"/>
              <w:jc w:val="left"/>
              <w:rPr>
                <w:ins w:id="220" w:author="Sergio Caprara" w:date="2017-01-03T20:23:00Z"/>
                <w:sz w:val="22"/>
                <w:lang w:val="en-GB"/>
              </w:rPr>
            </w:pPr>
            <w:ins w:id="221" w:author="Sergio Caprara" w:date="2017-01-03T20:23:00Z">
              <w:r>
                <w:rPr>
                  <w:b/>
                  <w:sz w:val="22"/>
                  <w:lang w:val="en-GB"/>
                </w:rPr>
                <w:t>Input Specification</w:t>
              </w:r>
            </w:ins>
          </w:p>
        </w:tc>
        <w:tc>
          <w:tcPr>
            <w:tcW w:w="4678" w:type="dxa"/>
            <w:vAlign w:val="center"/>
            <w:tcPrChange w:id="222" w:author="Sergio Caprara" w:date="2017-01-03T20:34:00Z">
              <w:tcPr>
                <w:tcW w:w="4678" w:type="dxa"/>
                <w:vAlign w:val="center"/>
              </w:tcPr>
            </w:tcPrChange>
          </w:tcPr>
          <w:p w14:paraId="4B946F46" w14:textId="2416163C" w:rsidR="0093067B" w:rsidRDefault="0093067B">
            <w:pPr>
              <w:spacing w:after="0" w:line="240" w:lineRule="auto"/>
              <w:ind w:left="0" w:right="0" w:firstLine="0"/>
              <w:jc w:val="left"/>
              <w:rPr>
                <w:ins w:id="223" w:author="Sergio Caprara" w:date="2017-01-03T20:23:00Z"/>
                <w:sz w:val="22"/>
                <w:lang w:val="en-GB"/>
              </w:rPr>
            </w:pPr>
          </w:p>
        </w:tc>
      </w:tr>
      <w:tr w:rsidR="0093067B" w14:paraId="7B7C25EA" w14:textId="77777777" w:rsidTr="00A97204">
        <w:trPr>
          <w:trHeight w:val="18"/>
          <w:ins w:id="224" w:author="Sergio Caprara" w:date="2017-01-03T20:23:00Z"/>
          <w:trPrChange w:id="225" w:author="Sergio Caprara" w:date="2017-01-03T20:34:00Z">
            <w:trPr>
              <w:trHeight w:val="364"/>
            </w:trPr>
          </w:trPrChange>
        </w:trPr>
        <w:tc>
          <w:tcPr>
            <w:tcW w:w="2268" w:type="dxa"/>
            <w:vAlign w:val="center"/>
            <w:tcPrChange w:id="226" w:author="Sergio Caprara" w:date="2017-01-03T20:34:00Z">
              <w:tcPr>
                <w:tcW w:w="2268" w:type="dxa"/>
                <w:vAlign w:val="center"/>
              </w:tcPr>
            </w:tcPrChange>
          </w:tcPr>
          <w:p w14:paraId="2708759A" w14:textId="77777777" w:rsidR="0093067B" w:rsidRDefault="0093067B">
            <w:pPr>
              <w:spacing w:after="0" w:line="240" w:lineRule="auto"/>
              <w:ind w:left="0" w:right="0" w:firstLine="0"/>
              <w:jc w:val="left"/>
              <w:rPr>
                <w:ins w:id="227" w:author="Sergio Caprara" w:date="2017-01-03T20:23:00Z"/>
                <w:sz w:val="22"/>
                <w:lang w:val="en-GB"/>
              </w:rPr>
            </w:pPr>
            <w:ins w:id="228" w:author="Sergio Caprara" w:date="2017-01-03T20:23:00Z">
              <w:r>
                <w:rPr>
                  <w:b/>
                  <w:sz w:val="22"/>
                  <w:lang w:val="en-GB"/>
                </w:rPr>
                <w:t>Output Specification</w:t>
              </w:r>
            </w:ins>
          </w:p>
        </w:tc>
        <w:tc>
          <w:tcPr>
            <w:tcW w:w="4678" w:type="dxa"/>
            <w:vAlign w:val="center"/>
            <w:tcPrChange w:id="229" w:author="Sergio Caprara" w:date="2017-01-03T20:34:00Z">
              <w:tcPr>
                <w:tcW w:w="4678" w:type="dxa"/>
                <w:vAlign w:val="center"/>
              </w:tcPr>
            </w:tcPrChange>
          </w:tcPr>
          <w:p w14:paraId="0A946F3D" w14:textId="77777777" w:rsidR="0093067B" w:rsidRDefault="0093067B">
            <w:pPr>
              <w:spacing w:after="0" w:line="240" w:lineRule="auto"/>
              <w:ind w:left="0" w:right="0" w:firstLine="0"/>
              <w:jc w:val="left"/>
              <w:rPr>
                <w:ins w:id="230" w:author="Sergio Caprara" w:date="2017-01-03T20:23:00Z"/>
                <w:sz w:val="22"/>
                <w:lang w:val="en-GB"/>
              </w:rPr>
            </w:pPr>
            <w:ins w:id="231" w:author="Sergio Caprara" w:date="2017-01-03T20:23:00Z">
              <w:r>
                <w:rPr>
                  <w:sz w:val="22"/>
                  <w:lang w:val="en-GB"/>
                </w:rPr>
                <w:t>3.3</w:t>
              </w:r>
            </w:ins>
          </w:p>
        </w:tc>
      </w:tr>
      <w:tr w:rsidR="00E32B9B" w14:paraId="397D8BE1" w14:textId="77777777" w:rsidTr="00A97204">
        <w:trPr>
          <w:trHeight w:val="18"/>
          <w:ins w:id="232" w:author="Sergio Caprara" w:date="2017-01-03T20:23:00Z"/>
          <w:trPrChange w:id="233" w:author="Sergio Caprara" w:date="2017-01-03T20:34:00Z">
            <w:trPr>
              <w:trHeight w:val="364"/>
            </w:trPr>
          </w:trPrChange>
        </w:trPr>
        <w:tc>
          <w:tcPr>
            <w:tcW w:w="2268" w:type="dxa"/>
            <w:vAlign w:val="center"/>
            <w:tcPrChange w:id="234" w:author="Sergio Caprara" w:date="2017-01-03T20:34:00Z">
              <w:tcPr>
                <w:tcW w:w="2268" w:type="dxa"/>
                <w:vAlign w:val="center"/>
              </w:tcPr>
            </w:tcPrChange>
          </w:tcPr>
          <w:p w14:paraId="64C76908" w14:textId="466E605A" w:rsidR="00E32B9B" w:rsidRDefault="00E32B9B" w:rsidP="00E32B9B">
            <w:pPr>
              <w:spacing w:after="0" w:line="240" w:lineRule="auto"/>
              <w:ind w:left="0" w:right="0" w:firstLine="0"/>
              <w:jc w:val="left"/>
              <w:rPr>
                <w:ins w:id="235" w:author="Sergio Caprara" w:date="2017-01-03T20:23:00Z"/>
                <w:sz w:val="22"/>
                <w:lang w:val="en-GB"/>
              </w:rPr>
            </w:pPr>
            <w:ins w:id="236" w:author="Sergio Caprara" w:date="2017-01-04T21:14:00Z">
              <w:r>
                <w:rPr>
                  <w:b/>
                  <w:sz w:val="22"/>
                  <w:lang w:val="en-GB"/>
                </w:rPr>
                <w:t>Purpose</w:t>
              </w:r>
            </w:ins>
          </w:p>
        </w:tc>
        <w:tc>
          <w:tcPr>
            <w:tcW w:w="4678" w:type="dxa"/>
            <w:vAlign w:val="center"/>
            <w:tcPrChange w:id="237" w:author="Sergio Caprara" w:date="2017-01-03T20:34:00Z">
              <w:tcPr>
                <w:tcW w:w="4678" w:type="dxa"/>
                <w:vAlign w:val="center"/>
              </w:tcPr>
            </w:tcPrChange>
          </w:tcPr>
          <w:p w14:paraId="51154ED1" w14:textId="4897F991" w:rsidR="00E32B9B" w:rsidRDefault="00E32B9B" w:rsidP="00E32B9B">
            <w:pPr>
              <w:spacing w:after="0" w:line="240" w:lineRule="auto"/>
              <w:ind w:left="0" w:right="0" w:firstLine="0"/>
              <w:jc w:val="left"/>
              <w:rPr>
                <w:ins w:id="238" w:author="Sergio Caprara" w:date="2017-01-03T20:23:00Z"/>
                <w:sz w:val="22"/>
                <w:lang w:val="en-GB"/>
              </w:rPr>
            </w:pPr>
            <w:ins w:id="239" w:author="Sergio Caprara" w:date="2017-01-04T21:14:00Z">
              <w:r>
                <w:rPr>
                  <w:sz w:val="22"/>
                  <w:lang w:val="en-GB"/>
                </w:rPr>
                <w:t>3.4</w:t>
              </w:r>
            </w:ins>
          </w:p>
        </w:tc>
      </w:tr>
      <w:tr w:rsidR="00E32B9B" w14:paraId="5B84736E" w14:textId="77777777" w:rsidTr="00A97204">
        <w:trPr>
          <w:trHeight w:val="18"/>
          <w:ins w:id="240" w:author="Sergio Caprara" w:date="2017-01-04T21:14:00Z"/>
        </w:trPr>
        <w:tc>
          <w:tcPr>
            <w:tcW w:w="2268" w:type="dxa"/>
            <w:vAlign w:val="center"/>
          </w:tcPr>
          <w:p w14:paraId="667CC64B" w14:textId="094E1030" w:rsidR="00E32B9B" w:rsidRDefault="00E32B9B" w:rsidP="00E32B9B">
            <w:pPr>
              <w:spacing w:after="0" w:line="240" w:lineRule="auto"/>
              <w:ind w:left="0" w:right="0" w:firstLine="0"/>
              <w:jc w:val="left"/>
              <w:rPr>
                <w:ins w:id="241" w:author="Sergio Caprara" w:date="2017-01-04T21:14:00Z"/>
                <w:b/>
                <w:sz w:val="22"/>
                <w:lang w:val="en-GB"/>
              </w:rPr>
            </w:pPr>
            <w:ins w:id="242" w:author="Sergio Caprara" w:date="2017-01-04T21:14:00Z">
              <w:r>
                <w:rPr>
                  <w:b/>
                  <w:sz w:val="22"/>
                  <w:lang w:val="en-GB"/>
                </w:rPr>
                <w:t>Dependencies</w:t>
              </w:r>
            </w:ins>
          </w:p>
        </w:tc>
        <w:tc>
          <w:tcPr>
            <w:tcW w:w="4678" w:type="dxa"/>
            <w:vAlign w:val="center"/>
          </w:tcPr>
          <w:p w14:paraId="5BD02767" w14:textId="77777777" w:rsidR="00E32B9B" w:rsidRDefault="00E32B9B" w:rsidP="00E32B9B">
            <w:pPr>
              <w:spacing w:after="0" w:line="240" w:lineRule="auto"/>
              <w:ind w:left="0" w:right="0" w:firstLine="0"/>
              <w:jc w:val="left"/>
              <w:rPr>
                <w:ins w:id="243" w:author="Sergio Caprara" w:date="2017-01-04T21:14:00Z"/>
                <w:sz w:val="22"/>
                <w:lang w:val="en-GB"/>
              </w:rPr>
            </w:pPr>
          </w:p>
        </w:tc>
      </w:tr>
    </w:tbl>
    <w:p w14:paraId="5ADC9187" w14:textId="4657BDD3" w:rsidR="00A97204" w:rsidRDefault="00A97204" w:rsidP="0093067B">
      <w:pPr>
        <w:spacing w:after="120"/>
        <w:ind w:right="2183"/>
        <w:rPr>
          <w:ins w:id="244"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245" w:author="Sergio Caprara" w:date="2017-01-03T20:3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246">
          <w:tblGrid>
            <w:gridCol w:w="2268"/>
            <w:gridCol w:w="4678"/>
          </w:tblGrid>
        </w:tblGridChange>
      </w:tblGrid>
      <w:tr w:rsidR="0093067B" w:rsidRPr="00A459C4" w14:paraId="0852AE9B" w14:textId="77777777" w:rsidTr="00A97204">
        <w:trPr>
          <w:trHeight w:val="23"/>
          <w:ins w:id="247" w:author="Sergio Caprara" w:date="2017-01-03T20:23:00Z"/>
          <w:trPrChange w:id="248" w:author="Sergio Caprara" w:date="2017-01-03T20:34:00Z">
            <w:trPr>
              <w:trHeight w:val="364"/>
            </w:trPr>
          </w:trPrChange>
        </w:trPr>
        <w:tc>
          <w:tcPr>
            <w:tcW w:w="2268" w:type="dxa"/>
            <w:vAlign w:val="center"/>
            <w:tcPrChange w:id="249" w:author="Sergio Caprara" w:date="2017-01-03T20:34:00Z">
              <w:tcPr>
                <w:tcW w:w="2268" w:type="dxa"/>
              </w:tcPr>
            </w:tcPrChange>
          </w:tcPr>
          <w:p w14:paraId="6E8AFB00" w14:textId="77777777" w:rsidR="0093067B" w:rsidRPr="00A459C4" w:rsidRDefault="0093067B">
            <w:pPr>
              <w:spacing w:after="0" w:line="240" w:lineRule="auto"/>
              <w:ind w:left="0" w:right="0" w:firstLine="0"/>
              <w:jc w:val="left"/>
              <w:rPr>
                <w:ins w:id="250" w:author="Sergio Caprara" w:date="2017-01-03T20:23:00Z"/>
                <w:b/>
                <w:sz w:val="22"/>
                <w:lang w:val="en-GB"/>
              </w:rPr>
              <w:pPrChange w:id="251" w:author="Sergio Caprara" w:date="2017-01-03T20:32:00Z">
                <w:pPr>
                  <w:spacing w:after="0" w:line="240" w:lineRule="auto"/>
                  <w:ind w:left="0" w:right="0" w:firstLine="0"/>
                </w:pPr>
              </w:pPrChange>
            </w:pPr>
            <w:ins w:id="252" w:author="Sergio Caprara" w:date="2017-01-03T20:23:00Z">
              <w:r>
                <w:rPr>
                  <w:b/>
                  <w:sz w:val="22"/>
                  <w:lang w:val="en-GB"/>
                </w:rPr>
                <w:t>Test Case Identifier</w:t>
              </w:r>
            </w:ins>
          </w:p>
        </w:tc>
        <w:tc>
          <w:tcPr>
            <w:tcW w:w="4678" w:type="dxa"/>
            <w:vAlign w:val="center"/>
            <w:tcPrChange w:id="253" w:author="Sergio Caprara" w:date="2017-01-03T20:34:00Z">
              <w:tcPr>
                <w:tcW w:w="4678" w:type="dxa"/>
              </w:tcPr>
            </w:tcPrChange>
          </w:tcPr>
          <w:p w14:paraId="64CC2FCD" w14:textId="19EACA55" w:rsidR="0093067B" w:rsidRPr="0093067B" w:rsidRDefault="00A97204">
            <w:pPr>
              <w:spacing w:after="0" w:line="240" w:lineRule="auto"/>
              <w:ind w:left="0" w:right="0" w:firstLine="0"/>
              <w:jc w:val="left"/>
              <w:rPr>
                <w:ins w:id="254" w:author="Sergio Caprara" w:date="2017-01-03T20:23:00Z"/>
                <w:sz w:val="22"/>
                <w:lang w:val="en-GB"/>
                <w:rPrChange w:id="255" w:author="Sergio Caprara" w:date="2017-01-03T20:25:00Z">
                  <w:rPr>
                    <w:ins w:id="256" w:author="Sergio Caprara" w:date="2017-01-03T20:23:00Z"/>
                    <w:b/>
                    <w:sz w:val="22"/>
                    <w:lang w:val="en-GB"/>
                  </w:rPr>
                </w:rPrChange>
              </w:rPr>
              <w:pPrChange w:id="257" w:author="Sergio Caprara" w:date="2017-01-03T20:32:00Z">
                <w:pPr>
                  <w:spacing w:after="0" w:line="240" w:lineRule="auto"/>
                  <w:ind w:left="0" w:right="0" w:firstLine="0"/>
                </w:pPr>
              </w:pPrChange>
            </w:pPr>
            <w:ins w:id="258" w:author="Sergio Caprara" w:date="2017-01-03T20:30:00Z">
              <w:r>
                <w:rPr>
                  <w:sz w:val="22"/>
                  <w:lang w:val="en-GB"/>
                </w:rPr>
                <w:t>I2T2</w:t>
              </w:r>
            </w:ins>
          </w:p>
        </w:tc>
      </w:tr>
      <w:tr w:rsidR="0093067B" w14:paraId="2AD7CF4F" w14:textId="77777777" w:rsidTr="00A97204">
        <w:trPr>
          <w:trHeight w:val="18"/>
          <w:ins w:id="259" w:author="Sergio Caprara" w:date="2017-01-03T20:23:00Z"/>
          <w:trPrChange w:id="260" w:author="Sergio Caprara" w:date="2017-01-03T20:34:00Z">
            <w:trPr>
              <w:trHeight w:val="364"/>
            </w:trPr>
          </w:trPrChange>
        </w:trPr>
        <w:tc>
          <w:tcPr>
            <w:tcW w:w="2268" w:type="dxa"/>
            <w:vAlign w:val="center"/>
            <w:tcPrChange w:id="261" w:author="Sergio Caprara" w:date="2017-01-03T20:34:00Z">
              <w:tcPr>
                <w:tcW w:w="2268" w:type="dxa"/>
                <w:vAlign w:val="center"/>
              </w:tcPr>
            </w:tcPrChange>
          </w:tcPr>
          <w:p w14:paraId="67012FB2" w14:textId="77777777" w:rsidR="0093067B" w:rsidRDefault="0093067B">
            <w:pPr>
              <w:spacing w:after="0" w:line="240" w:lineRule="auto"/>
              <w:ind w:left="0" w:right="0" w:firstLine="0"/>
              <w:jc w:val="left"/>
              <w:rPr>
                <w:ins w:id="262" w:author="Sergio Caprara" w:date="2017-01-03T20:23:00Z"/>
                <w:sz w:val="22"/>
                <w:lang w:val="en-GB"/>
              </w:rPr>
            </w:pPr>
            <w:ins w:id="263" w:author="Sergio Caprara" w:date="2017-01-03T20:23:00Z">
              <w:r>
                <w:rPr>
                  <w:b/>
                  <w:sz w:val="22"/>
                  <w:lang w:val="en-GB"/>
                </w:rPr>
                <w:lastRenderedPageBreak/>
                <w:t>Test Item(s)</w:t>
              </w:r>
            </w:ins>
          </w:p>
        </w:tc>
        <w:tc>
          <w:tcPr>
            <w:tcW w:w="4678" w:type="dxa"/>
            <w:vAlign w:val="center"/>
            <w:tcPrChange w:id="264" w:author="Sergio Caprara" w:date="2017-01-03T20:34:00Z">
              <w:tcPr>
                <w:tcW w:w="4678" w:type="dxa"/>
                <w:vAlign w:val="center"/>
              </w:tcPr>
            </w:tcPrChange>
          </w:tcPr>
          <w:p w14:paraId="338FB321" w14:textId="3EFF33FB" w:rsidR="0093067B" w:rsidRDefault="00A97204">
            <w:pPr>
              <w:spacing w:after="0" w:line="240" w:lineRule="auto"/>
              <w:ind w:left="0" w:right="0" w:firstLine="0"/>
              <w:jc w:val="left"/>
              <w:rPr>
                <w:ins w:id="265" w:author="Sergio Caprara" w:date="2017-01-03T20:23:00Z"/>
                <w:sz w:val="22"/>
                <w:lang w:val="en-GB"/>
              </w:rPr>
            </w:pPr>
            <w:ins w:id="266" w:author="Sergio Caprara" w:date="2017-01-03T20:30:00Z">
              <w:r>
                <w:rPr>
                  <w:sz w:val="22"/>
                  <w:lang w:val="en-GB"/>
                </w:rPr>
                <w:t xml:space="preserve">Database → </w:t>
              </w:r>
              <w:proofErr w:type="spellStart"/>
              <w:r>
                <w:rPr>
                  <w:sz w:val="22"/>
                  <w:lang w:val="en-GB"/>
                </w:rPr>
                <w:t>OperatorDAO</w:t>
              </w:r>
            </w:ins>
            <w:proofErr w:type="spellEnd"/>
          </w:p>
        </w:tc>
      </w:tr>
      <w:tr w:rsidR="0093067B" w14:paraId="62D34035" w14:textId="77777777" w:rsidTr="00A97204">
        <w:trPr>
          <w:trHeight w:val="18"/>
          <w:ins w:id="267" w:author="Sergio Caprara" w:date="2017-01-03T20:23:00Z"/>
          <w:trPrChange w:id="268" w:author="Sergio Caprara" w:date="2017-01-03T20:34:00Z">
            <w:trPr>
              <w:trHeight w:val="364"/>
            </w:trPr>
          </w:trPrChange>
        </w:trPr>
        <w:tc>
          <w:tcPr>
            <w:tcW w:w="2268" w:type="dxa"/>
            <w:vAlign w:val="center"/>
            <w:tcPrChange w:id="269" w:author="Sergio Caprara" w:date="2017-01-03T20:34:00Z">
              <w:tcPr>
                <w:tcW w:w="2268" w:type="dxa"/>
                <w:vAlign w:val="center"/>
              </w:tcPr>
            </w:tcPrChange>
          </w:tcPr>
          <w:p w14:paraId="3438C6C4" w14:textId="77777777" w:rsidR="0093067B" w:rsidRDefault="0093067B">
            <w:pPr>
              <w:spacing w:after="0" w:line="240" w:lineRule="auto"/>
              <w:ind w:left="0" w:right="0" w:firstLine="0"/>
              <w:jc w:val="left"/>
              <w:rPr>
                <w:ins w:id="270" w:author="Sergio Caprara" w:date="2017-01-03T20:23:00Z"/>
                <w:sz w:val="22"/>
                <w:lang w:val="en-GB"/>
              </w:rPr>
            </w:pPr>
            <w:ins w:id="271" w:author="Sergio Caprara" w:date="2017-01-03T20:23:00Z">
              <w:r>
                <w:rPr>
                  <w:b/>
                  <w:sz w:val="22"/>
                  <w:lang w:val="en-GB"/>
                </w:rPr>
                <w:t>Input Specification</w:t>
              </w:r>
            </w:ins>
          </w:p>
        </w:tc>
        <w:tc>
          <w:tcPr>
            <w:tcW w:w="4678" w:type="dxa"/>
            <w:vAlign w:val="center"/>
            <w:tcPrChange w:id="272" w:author="Sergio Caprara" w:date="2017-01-03T20:34:00Z">
              <w:tcPr>
                <w:tcW w:w="4678" w:type="dxa"/>
                <w:vAlign w:val="center"/>
              </w:tcPr>
            </w:tcPrChange>
          </w:tcPr>
          <w:p w14:paraId="012E2878" w14:textId="4ECA3926" w:rsidR="0093067B" w:rsidRDefault="0093067B">
            <w:pPr>
              <w:spacing w:after="0" w:line="240" w:lineRule="auto"/>
              <w:ind w:left="0" w:right="0" w:firstLine="0"/>
              <w:jc w:val="left"/>
              <w:rPr>
                <w:ins w:id="273" w:author="Sergio Caprara" w:date="2017-01-03T20:23:00Z"/>
                <w:sz w:val="22"/>
                <w:lang w:val="en-GB"/>
              </w:rPr>
            </w:pPr>
          </w:p>
        </w:tc>
      </w:tr>
      <w:tr w:rsidR="0093067B" w14:paraId="173F63E8" w14:textId="77777777" w:rsidTr="00A97204">
        <w:trPr>
          <w:trHeight w:val="33"/>
          <w:ins w:id="274" w:author="Sergio Caprara" w:date="2017-01-03T20:23:00Z"/>
          <w:trPrChange w:id="275" w:author="Sergio Caprara" w:date="2017-01-03T20:34:00Z">
            <w:trPr>
              <w:trHeight w:val="364"/>
            </w:trPr>
          </w:trPrChange>
        </w:trPr>
        <w:tc>
          <w:tcPr>
            <w:tcW w:w="2268" w:type="dxa"/>
            <w:vAlign w:val="center"/>
            <w:tcPrChange w:id="276" w:author="Sergio Caprara" w:date="2017-01-03T20:34:00Z">
              <w:tcPr>
                <w:tcW w:w="2268" w:type="dxa"/>
                <w:vAlign w:val="center"/>
              </w:tcPr>
            </w:tcPrChange>
          </w:tcPr>
          <w:p w14:paraId="5D532F6F" w14:textId="77777777" w:rsidR="0093067B" w:rsidRDefault="0093067B" w:rsidP="00741215">
            <w:pPr>
              <w:spacing w:after="0" w:line="240" w:lineRule="auto"/>
              <w:ind w:left="0" w:right="0" w:firstLine="0"/>
              <w:jc w:val="left"/>
              <w:rPr>
                <w:ins w:id="277" w:author="Sergio Caprara" w:date="2017-01-03T20:23:00Z"/>
                <w:sz w:val="22"/>
                <w:lang w:val="en-GB"/>
              </w:rPr>
            </w:pPr>
            <w:ins w:id="278" w:author="Sergio Caprara" w:date="2017-01-03T20:23:00Z">
              <w:r>
                <w:rPr>
                  <w:b/>
                  <w:sz w:val="22"/>
                  <w:lang w:val="en-GB"/>
                </w:rPr>
                <w:t>Output Specification</w:t>
              </w:r>
            </w:ins>
          </w:p>
        </w:tc>
        <w:tc>
          <w:tcPr>
            <w:tcW w:w="4678" w:type="dxa"/>
            <w:vAlign w:val="center"/>
            <w:tcPrChange w:id="279" w:author="Sergio Caprara" w:date="2017-01-03T20:34:00Z">
              <w:tcPr>
                <w:tcW w:w="4678" w:type="dxa"/>
                <w:vAlign w:val="center"/>
              </w:tcPr>
            </w:tcPrChange>
          </w:tcPr>
          <w:p w14:paraId="5B4F9621" w14:textId="77777777" w:rsidR="0093067B" w:rsidRDefault="0093067B" w:rsidP="00741215">
            <w:pPr>
              <w:spacing w:after="0" w:line="240" w:lineRule="auto"/>
              <w:ind w:left="0" w:right="0" w:firstLine="0"/>
              <w:jc w:val="left"/>
              <w:rPr>
                <w:ins w:id="280" w:author="Sergio Caprara" w:date="2017-01-03T20:23:00Z"/>
                <w:sz w:val="22"/>
                <w:lang w:val="en-GB"/>
              </w:rPr>
            </w:pPr>
            <w:ins w:id="281" w:author="Sergio Caprara" w:date="2017-01-03T20:23:00Z">
              <w:r>
                <w:rPr>
                  <w:sz w:val="22"/>
                  <w:lang w:val="en-GB"/>
                </w:rPr>
                <w:t>3.3</w:t>
              </w:r>
            </w:ins>
          </w:p>
        </w:tc>
      </w:tr>
      <w:tr w:rsidR="00E32B9B" w14:paraId="01905362" w14:textId="77777777" w:rsidTr="00A97204">
        <w:trPr>
          <w:trHeight w:val="33"/>
          <w:ins w:id="282" w:author="Sergio Caprara" w:date="2017-01-03T20:23:00Z"/>
          <w:trPrChange w:id="283" w:author="Sergio Caprara" w:date="2017-01-03T20:34:00Z">
            <w:trPr>
              <w:trHeight w:val="364"/>
            </w:trPr>
          </w:trPrChange>
        </w:trPr>
        <w:tc>
          <w:tcPr>
            <w:tcW w:w="2268" w:type="dxa"/>
            <w:vAlign w:val="center"/>
            <w:tcPrChange w:id="284" w:author="Sergio Caprara" w:date="2017-01-03T20:34:00Z">
              <w:tcPr>
                <w:tcW w:w="2268" w:type="dxa"/>
                <w:vAlign w:val="center"/>
              </w:tcPr>
            </w:tcPrChange>
          </w:tcPr>
          <w:p w14:paraId="75E86EAE" w14:textId="11557520" w:rsidR="00E32B9B" w:rsidRDefault="00E32B9B" w:rsidP="00E32B9B">
            <w:pPr>
              <w:spacing w:after="0" w:line="240" w:lineRule="auto"/>
              <w:ind w:left="0" w:right="0" w:firstLine="0"/>
              <w:jc w:val="left"/>
              <w:rPr>
                <w:ins w:id="285" w:author="Sergio Caprara" w:date="2017-01-03T20:23:00Z"/>
                <w:sz w:val="22"/>
                <w:lang w:val="en-GB"/>
              </w:rPr>
            </w:pPr>
            <w:ins w:id="286" w:author="Sergio Caprara" w:date="2017-01-04T21:14:00Z">
              <w:r>
                <w:rPr>
                  <w:b/>
                  <w:sz w:val="22"/>
                  <w:lang w:val="en-GB"/>
                </w:rPr>
                <w:t>Purpose</w:t>
              </w:r>
            </w:ins>
          </w:p>
        </w:tc>
        <w:tc>
          <w:tcPr>
            <w:tcW w:w="4678" w:type="dxa"/>
            <w:vAlign w:val="center"/>
            <w:tcPrChange w:id="287" w:author="Sergio Caprara" w:date="2017-01-03T20:34:00Z">
              <w:tcPr>
                <w:tcW w:w="4678" w:type="dxa"/>
                <w:vAlign w:val="center"/>
              </w:tcPr>
            </w:tcPrChange>
          </w:tcPr>
          <w:p w14:paraId="70EAFA46" w14:textId="0A51F981" w:rsidR="00E32B9B" w:rsidRDefault="00E32B9B" w:rsidP="00E32B9B">
            <w:pPr>
              <w:spacing w:after="0" w:line="240" w:lineRule="auto"/>
              <w:ind w:left="0" w:right="0" w:firstLine="0"/>
              <w:jc w:val="left"/>
              <w:rPr>
                <w:ins w:id="288" w:author="Sergio Caprara" w:date="2017-01-03T20:23:00Z"/>
                <w:sz w:val="22"/>
                <w:lang w:val="en-GB"/>
              </w:rPr>
            </w:pPr>
            <w:ins w:id="289" w:author="Sergio Caprara" w:date="2017-01-04T21:14:00Z">
              <w:r>
                <w:rPr>
                  <w:sz w:val="22"/>
                  <w:lang w:val="en-GB"/>
                </w:rPr>
                <w:t>3.4</w:t>
              </w:r>
            </w:ins>
          </w:p>
        </w:tc>
      </w:tr>
      <w:tr w:rsidR="00E32B9B" w14:paraId="6E05961C" w14:textId="77777777" w:rsidTr="00A97204">
        <w:trPr>
          <w:trHeight w:val="33"/>
          <w:ins w:id="290" w:author="Sergio Caprara" w:date="2017-01-04T21:14:00Z"/>
        </w:trPr>
        <w:tc>
          <w:tcPr>
            <w:tcW w:w="2268" w:type="dxa"/>
            <w:vAlign w:val="center"/>
          </w:tcPr>
          <w:p w14:paraId="151D4C35" w14:textId="05DD8C41" w:rsidR="00E32B9B" w:rsidRDefault="00E32B9B" w:rsidP="00E32B9B">
            <w:pPr>
              <w:spacing w:after="0" w:line="240" w:lineRule="auto"/>
              <w:ind w:left="0" w:right="0" w:firstLine="0"/>
              <w:jc w:val="left"/>
              <w:rPr>
                <w:ins w:id="291" w:author="Sergio Caprara" w:date="2017-01-04T21:14:00Z"/>
                <w:b/>
                <w:sz w:val="22"/>
                <w:lang w:val="en-GB"/>
              </w:rPr>
            </w:pPr>
            <w:ins w:id="292" w:author="Sergio Caprara" w:date="2017-01-04T21:14:00Z">
              <w:r>
                <w:rPr>
                  <w:b/>
                  <w:sz w:val="22"/>
                  <w:lang w:val="en-GB"/>
                </w:rPr>
                <w:t>Dependencies</w:t>
              </w:r>
            </w:ins>
          </w:p>
        </w:tc>
        <w:tc>
          <w:tcPr>
            <w:tcW w:w="4678" w:type="dxa"/>
            <w:vAlign w:val="center"/>
          </w:tcPr>
          <w:p w14:paraId="20015423" w14:textId="77777777" w:rsidR="00E32B9B" w:rsidRDefault="00E32B9B" w:rsidP="00E32B9B">
            <w:pPr>
              <w:spacing w:after="0" w:line="240" w:lineRule="auto"/>
              <w:ind w:left="0" w:right="0" w:firstLine="0"/>
              <w:jc w:val="left"/>
              <w:rPr>
                <w:ins w:id="293" w:author="Sergio Caprara" w:date="2017-01-04T21:14:00Z"/>
                <w:sz w:val="22"/>
                <w:lang w:val="en-GB"/>
              </w:rPr>
            </w:pPr>
          </w:p>
        </w:tc>
      </w:tr>
    </w:tbl>
    <w:p w14:paraId="53FA2DB8" w14:textId="16D9DB37" w:rsidR="0093067B" w:rsidRDefault="0093067B" w:rsidP="0093067B">
      <w:pPr>
        <w:spacing w:after="120"/>
        <w:ind w:right="2183"/>
        <w:rPr>
          <w:ins w:id="294"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295" w:author="Sergio Caprara" w:date="2017-01-03T20:34: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296">
          <w:tblGrid>
            <w:gridCol w:w="2268"/>
            <w:gridCol w:w="4678"/>
          </w:tblGrid>
        </w:tblGridChange>
      </w:tblGrid>
      <w:tr w:rsidR="0093067B" w:rsidRPr="00A459C4" w14:paraId="0436D752" w14:textId="77777777" w:rsidTr="00A97204">
        <w:trPr>
          <w:trHeight w:val="23"/>
          <w:ins w:id="297" w:author="Sergio Caprara" w:date="2017-01-03T20:23:00Z"/>
          <w:trPrChange w:id="298" w:author="Sergio Caprara" w:date="2017-01-03T20:34:00Z">
            <w:trPr>
              <w:trHeight w:val="364"/>
            </w:trPr>
          </w:trPrChange>
        </w:trPr>
        <w:tc>
          <w:tcPr>
            <w:tcW w:w="2268" w:type="dxa"/>
            <w:vAlign w:val="center"/>
            <w:tcPrChange w:id="299" w:author="Sergio Caprara" w:date="2017-01-03T20:34:00Z">
              <w:tcPr>
                <w:tcW w:w="2268" w:type="dxa"/>
              </w:tcPr>
            </w:tcPrChange>
          </w:tcPr>
          <w:p w14:paraId="53476C58" w14:textId="77777777" w:rsidR="0093067B" w:rsidRPr="00A459C4" w:rsidRDefault="0093067B">
            <w:pPr>
              <w:spacing w:after="0" w:line="240" w:lineRule="auto"/>
              <w:ind w:left="0" w:right="0" w:firstLine="0"/>
              <w:jc w:val="left"/>
              <w:rPr>
                <w:ins w:id="300" w:author="Sergio Caprara" w:date="2017-01-03T20:23:00Z"/>
                <w:b/>
                <w:sz w:val="22"/>
                <w:lang w:val="en-GB"/>
              </w:rPr>
              <w:pPrChange w:id="301" w:author="Sergio Caprara" w:date="2017-01-03T20:32:00Z">
                <w:pPr>
                  <w:spacing w:after="0" w:line="240" w:lineRule="auto"/>
                  <w:ind w:left="0" w:right="0" w:firstLine="0"/>
                </w:pPr>
              </w:pPrChange>
            </w:pPr>
            <w:ins w:id="302" w:author="Sergio Caprara" w:date="2017-01-03T20:23:00Z">
              <w:r>
                <w:rPr>
                  <w:b/>
                  <w:sz w:val="22"/>
                  <w:lang w:val="en-GB"/>
                </w:rPr>
                <w:t>Test Case Identifier</w:t>
              </w:r>
            </w:ins>
          </w:p>
        </w:tc>
        <w:tc>
          <w:tcPr>
            <w:tcW w:w="4678" w:type="dxa"/>
            <w:vAlign w:val="center"/>
            <w:tcPrChange w:id="303" w:author="Sergio Caprara" w:date="2017-01-03T20:34:00Z">
              <w:tcPr>
                <w:tcW w:w="4678" w:type="dxa"/>
              </w:tcPr>
            </w:tcPrChange>
          </w:tcPr>
          <w:p w14:paraId="76144F65" w14:textId="333C38C3" w:rsidR="0093067B" w:rsidRPr="0093067B" w:rsidRDefault="00A97204">
            <w:pPr>
              <w:spacing w:after="0" w:line="240" w:lineRule="auto"/>
              <w:ind w:left="0" w:right="0" w:firstLine="0"/>
              <w:jc w:val="left"/>
              <w:rPr>
                <w:ins w:id="304" w:author="Sergio Caprara" w:date="2017-01-03T20:23:00Z"/>
                <w:sz w:val="22"/>
                <w:lang w:val="en-GB"/>
                <w:rPrChange w:id="305" w:author="Sergio Caprara" w:date="2017-01-03T20:25:00Z">
                  <w:rPr>
                    <w:ins w:id="306" w:author="Sergio Caprara" w:date="2017-01-03T20:23:00Z"/>
                    <w:b/>
                    <w:sz w:val="22"/>
                    <w:lang w:val="en-GB"/>
                  </w:rPr>
                </w:rPrChange>
              </w:rPr>
              <w:pPrChange w:id="307" w:author="Sergio Caprara" w:date="2017-01-03T20:32:00Z">
                <w:pPr>
                  <w:spacing w:after="0" w:line="240" w:lineRule="auto"/>
                  <w:ind w:left="0" w:right="0" w:firstLine="0"/>
                </w:pPr>
              </w:pPrChange>
            </w:pPr>
            <w:ins w:id="308" w:author="Sergio Caprara" w:date="2017-01-03T20:30:00Z">
              <w:r>
                <w:rPr>
                  <w:sz w:val="22"/>
                  <w:lang w:val="en-GB"/>
                </w:rPr>
                <w:t>I2T3</w:t>
              </w:r>
            </w:ins>
          </w:p>
        </w:tc>
      </w:tr>
      <w:tr w:rsidR="0093067B" w14:paraId="655018B4" w14:textId="77777777" w:rsidTr="00A97204">
        <w:trPr>
          <w:trHeight w:val="18"/>
          <w:ins w:id="309" w:author="Sergio Caprara" w:date="2017-01-03T20:23:00Z"/>
          <w:trPrChange w:id="310" w:author="Sergio Caprara" w:date="2017-01-03T20:34:00Z">
            <w:trPr>
              <w:trHeight w:val="364"/>
            </w:trPr>
          </w:trPrChange>
        </w:trPr>
        <w:tc>
          <w:tcPr>
            <w:tcW w:w="2268" w:type="dxa"/>
            <w:vAlign w:val="center"/>
            <w:tcPrChange w:id="311" w:author="Sergio Caprara" w:date="2017-01-03T20:34:00Z">
              <w:tcPr>
                <w:tcW w:w="2268" w:type="dxa"/>
                <w:vAlign w:val="center"/>
              </w:tcPr>
            </w:tcPrChange>
          </w:tcPr>
          <w:p w14:paraId="46EF218E" w14:textId="77777777" w:rsidR="0093067B" w:rsidRDefault="0093067B">
            <w:pPr>
              <w:spacing w:after="0" w:line="240" w:lineRule="auto"/>
              <w:ind w:left="0" w:right="0" w:firstLine="0"/>
              <w:jc w:val="left"/>
              <w:rPr>
                <w:ins w:id="312" w:author="Sergio Caprara" w:date="2017-01-03T20:23:00Z"/>
                <w:sz w:val="22"/>
                <w:lang w:val="en-GB"/>
              </w:rPr>
            </w:pPr>
            <w:ins w:id="313" w:author="Sergio Caprara" w:date="2017-01-03T20:23:00Z">
              <w:r>
                <w:rPr>
                  <w:b/>
                  <w:sz w:val="22"/>
                  <w:lang w:val="en-GB"/>
                </w:rPr>
                <w:t>Test Item(s)</w:t>
              </w:r>
            </w:ins>
          </w:p>
        </w:tc>
        <w:tc>
          <w:tcPr>
            <w:tcW w:w="4678" w:type="dxa"/>
            <w:vAlign w:val="center"/>
            <w:tcPrChange w:id="314" w:author="Sergio Caprara" w:date="2017-01-03T20:34:00Z">
              <w:tcPr>
                <w:tcW w:w="4678" w:type="dxa"/>
                <w:vAlign w:val="center"/>
              </w:tcPr>
            </w:tcPrChange>
          </w:tcPr>
          <w:p w14:paraId="5EE72A56" w14:textId="46406A4E" w:rsidR="0093067B" w:rsidRDefault="00A97204">
            <w:pPr>
              <w:spacing w:after="0" w:line="240" w:lineRule="auto"/>
              <w:ind w:left="0" w:right="0" w:firstLine="0"/>
              <w:jc w:val="left"/>
              <w:rPr>
                <w:ins w:id="315" w:author="Sergio Caprara" w:date="2017-01-03T20:23:00Z"/>
                <w:sz w:val="22"/>
                <w:lang w:val="en-GB"/>
              </w:rPr>
            </w:pPr>
            <w:ins w:id="316" w:author="Sergio Caprara" w:date="2017-01-03T20:30:00Z">
              <w:r>
                <w:rPr>
                  <w:sz w:val="22"/>
                  <w:lang w:val="en-GB"/>
                </w:rPr>
                <w:t xml:space="preserve">Database → </w:t>
              </w:r>
              <w:proofErr w:type="spellStart"/>
              <w:r>
                <w:rPr>
                  <w:sz w:val="22"/>
                  <w:lang w:val="en-GB"/>
                </w:rPr>
                <w:t>CarDAO</w:t>
              </w:r>
            </w:ins>
            <w:proofErr w:type="spellEnd"/>
          </w:p>
        </w:tc>
      </w:tr>
      <w:tr w:rsidR="0093067B" w14:paraId="7247C45B" w14:textId="77777777" w:rsidTr="00A97204">
        <w:trPr>
          <w:trHeight w:val="18"/>
          <w:ins w:id="317" w:author="Sergio Caprara" w:date="2017-01-03T20:23:00Z"/>
          <w:trPrChange w:id="318" w:author="Sergio Caprara" w:date="2017-01-03T20:34:00Z">
            <w:trPr>
              <w:trHeight w:val="364"/>
            </w:trPr>
          </w:trPrChange>
        </w:trPr>
        <w:tc>
          <w:tcPr>
            <w:tcW w:w="2268" w:type="dxa"/>
            <w:vAlign w:val="center"/>
            <w:tcPrChange w:id="319" w:author="Sergio Caprara" w:date="2017-01-03T20:34:00Z">
              <w:tcPr>
                <w:tcW w:w="2268" w:type="dxa"/>
                <w:vAlign w:val="center"/>
              </w:tcPr>
            </w:tcPrChange>
          </w:tcPr>
          <w:p w14:paraId="4CD0AE12" w14:textId="77777777" w:rsidR="0093067B" w:rsidRDefault="0093067B">
            <w:pPr>
              <w:spacing w:after="0" w:line="240" w:lineRule="auto"/>
              <w:ind w:left="0" w:right="0" w:firstLine="0"/>
              <w:jc w:val="left"/>
              <w:rPr>
                <w:ins w:id="320" w:author="Sergio Caprara" w:date="2017-01-03T20:23:00Z"/>
                <w:sz w:val="22"/>
                <w:lang w:val="en-GB"/>
              </w:rPr>
            </w:pPr>
            <w:ins w:id="321" w:author="Sergio Caprara" w:date="2017-01-03T20:23:00Z">
              <w:r>
                <w:rPr>
                  <w:b/>
                  <w:sz w:val="22"/>
                  <w:lang w:val="en-GB"/>
                </w:rPr>
                <w:t>Input Specification</w:t>
              </w:r>
            </w:ins>
          </w:p>
        </w:tc>
        <w:tc>
          <w:tcPr>
            <w:tcW w:w="4678" w:type="dxa"/>
            <w:vAlign w:val="center"/>
            <w:tcPrChange w:id="322" w:author="Sergio Caprara" w:date="2017-01-03T20:34:00Z">
              <w:tcPr>
                <w:tcW w:w="4678" w:type="dxa"/>
                <w:vAlign w:val="center"/>
              </w:tcPr>
            </w:tcPrChange>
          </w:tcPr>
          <w:p w14:paraId="7CB2CBF7" w14:textId="611037FA" w:rsidR="0093067B" w:rsidRDefault="0093067B">
            <w:pPr>
              <w:spacing w:after="0" w:line="240" w:lineRule="auto"/>
              <w:ind w:left="0" w:right="0" w:firstLine="0"/>
              <w:jc w:val="left"/>
              <w:rPr>
                <w:ins w:id="323" w:author="Sergio Caprara" w:date="2017-01-03T20:23:00Z"/>
                <w:sz w:val="22"/>
                <w:lang w:val="en-GB"/>
              </w:rPr>
            </w:pPr>
          </w:p>
        </w:tc>
      </w:tr>
      <w:tr w:rsidR="0093067B" w14:paraId="1C1569C6" w14:textId="77777777" w:rsidTr="00A97204">
        <w:trPr>
          <w:trHeight w:val="18"/>
          <w:ins w:id="324" w:author="Sergio Caprara" w:date="2017-01-03T20:23:00Z"/>
          <w:trPrChange w:id="325" w:author="Sergio Caprara" w:date="2017-01-03T20:34:00Z">
            <w:trPr>
              <w:trHeight w:val="364"/>
            </w:trPr>
          </w:trPrChange>
        </w:trPr>
        <w:tc>
          <w:tcPr>
            <w:tcW w:w="2268" w:type="dxa"/>
            <w:vAlign w:val="center"/>
            <w:tcPrChange w:id="326" w:author="Sergio Caprara" w:date="2017-01-03T20:34:00Z">
              <w:tcPr>
                <w:tcW w:w="2268" w:type="dxa"/>
                <w:vAlign w:val="center"/>
              </w:tcPr>
            </w:tcPrChange>
          </w:tcPr>
          <w:p w14:paraId="4644BA30" w14:textId="77777777" w:rsidR="0093067B" w:rsidRDefault="0093067B">
            <w:pPr>
              <w:spacing w:after="0" w:line="240" w:lineRule="auto"/>
              <w:ind w:left="0" w:right="0" w:firstLine="0"/>
              <w:jc w:val="left"/>
              <w:rPr>
                <w:ins w:id="327" w:author="Sergio Caprara" w:date="2017-01-03T20:23:00Z"/>
                <w:sz w:val="22"/>
                <w:lang w:val="en-GB"/>
              </w:rPr>
            </w:pPr>
            <w:ins w:id="328" w:author="Sergio Caprara" w:date="2017-01-03T20:23:00Z">
              <w:r>
                <w:rPr>
                  <w:b/>
                  <w:sz w:val="22"/>
                  <w:lang w:val="en-GB"/>
                </w:rPr>
                <w:t>Output Specification</w:t>
              </w:r>
            </w:ins>
          </w:p>
        </w:tc>
        <w:tc>
          <w:tcPr>
            <w:tcW w:w="4678" w:type="dxa"/>
            <w:vAlign w:val="center"/>
            <w:tcPrChange w:id="329" w:author="Sergio Caprara" w:date="2017-01-03T20:34:00Z">
              <w:tcPr>
                <w:tcW w:w="4678" w:type="dxa"/>
                <w:vAlign w:val="center"/>
              </w:tcPr>
            </w:tcPrChange>
          </w:tcPr>
          <w:p w14:paraId="55A7A944" w14:textId="77777777" w:rsidR="0093067B" w:rsidRDefault="0093067B">
            <w:pPr>
              <w:spacing w:after="0" w:line="240" w:lineRule="auto"/>
              <w:ind w:left="0" w:right="0" w:firstLine="0"/>
              <w:jc w:val="left"/>
              <w:rPr>
                <w:ins w:id="330" w:author="Sergio Caprara" w:date="2017-01-03T20:23:00Z"/>
                <w:sz w:val="22"/>
                <w:lang w:val="en-GB"/>
              </w:rPr>
            </w:pPr>
            <w:ins w:id="331" w:author="Sergio Caprara" w:date="2017-01-03T20:23:00Z">
              <w:r>
                <w:rPr>
                  <w:sz w:val="22"/>
                  <w:lang w:val="en-GB"/>
                </w:rPr>
                <w:t>3.3</w:t>
              </w:r>
            </w:ins>
          </w:p>
        </w:tc>
      </w:tr>
      <w:tr w:rsidR="00E32B9B" w14:paraId="1759E1B4" w14:textId="77777777" w:rsidTr="00A97204">
        <w:trPr>
          <w:trHeight w:val="18"/>
          <w:ins w:id="332" w:author="Sergio Caprara" w:date="2017-01-03T20:23:00Z"/>
          <w:trPrChange w:id="333" w:author="Sergio Caprara" w:date="2017-01-03T20:34:00Z">
            <w:trPr>
              <w:trHeight w:val="364"/>
            </w:trPr>
          </w:trPrChange>
        </w:trPr>
        <w:tc>
          <w:tcPr>
            <w:tcW w:w="2268" w:type="dxa"/>
            <w:vAlign w:val="center"/>
            <w:tcPrChange w:id="334" w:author="Sergio Caprara" w:date="2017-01-03T20:34:00Z">
              <w:tcPr>
                <w:tcW w:w="2268" w:type="dxa"/>
                <w:vAlign w:val="center"/>
              </w:tcPr>
            </w:tcPrChange>
          </w:tcPr>
          <w:p w14:paraId="7C87A31F" w14:textId="45F6AC01" w:rsidR="00E32B9B" w:rsidRDefault="00E32B9B" w:rsidP="00E32B9B">
            <w:pPr>
              <w:spacing w:after="0" w:line="240" w:lineRule="auto"/>
              <w:ind w:left="0" w:right="0" w:firstLine="0"/>
              <w:jc w:val="left"/>
              <w:rPr>
                <w:ins w:id="335" w:author="Sergio Caprara" w:date="2017-01-03T20:23:00Z"/>
                <w:sz w:val="22"/>
                <w:lang w:val="en-GB"/>
              </w:rPr>
            </w:pPr>
            <w:ins w:id="336" w:author="Sergio Caprara" w:date="2017-01-04T21:14:00Z">
              <w:r>
                <w:rPr>
                  <w:b/>
                  <w:sz w:val="22"/>
                  <w:lang w:val="en-GB"/>
                </w:rPr>
                <w:t>Purpose</w:t>
              </w:r>
            </w:ins>
          </w:p>
        </w:tc>
        <w:tc>
          <w:tcPr>
            <w:tcW w:w="4678" w:type="dxa"/>
            <w:vAlign w:val="center"/>
            <w:tcPrChange w:id="337" w:author="Sergio Caprara" w:date="2017-01-03T20:34:00Z">
              <w:tcPr>
                <w:tcW w:w="4678" w:type="dxa"/>
                <w:vAlign w:val="center"/>
              </w:tcPr>
            </w:tcPrChange>
          </w:tcPr>
          <w:p w14:paraId="7A89E66D" w14:textId="3D3FDF83" w:rsidR="00E32B9B" w:rsidRDefault="00E32B9B" w:rsidP="00E32B9B">
            <w:pPr>
              <w:spacing w:after="0" w:line="240" w:lineRule="auto"/>
              <w:ind w:left="0" w:right="0" w:firstLine="0"/>
              <w:jc w:val="left"/>
              <w:rPr>
                <w:ins w:id="338" w:author="Sergio Caprara" w:date="2017-01-03T20:23:00Z"/>
                <w:sz w:val="22"/>
                <w:lang w:val="en-GB"/>
              </w:rPr>
            </w:pPr>
            <w:ins w:id="339" w:author="Sergio Caprara" w:date="2017-01-04T21:14:00Z">
              <w:r>
                <w:rPr>
                  <w:sz w:val="22"/>
                  <w:lang w:val="en-GB"/>
                </w:rPr>
                <w:t>3.4</w:t>
              </w:r>
            </w:ins>
          </w:p>
        </w:tc>
      </w:tr>
      <w:tr w:rsidR="00E32B9B" w14:paraId="56EBE703" w14:textId="77777777" w:rsidTr="00A97204">
        <w:trPr>
          <w:trHeight w:val="18"/>
          <w:ins w:id="340" w:author="Sergio Caprara" w:date="2017-01-04T21:14:00Z"/>
        </w:trPr>
        <w:tc>
          <w:tcPr>
            <w:tcW w:w="2268" w:type="dxa"/>
            <w:vAlign w:val="center"/>
          </w:tcPr>
          <w:p w14:paraId="5884090D" w14:textId="566E6A0C" w:rsidR="00E32B9B" w:rsidRDefault="00E32B9B" w:rsidP="00E32B9B">
            <w:pPr>
              <w:spacing w:after="0" w:line="240" w:lineRule="auto"/>
              <w:ind w:left="0" w:right="0" w:firstLine="0"/>
              <w:jc w:val="left"/>
              <w:rPr>
                <w:ins w:id="341" w:author="Sergio Caprara" w:date="2017-01-04T21:14:00Z"/>
                <w:b/>
                <w:sz w:val="22"/>
                <w:lang w:val="en-GB"/>
              </w:rPr>
            </w:pPr>
            <w:ins w:id="342" w:author="Sergio Caprara" w:date="2017-01-04T21:14:00Z">
              <w:r>
                <w:rPr>
                  <w:b/>
                  <w:sz w:val="22"/>
                  <w:lang w:val="en-GB"/>
                </w:rPr>
                <w:t>Dependencies</w:t>
              </w:r>
            </w:ins>
          </w:p>
        </w:tc>
        <w:tc>
          <w:tcPr>
            <w:tcW w:w="4678" w:type="dxa"/>
            <w:vAlign w:val="center"/>
          </w:tcPr>
          <w:p w14:paraId="5C5C2B09" w14:textId="77777777" w:rsidR="00E32B9B" w:rsidRDefault="00E32B9B" w:rsidP="00E32B9B">
            <w:pPr>
              <w:spacing w:after="0" w:line="240" w:lineRule="auto"/>
              <w:ind w:left="0" w:right="0" w:firstLine="0"/>
              <w:jc w:val="left"/>
              <w:rPr>
                <w:ins w:id="343" w:author="Sergio Caprara" w:date="2017-01-04T21:14:00Z"/>
                <w:sz w:val="22"/>
                <w:lang w:val="en-GB"/>
              </w:rPr>
            </w:pPr>
          </w:p>
        </w:tc>
      </w:tr>
    </w:tbl>
    <w:p w14:paraId="6E3484D7" w14:textId="77777777" w:rsidR="0093067B" w:rsidRDefault="0093067B" w:rsidP="0093067B">
      <w:pPr>
        <w:spacing w:after="120"/>
        <w:ind w:right="2183"/>
        <w:rPr>
          <w:ins w:id="344"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345" w:author="Sergio Caprara" w:date="2017-01-03T20:3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346">
          <w:tblGrid>
            <w:gridCol w:w="2268"/>
            <w:gridCol w:w="4678"/>
          </w:tblGrid>
        </w:tblGridChange>
      </w:tblGrid>
      <w:tr w:rsidR="0093067B" w:rsidRPr="00A459C4" w14:paraId="3D3945C0" w14:textId="77777777" w:rsidTr="00A97204">
        <w:trPr>
          <w:trHeight w:val="23"/>
          <w:ins w:id="347" w:author="Sergio Caprara" w:date="2017-01-03T20:23:00Z"/>
          <w:trPrChange w:id="348" w:author="Sergio Caprara" w:date="2017-01-03T20:35:00Z">
            <w:trPr>
              <w:trHeight w:val="364"/>
            </w:trPr>
          </w:trPrChange>
        </w:trPr>
        <w:tc>
          <w:tcPr>
            <w:tcW w:w="2268" w:type="dxa"/>
            <w:vAlign w:val="center"/>
            <w:tcPrChange w:id="349" w:author="Sergio Caprara" w:date="2017-01-03T20:35:00Z">
              <w:tcPr>
                <w:tcW w:w="2268" w:type="dxa"/>
              </w:tcPr>
            </w:tcPrChange>
          </w:tcPr>
          <w:p w14:paraId="6FD90CC3" w14:textId="77777777" w:rsidR="0093067B" w:rsidRPr="00A459C4" w:rsidRDefault="0093067B">
            <w:pPr>
              <w:spacing w:after="0" w:line="240" w:lineRule="auto"/>
              <w:ind w:left="0" w:right="0" w:firstLine="0"/>
              <w:jc w:val="left"/>
              <w:rPr>
                <w:ins w:id="350" w:author="Sergio Caprara" w:date="2017-01-03T20:23:00Z"/>
                <w:b/>
                <w:sz w:val="22"/>
                <w:lang w:val="en-GB"/>
              </w:rPr>
              <w:pPrChange w:id="351" w:author="Sergio Caprara" w:date="2017-01-03T20:32:00Z">
                <w:pPr>
                  <w:spacing w:after="0" w:line="240" w:lineRule="auto"/>
                  <w:ind w:left="0" w:right="0" w:firstLine="0"/>
                </w:pPr>
              </w:pPrChange>
            </w:pPr>
            <w:ins w:id="352" w:author="Sergio Caprara" w:date="2017-01-03T20:23:00Z">
              <w:r>
                <w:rPr>
                  <w:b/>
                  <w:sz w:val="22"/>
                  <w:lang w:val="en-GB"/>
                </w:rPr>
                <w:t>Test Case Identifier</w:t>
              </w:r>
            </w:ins>
          </w:p>
        </w:tc>
        <w:tc>
          <w:tcPr>
            <w:tcW w:w="4678" w:type="dxa"/>
            <w:vAlign w:val="center"/>
            <w:tcPrChange w:id="353" w:author="Sergio Caprara" w:date="2017-01-03T20:35:00Z">
              <w:tcPr>
                <w:tcW w:w="4678" w:type="dxa"/>
              </w:tcPr>
            </w:tcPrChange>
          </w:tcPr>
          <w:p w14:paraId="74CB7AF7" w14:textId="14AA1091" w:rsidR="0093067B" w:rsidRPr="0093067B" w:rsidRDefault="00A97204">
            <w:pPr>
              <w:spacing w:after="0" w:line="240" w:lineRule="auto"/>
              <w:ind w:left="0" w:right="0" w:firstLine="0"/>
              <w:jc w:val="left"/>
              <w:rPr>
                <w:ins w:id="354" w:author="Sergio Caprara" w:date="2017-01-03T20:23:00Z"/>
                <w:sz w:val="22"/>
                <w:lang w:val="en-GB"/>
                <w:rPrChange w:id="355" w:author="Sergio Caprara" w:date="2017-01-03T20:24:00Z">
                  <w:rPr>
                    <w:ins w:id="356" w:author="Sergio Caprara" w:date="2017-01-03T20:23:00Z"/>
                    <w:b/>
                    <w:sz w:val="22"/>
                    <w:lang w:val="en-GB"/>
                  </w:rPr>
                </w:rPrChange>
              </w:rPr>
              <w:pPrChange w:id="357" w:author="Sergio Caprara" w:date="2017-01-03T20:32:00Z">
                <w:pPr>
                  <w:spacing w:after="0" w:line="240" w:lineRule="auto"/>
                  <w:ind w:left="0" w:right="0" w:firstLine="0"/>
                </w:pPr>
              </w:pPrChange>
            </w:pPr>
            <w:ins w:id="358" w:author="Sergio Caprara" w:date="2017-01-03T20:30:00Z">
              <w:r>
                <w:rPr>
                  <w:sz w:val="22"/>
                  <w:lang w:val="en-GB"/>
                </w:rPr>
                <w:t>I2T4</w:t>
              </w:r>
            </w:ins>
          </w:p>
        </w:tc>
      </w:tr>
      <w:tr w:rsidR="0093067B" w14:paraId="014E5F5E" w14:textId="77777777" w:rsidTr="00A97204">
        <w:trPr>
          <w:trHeight w:val="18"/>
          <w:ins w:id="359" w:author="Sergio Caprara" w:date="2017-01-03T20:23:00Z"/>
          <w:trPrChange w:id="360" w:author="Sergio Caprara" w:date="2017-01-03T20:35:00Z">
            <w:trPr>
              <w:trHeight w:val="364"/>
            </w:trPr>
          </w:trPrChange>
        </w:trPr>
        <w:tc>
          <w:tcPr>
            <w:tcW w:w="2268" w:type="dxa"/>
            <w:vAlign w:val="center"/>
            <w:tcPrChange w:id="361" w:author="Sergio Caprara" w:date="2017-01-03T20:35:00Z">
              <w:tcPr>
                <w:tcW w:w="2268" w:type="dxa"/>
                <w:vAlign w:val="center"/>
              </w:tcPr>
            </w:tcPrChange>
          </w:tcPr>
          <w:p w14:paraId="59359F81" w14:textId="77777777" w:rsidR="0093067B" w:rsidRDefault="0093067B">
            <w:pPr>
              <w:spacing w:after="0" w:line="240" w:lineRule="auto"/>
              <w:ind w:left="0" w:right="0" w:firstLine="0"/>
              <w:jc w:val="left"/>
              <w:rPr>
                <w:ins w:id="362" w:author="Sergio Caprara" w:date="2017-01-03T20:23:00Z"/>
                <w:sz w:val="22"/>
                <w:lang w:val="en-GB"/>
              </w:rPr>
            </w:pPr>
            <w:ins w:id="363" w:author="Sergio Caprara" w:date="2017-01-03T20:23:00Z">
              <w:r>
                <w:rPr>
                  <w:b/>
                  <w:sz w:val="22"/>
                  <w:lang w:val="en-GB"/>
                </w:rPr>
                <w:t>Test Item(s)</w:t>
              </w:r>
            </w:ins>
          </w:p>
        </w:tc>
        <w:tc>
          <w:tcPr>
            <w:tcW w:w="4678" w:type="dxa"/>
            <w:vAlign w:val="center"/>
            <w:tcPrChange w:id="364" w:author="Sergio Caprara" w:date="2017-01-03T20:35:00Z">
              <w:tcPr>
                <w:tcW w:w="4678" w:type="dxa"/>
                <w:vAlign w:val="center"/>
              </w:tcPr>
            </w:tcPrChange>
          </w:tcPr>
          <w:p w14:paraId="79350003" w14:textId="688D9ADF" w:rsidR="0093067B" w:rsidRDefault="00A97204">
            <w:pPr>
              <w:spacing w:after="0" w:line="240" w:lineRule="auto"/>
              <w:ind w:left="0" w:right="0" w:firstLine="0"/>
              <w:jc w:val="left"/>
              <w:rPr>
                <w:ins w:id="365" w:author="Sergio Caprara" w:date="2017-01-03T20:23:00Z"/>
                <w:sz w:val="22"/>
                <w:lang w:val="en-GB"/>
              </w:rPr>
            </w:pPr>
            <w:ins w:id="366" w:author="Sergio Caprara" w:date="2017-01-03T20:30:00Z">
              <w:r>
                <w:rPr>
                  <w:sz w:val="22"/>
                  <w:lang w:val="en-GB"/>
                </w:rPr>
                <w:t xml:space="preserve">Database → </w:t>
              </w:r>
              <w:proofErr w:type="spellStart"/>
              <w:r>
                <w:rPr>
                  <w:sz w:val="22"/>
                  <w:lang w:val="en-GB"/>
                </w:rPr>
                <w:t>ParkingAreaDAO</w:t>
              </w:r>
            </w:ins>
            <w:proofErr w:type="spellEnd"/>
          </w:p>
        </w:tc>
      </w:tr>
      <w:tr w:rsidR="0093067B" w14:paraId="3294337C" w14:textId="77777777" w:rsidTr="00A97204">
        <w:trPr>
          <w:trHeight w:val="18"/>
          <w:ins w:id="367" w:author="Sergio Caprara" w:date="2017-01-03T20:23:00Z"/>
          <w:trPrChange w:id="368" w:author="Sergio Caprara" w:date="2017-01-03T20:35:00Z">
            <w:trPr>
              <w:trHeight w:val="364"/>
            </w:trPr>
          </w:trPrChange>
        </w:trPr>
        <w:tc>
          <w:tcPr>
            <w:tcW w:w="2268" w:type="dxa"/>
            <w:vAlign w:val="center"/>
            <w:tcPrChange w:id="369" w:author="Sergio Caprara" w:date="2017-01-03T20:35:00Z">
              <w:tcPr>
                <w:tcW w:w="2268" w:type="dxa"/>
                <w:vAlign w:val="center"/>
              </w:tcPr>
            </w:tcPrChange>
          </w:tcPr>
          <w:p w14:paraId="36AD3865" w14:textId="77777777" w:rsidR="0093067B" w:rsidRDefault="0093067B">
            <w:pPr>
              <w:spacing w:after="0" w:line="240" w:lineRule="auto"/>
              <w:ind w:left="0" w:right="0" w:firstLine="0"/>
              <w:jc w:val="left"/>
              <w:rPr>
                <w:ins w:id="370" w:author="Sergio Caprara" w:date="2017-01-03T20:23:00Z"/>
                <w:sz w:val="22"/>
                <w:lang w:val="en-GB"/>
              </w:rPr>
            </w:pPr>
            <w:ins w:id="371" w:author="Sergio Caprara" w:date="2017-01-03T20:23:00Z">
              <w:r>
                <w:rPr>
                  <w:b/>
                  <w:sz w:val="22"/>
                  <w:lang w:val="en-GB"/>
                </w:rPr>
                <w:t>Input Specification</w:t>
              </w:r>
            </w:ins>
          </w:p>
        </w:tc>
        <w:tc>
          <w:tcPr>
            <w:tcW w:w="4678" w:type="dxa"/>
            <w:vAlign w:val="center"/>
            <w:tcPrChange w:id="372" w:author="Sergio Caprara" w:date="2017-01-03T20:35:00Z">
              <w:tcPr>
                <w:tcW w:w="4678" w:type="dxa"/>
                <w:vAlign w:val="center"/>
              </w:tcPr>
            </w:tcPrChange>
          </w:tcPr>
          <w:p w14:paraId="2E594AB8" w14:textId="2FFF19CD" w:rsidR="0093067B" w:rsidRDefault="0093067B">
            <w:pPr>
              <w:spacing w:after="0" w:line="240" w:lineRule="auto"/>
              <w:ind w:left="0" w:right="0" w:firstLine="0"/>
              <w:jc w:val="left"/>
              <w:rPr>
                <w:ins w:id="373" w:author="Sergio Caprara" w:date="2017-01-03T20:23:00Z"/>
                <w:sz w:val="22"/>
                <w:lang w:val="en-GB"/>
              </w:rPr>
            </w:pPr>
          </w:p>
        </w:tc>
      </w:tr>
      <w:tr w:rsidR="0093067B" w14:paraId="1192C391" w14:textId="77777777" w:rsidTr="00A97204">
        <w:trPr>
          <w:trHeight w:val="18"/>
          <w:ins w:id="374" w:author="Sergio Caprara" w:date="2017-01-03T20:23:00Z"/>
          <w:trPrChange w:id="375" w:author="Sergio Caprara" w:date="2017-01-03T20:35:00Z">
            <w:trPr>
              <w:trHeight w:val="364"/>
            </w:trPr>
          </w:trPrChange>
        </w:trPr>
        <w:tc>
          <w:tcPr>
            <w:tcW w:w="2268" w:type="dxa"/>
            <w:vAlign w:val="center"/>
            <w:tcPrChange w:id="376" w:author="Sergio Caprara" w:date="2017-01-03T20:35:00Z">
              <w:tcPr>
                <w:tcW w:w="2268" w:type="dxa"/>
                <w:vAlign w:val="center"/>
              </w:tcPr>
            </w:tcPrChange>
          </w:tcPr>
          <w:p w14:paraId="7A87F030" w14:textId="77777777" w:rsidR="0093067B" w:rsidRDefault="0093067B">
            <w:pPr>
              <w:spacing w:after="0" w:line="240" w:lineRule="auto"/>
              <w:ind w:left="0" w:right="0" w:firstLine="0"/>
              <w:jc w:val="left"/>
              <w:rPr>
                <w:ins w:id="377" w:author="Sergio Caprara" w:date="2017-01-03T20:23:00Z"/>
                <w:sz w:val="22"/>
                <w:lang w:val="en-GB"/>
              </w:rPr>
            </w:pPr>
            <w:ins w:id="378" w:author="Sergio Caprara" w:date="2017-01-03T20:23:00Z">
              <w:r>
                <w:rPr>
                  <w:b/>
                  <w:sz w:val="22"/>
                  <w:lang w:val="en-GB"/>
                </w:rPr>
                <w:t>Output Specification</w:t>
              </w:r>
            </w:ins>
          </w:p>
        </w:tc>
        <w:tc>
          <w:tcPr>
            <w:tcW w:w="4678" w:type="dxa"/>
            <w:vAlign w:val="center"/>
            <w:tcPrChange w:id="379" w:author="Sergio Caprara" w:date="2017-01-03T20:35:00Z">
              <w:tcPr>
                <w:tcW w:w="4678" w:type="dxa"/>
                <w:vAlign w:val="center"/>
              </w:tcPr>
            </w:tcPrChange>
          </w:tcPr>
          <w:p w14:paraId="4C1660F7" w14:textId="77777777" w:rsidR="0093067B" w:rsidRDefault="0093067B">
            <w:pPr>
              <w:spacing w:after="0" w:line="240" w:lineRule="auto"/>
              <w:ind w:left="0" w:right="0" w:firstLine="0"/>
              <w:jc w:val="left"/>
              <w:rPr>
                <w:ins w:id="380" w:author="Sergio Caprara" w:date="2017-01-03T20:23:00Z"/>
                <w:sz w:val="22"/>
                <w:lang w:val="en-GB"/>
              </w:rPr>
            </w:pPr>
            <w:ins w:id="381" w:author="Sergio Caprara" w:date="2017-01-03T20:23:00Z">
              <w:r>
                <w:rPr>
                  <w:sz w:val="22"/>
                  <w:lang w:val="en-GB"/>
                </w:rPr>
                <w:t>3.3</w:t>
              </w:r>
            </w:ins>
          </w:p>
        </w:tc>
      </w:tr>
      <w:tr w:rsidR="00E32B9B" w14:paraId="71540FAC" w14:textId="77777777" w:rsidTr="00A97204">
        <w:trPr>
          <w:trHeight w:val="18"/>
          <w:ins w:id="382" w:author="Sergio Caprara" w:date="2017-01-03T20:23:00Z"/>
          <w:trPrChange w:id="383" w:author="Sergio Caprara" w:date="2017-01-03T20:35:00Z">
            <w:trPr>
              <w:trHeight w:val="364"/>
            </w:trPr>
          </w:trPrChange>
        </w:trPr>
        <w:tc>
          <w:tcPr>
            <w:tcW w:w="2268" w:type="dxa"/>
            <w:vAlign w:val="center"/>
            <w:tcPrChange w:id="384" w:author="Sergio Caprara" w:date="2017-01-03T20:35:00Z">
              <w:tcPr>
                <w:tcW w:w="2268" w:type="dxa"/>
                <w:vAlign w:val="center"/>
              </w:tcPr>
            </w:tcPrChange>
          </w:tcPr>
          <w:p w14:paraId="4665515D" w14:textId="48B3C679" w:rsidR="00E32B9B" w:rsidRDefault="00E32B9B" w:rsidP="00E32B9B">
            <w:pPr>
              <w:spacing w:after="0" w:line="240" w:lineRule="auto"/>
              <w:ind w:left="0" w:right="0" w:firstLine="0"/>
              <w:jc w:val="left"/>
              <w:rPr>
                <w:ins w:id="385" w:author="Sergio Caprara" w:date="2017-01-03T20:23:00Z"/>
                <w:sz w:val="22"/>
                <w:lang w:val="en-GB"/>
              </w:rPr>
            </w:pPr>
            <w:ins w:id="386" w:author="Sergio Caprara" w:date="2017-01-04T21:14:00Z">
              <w:r>
                <w:rPr>
                  <w:b/>
                  <w:sz w:val="22"/>
                  <w:lang w:val="en-GB"/>
                </w:rPr>
                <w:t>Purpose</w:t>
              </w:r>
            </w:ins>
          </w:p>
        </w:tc>
        <w:tc>
          <w:tcPr>
            <w:tcW w:w="4678" w:type="dxa"/>
            <w:vAlign w:val="center"/>
            <w:tcPrChange w:id="387" w:author="Sergio Caprara" w:date="2017-01-03T20:35:00Z">
              <w:tcPr>
                <w:tcW w:w="4678" w:type="dxa"/>
                <w:vAlign w:val="center"/>
              </w:tcPr>
            </w:tcPrChange>
          </w:tcPr>
          <w:p w14:paraId="37EF45C3" w14:textId="14F50073" w:rsidR="00E32B9B" w:rsidRDefault="00E32B9B" w:rsidP="00E32B9B">
            <w:pPr>
              <w:spacing w:after="0" w:line="240" w:lineRule="auto"/>
              <w:ind w:left="0" w:right="0" w:firstLine="0"/>
              <w:jc w:val="left"/>
              <w:rPr>
                <w:ins w:id="388" w:author="Sergio Caprara" w:date="2017-01-03T20:23:00Z"/>
                <w:sz w:val="22"/>
                <w:lang w:val="en-GB"/>
              </w:rPr>
            </w:pPr>
            <w:ins w:id="389" w:author="Sergio Caprara" w:date="2017-01-04T21:14:00Z">
              <w:r>
                <w:rPr>
                  <w:sz w:val="22"/>
                  <w:lang w:val="en-GB"/>
                </w:rPr>
                <w:t>3.4</w:t>
              </w:r>
            </w:ins>
          </w:p>
        </w:tc>
      </w:tr>
      <w:tr w:rsidR="00E32B9B" w14:paraId="76518335" w14:textId="77777777" w:rsidTr="00A97204">
        <w:trPr>
          <w:trHeight w:val="18"/>
          <w:ins w:id="390" w:author="Sergio Caprara" w:date="2017-01-04T21:14:00Z"/>
        </w:trPr>
        <w:tc>
          <w:tcPr>
            <w:tcW w:w="2268" w:type="dxa"/>
            <w:vAlign w:val="center"/>
          </w:tcPr>
          <w:p w14:paraId="1F7F7743" w14:textId="161F080F" w:rsidR="00E32B9B" w:rsidRDefault="00E32B9B" w:rsidP="00E32B9B">
            <w:pPr>
              <w:spacing w:after="0" w:line="240" w:lineRule="auto"/>
              <w:ind w:left="0" w:right="0" w:firstLine="0"/>
              <w:jc w:val="left"/>
              <w:rPr>
                <w:ins w:id="391" w:author="Sergio Caprara" w:date="2017-01-04T21:14:00Z"/>
                <w:b/>
                <w:sz w:val="22"/>
                <w:lang w:val="en-GB"/>
              </w:rPr>
            </w:pPr>
            <w:ins w:id="392" w:author="Sergio Caprara" w:date="2017-01-04T21:14:00Z">
              <w:r>
                <w:rPr>
                  <w:b/>
                  <w:sz w:val="22"/>
                  <w:lang w:val="en-GB"/>
                </w:rPr>
                <w:t>Dependencies</w:t>
              </w:r>
            </w:ins>
          </w:p>
        </w:tc>
        <w:tc>
          <w:tcPr>
            <w:tcW w:w="4678" w:type="dxa"/>
            <w:vAlign w:val="center"/>
          </w:tcPr>
          <w:p w14:paraId="780F197B" w14:textId="77777777" w:rsidR="00E32B9B" w:rsidRDefault="00E32B9B" w:rsidP="00E32B9B">
            <w:pPr>
              <w:spacing w:after="0" w:line="240" w:lineRule="auto"/>
              <w:ind w:left="0" w:right="0" w:firstLine="0"/>
              <w:jc w:val="left"/>
              <w:rPr>
                <w:ins w:id="393" w:author="Sergio Caprara" w:date="2017-01-04T21:14:00Z"/>
                <w:sz w:val="22"/>
                <w:lang w:val="en-GB"/>
              </w:rPr>
            </w:pPr>
          </w:p>
        </w:tc>
      </w:tr>
    </w:tbl>
    <w:p w14:paraId="3EBB7B70" w14:textId="27948136" w:rsidR="0093067B" w:rsidRDefault="0093067B" w:rsidP="0093067B">
      <w:pPr>
        <w:spacing w:after="120"/>
        <w:ind w:right="2183"/>
        <w:rPr>
          <w:ins w:id="394" w:author="Sergio Caprara" w:date="2017-01-03T20:23: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395" w:author="Sergio Caprara" w:date="2017-01-03T20:3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396">
          <w:tblGrid>
            <w:gridCol w:w="2268"/>
            <w:gridCol w:w="4678"/>
          </w:tblGrid>
        </w:tblGridChange>
      </w:tblGrid>
      <w:tr w:rsidR="0093067B" w:rsidRPr="00A459C4" w14:paraId="6DC9230C" w14:textId="77777777" w:rsidTr="00A97204">
        <w:trPr>
          <w:trHeight w:val="23"/>
          <w:ins w:id="397" w:author="Sergio Caprara" w:date="2017-01-03T20:23:00Z"/>
          <w:trPrChange w:id="398" w:author="Sergio Caprara" w:date="2017-01-03T20:35:00Z">
            <w:trPr>
              <w:trHeight w:val="364"/>
            </w:trPr>
          </w:trPrChange>
        </w:trPr>
        <w:tc>
          <w:tcPr>
            <w:tcW w:w="2268" w:type="dxa"/>
            <w:vAlign w:val="center"/>
            <w:tcPrChange w:id="399" w:author="Sergio Caprara" w:date="2017-01-03T20:35:00Z">
              <w:tcPr>
                <w:tcW w:w="2268" w:type="dxa"/>
              </w:tcPr>
            </w:tcPrChange>
          </w:tcPr>
          <w:p w14:paraId="1AF3C80B" w14:textId="77777777" w:rsidR="0093067B" w:rsidRPr="00A459C4" w:rsidRDefault="0093067B">
            <w:pPr>
              <w:spacing w:after="0" w:line="240" w:lineRule="auto"/>
              <w:ind w:left="0" w:right="0" w:firstLine="0"/>
              <w:jc w:val="left"/>
              <w:rPr>
                <w:ins w:id="400" w:author="Sergio Caprara" w:date="2017-01-03T20:23:00Z"/>
                <w:b/>
                <w:sz w:val="22"/>
                <w:lang w:val="en-GB"/>
              </w:rPr>
              <w:pPrChange w:id="401" w:author="Sergio Caprara" w:date="2017-01-03T20:33:00Z">
                <w:pPr>
                  <w:spacing w:after="0" w:line="240" w:lineRule="auto"/>
                  <w:ind w:left="0" w:right="0" w:firstLine="0"/>
                </w:pPr>
              </w:pPrChange>
            </w:pPr>
            <w:ins w:id="402" w:author="Sergio Caprara" w:date="2017-01-03T20:23:00Z">
              <w:r>
                <w:rPr>
                  <w:b/>
                  <w:sz w:val="22"/>
                  <w:lang w:val="en-GB"/>
                </w:rPr>
                <w:t>Test Case Identifier</w:t>
              </w:r>
            </w:ins>
          </w:p>
        </w:tc>
        <w:tc>
          <w:tcPr>
            <w:tcW w:w="4678" w:type="dxa"/>
            <w:vAlign w:val="center"/>
            <w:tcPrChange w:id="403" w:author="Sergio Caprara" w:date="2017-01-03T20:35:00Z">
              <w:tcPr>
                <w:tcW w:w="4678" w:type="dxa"/>
              </w:tcPr>
            </w:tcPrChange>
          </w:tcPr>
          <w:p w14:paraId="154E0958" w14:textId="1759D3DD" w:rsidR="0093067B" w:rsidRPr="0093067B" w:rsidRDefault="00A97204">
            <w:pPr>
              <w:spacing w:after="0" w:line="240" w:lineRule="auto"/>
              <w:ind w:left="0" w:right="0" w:firstLine="0"/>
              <w:jc w:val="left"/>
              <w:rPr>
                <w:ins w:id="404" w:author="Sergio Caprara" w:date="2017-01-03T20:23:00Z"/>
                <w:sz w:val="22"/>
                <w:lang w:val="en-GB"/>
                <w:rPrChange w:id="405" w:author="Sergio Caprara" w:date="2017-01-03T20:25:00Z">
                  <w:rPr>
                    <w:ins w:id="406" w:author="Sergio Caprara" w:date="2017-01-03T20:23:00Z"/>
                    <w:b/>
                    <w:sz w:val="22"/>
                    <w:lang w:val="en-GB"/>
                  </w:rPr>
                </w:rPrChange>
              </w:rPr>
              <w:pPrChange w:id="407" w:author="Sergio Caprara" w:date="2017-01-03T20:33:00Z">
                <w:pPr>
                  <w:spacing w:after="0" w:line="240" w:lineRule="auto"/>
                  <w:ind w:left="0" w:right="0" w:firstLine="0"/>
                </w:pPr>
              </w:pPrChange>
            </w:pPr>
            <w:ins w:id="408" w:author="Sergio Caprara" w:date="2017-01-03T20:30:00Z">
              <w:r>
                <w:rPr>
                  <w:sz w:val="22"/>
                  <w:lang w:val="en-GB"/>
                </w:rPr>
                <w:t>I2T5</w:t>
              </w:r>
            </w:ins>
          </w:p>
        </w:tc>
      </w:tr>
      <w:tr w:rsidR="0093067B" w14:paraId="633946F8" w14:textId="77777777" w:rsidTr="00A97204">
        <w:trPr>
          <w:trHeight w:val="18"/>
          <w:ins w:id="409" w:author="Sergio Caprara" w:date="2017-01-03T20:23:00Z"/>
          <w:trPrChange w:id="410" w:author="Sergio Caprara" w:date="2017-01-03T20:35:00Z">
            <w:trPr>
              <w:trHeight w:val="364"/>
            </w:trPr>
          </w:trPrChange>
        </w:trPr>
        <w:tc>
          <w:tcPr>
            <w:tcW w:w="2268" w:type="dxa"/>
            <w:vAlign w:val="center"/>
            <w:tcPrChange w:id="411" w:author="Sergio Caprara" w:date="2017-01-03T20:35:00Z">
              <w:tcPr>
                <w:tcW w:w="2268" w:type="dxa"/>
                <w:vAlign w:val="center"/>
              </w:tcPr>
            </w:tcPrChange>
          </w:tcPr>
          <w:p w14:paraId="58527865" w14:textId="77777777" w:rsidR="0093067B" w:rsidRDefault="0093067B">
            <w:pPr>
              <w:spacing w:after="0" w:line="240" w:lineRule="auto"/>
              <w:ind w:left="0" w:right="0" w:firstLine="0"/>
              <w:jc w:val="left"/>
              <w:rPr>
                <w:ins w:id="412" w:author="Sergio Caprara" w:date="2017-01-03T20:23:00Z"/>
                <w:sz w:val="22"/>
                <w:lang w:val="en-GB"/>
              </w:rPr>
            </w:pPr>
            <w:ins w:id="413" w:author="Sergio Caprara" w:date="2017-01-03T20:23:00Z">
              <w:r>
                <w:rPr>
                  <w:b/>
                  <w:sz w:val="22"/>
                  <w:lang w:val="en-GB"/>
                </w:rPr>
                <w:t>Test Item(s)</w:t>
              </w:r>
            </w:ins>
          </w:p>
        </w:tc>
        <w:tc>
          <w:tcPr>
            <w:tcW w:w="4678" w:type="dxa"/>
            <w:vAlign w:val="center"/>
            <w:tcPrChange w:id="414" w:author="Sergio Caprara" w:date="2017-01-03T20:35:00Z">
              <w:tcPr>
                <w:tcW w:w="4678" w:type="dxa"/>
                <w:vAlign w:val="center"/>
              </w:tcPr>
            </w:tcPrChange>
          </w:tcPr>
          <w:p w14:paraId="6EE1B067" w14:textId="2294BB47" w:rsidR="0093067B" w:rsidRDefault="00A97204">
            <w:pPr>
              <w:spacing w:after="0" w:line="240" w:lineRule="auto"/>
              <w:ind w:left="0" w:right="0" w:firstLine="0"/>
              <w:jc w:val="left"/>
              <w:rPr>
                <w:ins w:id="415" w:author="Sergio Caprara" w:date="2017-01-03T20:23:00Z"/>
                <w:sz w:val="22"/>
                <w:lang w:val="en-GB"/>
              </w:rPr>
            </w:pPr>
            <w:ins w:id="416" w:author="Sergio Caprara" w:date="2017-01-03T20:30:00Z">
              <w:r>
                <w:rPr>
                  <w:sz w:val="22"/>
                  <w:lang w:val="en-GB"/>
                </w:rPr>
                <w:t xml:space="preserve">Database → </w:t>
              </w:r>
              <w:proofErr w:type="spellStart"/>
              <w:r>
                <w:rPr>
                  <w:sz w:val="22"/>
                  <w:lang w:val="en-GB"/>
                </w:rPr>
                <w:t>SParkingAreaDAO</w:t>
              </w:r>
            </w:ins>
            <w:proofErr w:type="spellEnd"/>
          </w:p>
        </w:tc>
      </w:tr>
      <w:tr w:rsidR="0093067B" w14:paraId="7C8712C6" w14:textId="77777777" w:rsidTr="00A97204">
        <w:trPr>
          <w:trHeight w:val="18"/>
          <w:ins w:id="417" w:author="Sergio Caprara" w:date="2017-01-03T20:23:00Z"/>
          <w:trPrChange w:id="418" w:author="Sergio Caprara" w:date="2017-01-03T20:35:00Z">
            <w:trPr>
              <w:trHeight w:val="364"/>
            </w:trPr>
          </w:trPrChange>
        </w:trPr>
        <w:tc>
          <w:tcPr>
            <w:tcW w:w="2268" w:type="dxa"/>
            <w:vAlign w:val="center"/>
            <w:tcPrChange w:id="419" w:author="Sergio Caprara" w:date="2017-01-03T20:35:00Z">
              <w:tcPr>
                <w:tcW w:w="2268" w:type="dxa"/>
                <w:vAlign w:val="center"/>
              </w:tcPr>
            </w:tcPrChange>
          </w:tcPr>
          <w:p w14:paraId="27647322" w14:textId="77777777" w:rsidR="0093067B" w:rsidRDefault="0093067B">
            <w:pPr>
              <w:spacing w:after="0" w:line="240" w:lineRule="auto"/>
              <w:ind w:left="0" w:right="0" w:firstLine="0"/>
              <w:jc w:val="left"/>
              <w:rPr>
                <w:ins w:id="420" w:author="Sergio Caprara" w:date="2017-01-03T20:23:00Z"/>
                <w:sz w:val="22"/>
                <w:lang w:val="en-GB"/>
              </w:rPr>
            </w:pPr>
            <w:ins w:id="421" w:author="Sergio Caprara" w:date="2017-01-03T20:23:00Z">
              <w:r>
                <w:rPr>
                  <w:b/>
                  <w:sz w:val="22"/>
                  <w:lang w:val="en-GB"/>
                </w:rPr>
                <w:t>Input Specification</w:t>
              </w:r>
            </w:ins>
          </w:p>
        </w:tc>
        <w:tc>
          <w:tcPr>
            <w:tcW w:w="4678" w:type="dxa"/>
            <w:vAlign w:val="center"/>
            <w:tcPrChange w:id="422" w:author="Sergio Caprara" w:date="2017-01-03T20:35:00Z">
              <w:tcPr>
                <w:tcW w:w="4678" w:type="dxa"/>
                <w:vAlign w:val="center"/>
              </w:tcPr>
            </w:tcPrChange>
          </w:tcPr>
          <w:p w14:paraId="53A1AD6D" w14:textId="000A34B5" w:rsidR="0093067B" w:rsidRDefault="0093067B">
            <w:pPr>
              <w:spacing w:after="0" w:line="240" w:lineRule="auto"/>
              <w:ind w:left="0" w:right="0" w:firstLine="0"/>
              <w:jc w:val="left"/>
              <w:rPr>
                <w:ins w:id="423" w:author="Sergio Caprara" w:date="2017-01-03T20:23:00Z"/>
                <w:sz w:val="22"/>
                <w:lang w:val="en-GB"/>
              </w:rPr>
            </w:pPr>
          </w:p>
        </w:tc>
      </w:tr>
      <w:tr w:rsidR="0093067B" w14:paraId="3EDB21C5" w14:textId="77777777" w:rsidTr="00A97204">
        <w:trPr>
          <w:trHeight w:val="18"/>
          <w:ins w:id="424" w:author="Sergio Caprara" w:date="2017-01-03T20:23:00Z"/>
          <w:trPrChange w:id="425" w:author="Sergio Caprara" w:date="2017-01-03T20:35:00Z">
            <w:trPr>
              <w:trHeight w:val="364"/>
            </w:trPr>
          </w:trPrChange>
        </w:trPr>
        <w:tc>
          <w:tcPr>
            <w:tcW w:w="2268" w:type="dxa"/>
            <w:vAlign w:val="center"/>
            <w:tcPrChange w:id="426" w:author="Sergio Caprara" w:date="2017-01-03T20:35:00Z">
              <w:tcPr>
                <w:tcW w:w="2268" w:type="dxa"/>
                <w:vAlign w:val="center"/>
              </w:tcPr>
            </w:tcPrChange>
          </w:tcPr>
          <w:p w14:paraId="64E83083" w14:textId="77777777" w:rsidR="0093067B" w:rsidRDefault="0093067B">
            <w:pPr>
              <w:spacing w:after="0" w:line="240" w:lineRule="auto"/>
              <w:ind w:left="0" w:right="0" w:firstLine="0"/>
              <w:jc w:val="left"/>
              <w:rPr>
                <w:ins w:id="427" w:author="Sergio Caprara" w:date="2017-01-03T20:23:00Z"/>
                <w:sz w:val="22"/>
                <w:lang w:val="en-GB"/>
              </w:rPr>
            </w:pPr>
            <w:ins w:id="428" w:author="Sergio Caprara" w:date="2017-01-03T20:23:00Z">
              <w:r>
                <w:rPr>
                  <w:b/>
                  <w:sz w:val="22"/>
                  <w:lang w:val="en-GB"/>
                </w:rPr>
                <w:t>Output Specification</w:t>
              </w:r>
            </w:ins>
          </w:p>
        </w:tc>
        <w:tc>
          <w:tcPr>
            <w:tcW w:w="4678" w:type="dxa"/>
            <w:vAlign w:val="center"/>
            <w:tcPrChange w:id="429" w:author="Sergio Caprara" w:date="2017-01-03T20:35:00Z">
              <w:tcPr>
                <w:tcW w:w="4678" w:type="dxa"/>
                <w:vAlign w:val="center"/>
              </w:tcPr>
            </w:tcPrChange>
          </w:tcPr>
          <w:p w14:paraId="3A99F1B9" w14:textId="77777777" w:rsidR="0093067B" w:rsidRDefault="0093067B">
            <w:pPr>
              <w:spacing w:after="0" w:line="240" w:lineRule="auto"/>
              <w:ind w:left="0" w:right="0" w:firstLine="0"/>
              <w:jc w:val="left"/>
              <w:rPr>
                <w:ins w:id="430" w:author="Sergio Caprara" w:date="2017-01-03T20:23:00Z"/>
                <w:sz w:val="22"/>
                <w:lang w:val="en-GB"/>
              </w:rPr>
            </w:pPr>
            <w:ins w:id="431" w:author="Sergio Caprara" w:date="2017-01-03T20:23:00Z">
              <w:r>
                <w:rPr>
                  <w:sz w:val="22"/>
                  <w:lang w:val="en-GB"/>
                </w:rPr>
                <w:t>3.3</w:t>
              </w:r>
            </w:ins>
          </w:p>
        </w:tc>
      </w:tr>
      <w:tr w:rsidR="00E32B9B" w14:paraId="073D7080" w14:textId="77777777" w:rsidTr="00A97204">
        <w:trPr>
          <w:trHeight w:val="18"/>
          <w:ins w:id="432" w:author="Sergio Caprara" w:date="2017-01-03T20:23:00Z"/>
          <w:trPrChange w:id="433" w:author="Sergio Caprara" w:date="2017-01-03T20:35:00Z">
            <w:trPr>
              <w:trHeight w:val="364"/>
            </w:trPr>
          </w:trPrChange>
        </w:trPr>
        <w:tc>
          <w:tcPr>
            <w:tcW w:w="2268" w:type="dxa"/>
            <w:vAlign w:val="center"/>
            <w:tcPrChange w:id="434" w:author="Sergio Caprara" w:date="2017-01-03T20:35:00Z">
              <w:tcPr>
                <w:tcW w:w="2268" w:type="dxa"/>
                <w:vAlign w:val="center"/>
              </w:tcPr>
            </w:tcPrChange>
          </w:tcPr>
          <w:p w14:paraId="77AB5B0E" w14:textId="2114616B" w:rsidR="00E32B9B" w:rsidRDefault="00E32B9B" w:rsidP="00E32B9B">
            <w:pPr>
              <w:spacing w:after="0" w:line="240" w:lineRule="auto"/>
              <w:ind w:left="0" w:right="0" w:firstLine="0"/>
              <w:jc w:val="left"/>
              <w:rPr>
                <w:ins w:id="435" w:author="Sergio Caprara" w:date="2017-01-03T20:23:00Z"/>
                <w:sz w:val="22"/>
                <w:lang w:val="en-GB"/>
              </w:rPr>
            </w:pPr>
            <w:ins w:id="436" w:author="Sergio Caprara" w:date="2017-01-04T21:14:00Z">
              <w:r>
                <w:rPr>
                  <w:b/>
                  <w:sz w:val="22"/>
                  <w:lang w:val="en-GB"/>
                </w:rPr>
                <w:t>Purpose</w:t>
              </w:r>
            </w:ins>
          </w:p>
        </w:tc>
        <w:tc>
          <w:tcPr>
            <w:tcW w:w="4678" w:type="dxa"/>
            <w:vAlign w:val="center"/>
            <w:tcPrChange w:id="437" w:author="Sergio Caprara" w:date="2017-01-03T20:35:00Z">
              <w:tcPr>
                <w:tcW w:w="4678" w:type="dxa"/>
                <w:vAlign w:val="center"/>
              </w:tcPr>
            </w:tcPrChange>
          </w:tcPr>
          <w:p w14:paraId="03D115C9" w14:textId="1E2644F4" w:rsidR="00E32B9B" w:rsidRDefault="00E32B9B" w:rsidP="00E32B9B">
            <w:pPr>
              <w:spacing w:after="0" w:line="240" w:lineRule="auto"/>
              <w:ind w:left="0" w:right="0" w:firstLine="0"/>
              <w:jc w:val="left"/>
              <w:rPr>
                <w:ins w:id="438" w:author="Sergio Caprara" w:date="2017-01-03T20:23:00Z"/>
                <w:sz w:val="22"/>
                <w:lang w:val="en-GB"/>
              </w:rPr>
            </w:pPr>
            <w:ins w:id="439" w:author="Sergio Caprara" w:date="2017-01-04T21:14:00Z">
              <w:r>
                <w:rPr>
                  <w:sz w:val="22"/>
                  <w:lang w:val="en-GB"/>
                </w:rPr>
                <w:t>3.4</w:t>
              </w:r>
            </w:ins>
          </w:p>
        </w:tc>
      </w:tr>
      <w:tr w:rsidR="00E32B9B" w14:paraId="3BC681D8" w14:textId="77777777" w:rsidTr="00A97204">
        <w:trPr>
          <w:trHeight w:val="18"/>
          <w:ins w:id="440" w:author="Sergio Caprara" w:date="2017-01-04T21:14:00Z"/>
        </w:trPr>
        <w:tc>
          <w:tcPr>
            <w:tcW w:w="2268" w:type="dxa"/>
            <w:vAlign w:val="center"/>
          </w:tcPr>
          <w:p w14:paraId="116F7CDA" w14:textId="3D2FF86B" w:rsidR="00E32B9B" w:rsidRDefault="00E32B9B" w:rsidP="00E32B9B">
            <w:pPr>
              <w:spacing w:after="0" w:line="240" w:lineRule="auto"/>
              <w:ind w:left="0" w:right="0" w:firstLine="0"/>
              <w:jc w:val="left"/>
              <w:rPr>
                <w:ins w:id="441" w:author="Sergio Caprara" w:date="2017-01-04T21:14:00Z"/>
                <w:b/>
                <w:sz w:val="22"/>
                <w:lang w:val="en-GB"/>
              </w:rPr>
            </w:pPr>
            <w:ins w:id="442" w:author="Sergio Caprara" w:date="2017-01-04T21:14:00Z">
              <w:r>
                <w:rPr>
                  <w:b/>
                  <w:sz w:val="22"/>
                  <w:lang w:val="en-GB"/>
                </w:rPr>
                <w:t>Dependencies</w:t>
              </w:r>
            </w:ins>
          </w:p>
        </w:tc>
        <w:tc>
          <w:tcPr>
            <w:tcW w:w="4678" w:type="dxa"/>
            <w:vAlign w:val="center"/>
          </w:tcPr>
          <w:p w14:paraId="7D1578C1" w14:textId="77777777" w:rsidR="00E32B9B" w:rsidRDefault="00E32B9B" w:rsidP="00E32B9B">
            <w:pPr>
              <w:spacing w:after="0" w:line="240" w:lineRule="auto"/>
              <w:ind w:left="0" w:right="0" w:firstLine="0"/>
              <w:jc w:val="left"/>
              <w:rPr>
                <w:ins w:id="443" w:author="Sergio Caprara" w:date="2017-01-04T21:14:00Z"/>
                <w:sz w:val="22"/>
                <w:lang w:val="en-GB"/>
              </w:rPr>
            </w:pPr>
          </w:p>
        </w:tc>
      </w:tr>
    </w:tbl>
    <w:p w14:paraId="5B11A5FB" w14:textId="77777777" w:rsidR="0093067B" w:rsidRDefault="0093067B" w:rsidP="0093067B">
      <w:pPr>
        <w:spacing w:after="120"/>
        <w:ind w:right="2183"/>
        <w:rPr>
          <w:ins w:id="444" w:author="Sergio Caprara" w:date="2017-01-03T20:23:00Z"/>
          <w:sz w:val="22"/>
          <w:lang w:val="en-GB"/>
        </w:rPr>
      </w:pPr>
    </w:p>
    <w:p w14:paraId="7A481E4E" w14:textId="2988EA30" w:rsidR="001B2D6F" w:rsidRDefault="001B2D6F">
      <w:pPr>
        <w:spacing w:after="120"/>
        <w:ind w:left="0" w:right="2183" w:firstLine="0"/>
        <w:rPr>
          <w:ins w:id="445" w:author="Sergio Caprara" w:date="2017-01-03T20:03:00Z"/>
          <w:sz w:val="22"/>
          <w:lang w:val="en-GB"/>
        </w:rPr>
        <w:pPrChange w:id="446" w:author="Sergio Caprara" w:date="2017-01-03T20:24:00Z">
          <w:pPr>
            <w:spacing w:after="120"/>
            <w:ind w:right="2183"/>
          </w:pPr>
        </w:pPrChange>
      </w:pPr>
    </w:p>
    <w:p w14:paraId="1B008276" w14:textId="22A48737" w:rsidR="001B2D6F" w:rsidRPr="00CD3888" w:rsidRDefault="00E43826">
      <w:pPr>
        <w:pStyle w:val="Titolo2"/>
        <w:numPr>
          <w:ilvl w:val="1"/>
          <w:numId w:val="5"/>
        </w:numPr>
        <w:rPr>
          <w:ins w:id="447" w:author="Sergio Caprara" w:date="2017-01-03T20:03:00Z"/>
          <w:sz w:val="28"/>
          <w:lang w:val="en-GB"/>
        </w:rPr>
        <w:pPrChange w:id="448" w:author="Sergio Caprara" w:date="2017-01-03T20:04:00Z">
          <w:pPr>
            <w:pStyle w:val="Titolo2"/>
            <w:numPr>
              <w:ilvl w:val="1"/>
              <w:numId w:val="17"/>
            </w:numPr>
            <w:ind w:left="388" w:hanging="360"/>
          </w:pPr>
        </w:pPrChange>
      </w:pPr>
      <w:ins w:id="449" w:author="Sergio Caprara" w:date="2017-01-03T20:05:00Z">
        <w:r>
          <w:rPr>
            <w:sz w:val="28"/>
            <w:lang w:val="en-GB"/>
          </w:rPr>
          <w:lastRenderedPageBreak/>
          <w:t xml:space="preserve"> </w:t>
        </w:r>
      </w:ins>
      <w:ins w:id="450" w:author="Sergio Caprara" w:date="2017-01-03T20:03:00Z">
        <w:r>
          <w:rPr>
            <w:sz w:val="28"/>
            <w:lang w:val="en-GB"/>
          </w:rPr>
          <w:t>Integration test case I3</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451" w:author="Sergio Caprara" w:date="2017-01-03T20:3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452">
          <w:tblGrid>
            <w:gridCol w:w="2268"/>
            <w:gridCol w:w="4678"/>
          </w:tblGrid>
        </w:tblGridChange>
      </w:tblGrid>
      <w:tr w:rsidR="00460185" w:rsidRPr="00A459C4" w14:paraId="2D0FA1EE" w14:textId="77777777" w:rsidTr="00A97204">
        <w:trPr>
          <w:trHeight w:val="23"/>
          <w:ins w:id="453" w:author="Sergio Caprara" w:date="2017-01-03T20:26:00Z"/>
          <w:trPrChange w:id="454" w:author="Sergio Caprara" w:date="2017-01-03T20:35:00Z">
            <w:trPr>
              <w:trHeight w:val="364"/>
            </w:trPr>
          </w:trPrChange>
        </w:trPr>
        <w:tc>
          <w:tcPr>
            <w:tcW w:w="2268" w:type="dxa"/>
            <w:vAlign w:val="center"/>
            <w:tcPrChange w:id="455" w:author="Sergio Caprara" w:date="2017-01-03T20:35:00Z">
              <w:tcPr>
                <w:tcW w:w="2268" w:type="dxa"/>
              </w:tcPr>
            </w:tcPrChange>
          </w:tcPr>
          <w:p w14:paraId="5CC1B28E" w14:textId="77777777" w:rsidR="00460185" w:rsidRPr="00A459C4" w:rsidRDefault="00460185">
            <w:pPr>
              <w:spacing w:after="0" w:line="240" w:lineRule="auto"/>
              <w:ind w:left="0" w:right="0" w:firstLine="0"/>
              <w:jc w:val="left"/>
              <w:rPr>
                <w:ins w:id="456" w:author="Sergio Caprara" w:date="2017-01-03T20:26:00Z"/>
                <w:b/>
                <w:sz w:val="22"/>
                <w:lang w:val="en-GB"/>
              </w:rPr>
              <w:pPrChange w:id="457" w:author="Sergio Caprara" w:date="2017-01-03T20:33:00Z">
                <w:pPr>
                  <w:spacing w:after="0" w:line="240" w:lineRule="auto"/>
                  <w:ind w:left="0" w:right="0" w:firstLine="0"/>
                </w:pPr>
              </w:pPrChange>
            </w:pPr>
            <w:ins w:id="458" w:author="Sergio Caprara" w:date="2017-01-03T20:26:00Z">
              <w:r>
                <w:rPr>
                  <w:b/>
                  <w:sz w:val="22"/>
                  <w:lang w:val="en-GB"/>
                </w:rPr>
                <w:t>Test Case Identifier</w:t>
              </w:r>
            </w:ins>
          </w:p>
        </w:tc>
        <w:tc>
          <w:tcPr>
            <w:tcW w:w="4678" w:type="dxa"/>
            <w:vAlign w:val="center"/>
            <w:tcPrChange w:id="459" w:author="Sergio Caprara" w:date="2017-01-03T20:35:00Z">
              <w:tcPr>
                <w:tcW w:w="4678" w:type="dxa"/>
              </w:tcPr>
            </w:tcPrChange>
          </w:tcPr>
          <w:p w14:paraId="0DEBE07C" w14:textId="14F9D249" w:rsidR="00460185" w:rsidRPr="00FA2C39" w:rsidRDefault="00A97204">
            <w:pPr>
              <w:spacing w:after="0" w:line="240" w:lineRule="auto"/>
              <w:ind w:left="0" w:right="0" w:firstLine="0"/>
              <w:jc w:val="left"/>
              <w:rPr>
                <w:ins w:id="460" w:author="Sergio Caprara" w:date="2017-01-03T20:26:00Z"/>
                <w:sz w:val="22"/>
                <w:lang w:val="en-GB"/>
              </w:rPr>
              <w:pPrChange w:id="461" w:author="Sergio Caprara" w:date="2017-01-03T20:33:00Z">
                <w:pPr>
                  <w:spacing w:after="0" w:line="240" w:lineRule="auto"/>
                  <w:ind w:left="0" w:right="0" w:firstLine="0"/>
                </w:pPr>
              </w:pPrChange>
            </w:pPr>
            <w:ins w:id="462" w:author="Sergio Caprara" w:date="2017-01-03T20:30:00Z">
              <w:r>
                <w:rPr>
                  <w:sz w:val="22"/>
                  <w:lang w:val="en-GB"/>
                </w:rPr>
                <w:t>I3T1</w:t>
              </w:r>
            </w:ins>
          </w:p>
        </w:tc>
      </w:tr>
      <w:tr w:rsidR="00460185" w14:paraId="7F5AA45F" w14:textId="77777777" w:rsidTr="00A97204">
        <w:trPr>
          <w:trHeight w:val="18"/>
          <w:ins w:id="463" w:author="Sergio Caprara" w:date="2017-01-03T20:26:00Z"/>
          <w:trPrChange w:id="464" w:author="Sergio Caprara" w:date="2017-01-03T20:35:00Z">
            <w:trPr>
              <w:trHeight w:val="364"/>
            </w:trPr>
          </w:trPrChange>
        </w:trPr>
        <w:tc>
          <w:tcPr>
            <w:tcW w:w="2268" w:type="dxa"/>
            <w:vAlign w:val="center"/>
            <w:tcPrChange w:id="465" w:author="Sergio Caprara" w:date="2017-01-03T20:35:00Z">
              <w:tcPr>
                <w:tcW w:w="2268" w:type="dxa"/>
                <w:vAlign w:val="center"/>
              </w:tcPr>
            </w:tcPrChange>
          </w:tcPr>
          <w:p w14:paraId="4BC3F9BB" w14:textId="77777777" w:rsidR="00460185" w:rsidRDefault="00460185">
            <w:pPr>
              <w:spacing w:after="0" w:line="240" w:lineRule="auto"/>
              <w:ind w:left="0" w:right="0" w:firstLine="0"/>
              <w:jc w:val="left"/>
              <w:rPr>
                <w:ins w:id="466" w:author="Sergio Caprara" w:date="2017-01-03T20:26:00Z"/>
                <w:sz w:val="22"/>
                <w:lang w:val="en-GB"/>
              </w:rPr>
            </w:pPr>
            <w:ins w:id="467" w:author="Sergio Caprara" w:date="2017-01-03T20:26:00Z">
              <w:r>
                <w:rPr>
                  <w:b/>
                  <w:sz w:val="22"/>
                  <w:lang w:val="en-GB"/>
                </w:rPr>
                <w:t>Test Item(s)</w:t>
              </w:r>
            </w:ins>
          </w:p>
        </w:tc>
        <w:tc>
          <w:tcPr>
            <w:tcW w:w="4678" w:type="dxa"/>
            <w:vAlign w:val="center"/>
            <w:tcPrChange w:id="468" w:author="Sergio Caprara" w:date="2017-01-03T20:35:00Z">
              <w:tcPr>
                <w:tcW w:w="4678" w:type="dxa"/>
                <w:vAlign w:val="center"/>
              </w:tcPr>
            </w:tcPrChange>
          </w:tcPr>
          <w:p w14:paraId="385065B5" w14:textId="481E59A7" w:rsidR="00460185" w:rsidRDefault="00A97204">
            <w:pPr>
              <w:spacing w:after="0" w:line="240" w:lineRule="auto"/>
              <w:ind w:left="0" w:right="0" w:firstLine="0"/>
              <w:jc w:val="left"/>
              <w:rPr>
                <w:ins w:id="469" w:author="Sergio Caprara" w:date="2017-01-03T20:26:00Z"/>
                <w:sz w:val="22"/>
                <w:lang w:val="en-GB"/>
              </w:rPr>
            </w:pPr>
            <w:proofErr w:type="spellStart"/>
            <w:ins w:id="470" w:author="Sergio Caprara" w:date="2017-01-03T20:30:00Z">
              <w:r>
                <w:rPr>
                  <w:sz w:val="22"/>
                  <w:lang w:val="en-GB"/>
                </w:rPr>
                <w:t>CarDAO</w:t>
              </w:r>
              <w:proofErr w:type="spellEnd"/>
              <w:r>
                <w:rPr>
                  <w:sz w:val="22"/>
                  <w:lang w:val="en-GB"/>
                </w:rPr>
                <w:t xml:space="preserve"> → </w:t>
              </w:r>
              <w:proofErr w:type="spellStart"/>
              <w:r>
                <w:rPr>
                  <w:sz w:val="22"/>
                  <w:lang w:val="en-GB"/>
                </w:rPr>
                <w:t>MaintenanceController</w:t>
              </w:r>
            </w:ins>
            <w:proofErr w:type="spellEnd"/>
          </w:p>
        </w:tc>
      </w:tr>
      <w:tr w:rsidR="00460185" w14:paraId="51C62F9C" w14:textId="77777777" w:rsidTr="00A97204">
        <w:trPr>
          <w:trHeight w:val="18"/>
          <w:ins w:id="471" w:author="Sergio Caprara" w:date="2017-01-03T20:26:00Z"/>
          <w:trPrChange w:id="472" w:author="Sergio Caprara" w:date="2017-01-03T20:33:00Z">
            <w:trPr>
              <w:trHeight w:val="364"/>
            </w:trPr>
          </w:trPrChange>
        </w:trPr>
        <w:tc>
          <w:tcPr>
            <w:tcW w:w="2268" w:type="dxa"/>
            <w:vAlign w:val="center"/>
            <w:tcPrChange w:id="473" w:author="Sergio Caprara" w:date="2017-01-03T20:33:00Z">
              <w:tcPr>
                <w:tcW w:w="2268" w:type="dxa"/>
                <w:vAlign w:val="center"/>
              </w:tcPr>
            </w:tcPrChange>
          </w:tcPr>
          <w:p w14:paraId="5360C5A0" w14:textId="77777777" w:rsidR="00460185" w:rsidRDefault="00460185">
            <w:pPr>
              <w:spacing w:after="0" w:line="240" w:lineRule="auto"/>
              <w:ind w:left="0" w:right="0" w:firstLine="0"/>
              <w:jc w:val="left"/>
              <w:rPr>
                <w:ins w:id="474" w:author="Sergio Caprara" w:date="2017-01-03T20:26:00Z"/>
                <w:sz w:val="22"/>
                <w:lang w:val="en-GB"/>
              </w:rPr>
            </w:pPr>
            <w:ins w:id="475" w:author="Sergio Caprara" w:date="2017-01-03T20:26:00Z">
              <w:r>
                <w:rPr>
                  <w:b/>
                  <w:sz w:val="22"/>
                  <w:lang w:val="en-GB"/>
                </w:rPr>
                <w:t>Input Specification</w:t>
              </w:r>
            </w:ins>
          </w:p>
        </w:tc>
        <w:tc>
          <w:tcPr>
            <w:tcW w:w="4678" w:type="dxa"/>
            <w:vAlign w:val="center"/>
            <w:tcPrChange w:id="476" w:author="Sergio Caprara" w:date="2017-01-03T20:33:00Z">
              <w:tcPr>
                <w:tcW w:w="4678" w:type="dxa"/>
                <w:vAlign w:val="center"/>
              </w:tcPr>
            </w:tcPrChange>
          </w:tcPr>
          <w:p w14:paraId="428A615E" w14:textId="12725B1E" w:rsidR="00460185" w:rsidRDefault="00460185">
            <w:pPr>
              <w:spacing w:after="0" w:line="240" w:lineRule="auto"/>
              <w:ind w:left="0" w:right="0" w:firstLine="0"/>
              <w:jc w:val="left"/>
              <w:rPr>
                <w:ins w:id="477" w:author="Sergio Caprara" w:date="2017-01-03T20:26:00Z"/>
                <w:sz w:val="22"/>
                <w:lang w:val="en-GB"/>
              </w:rPr>
            </w:pPr>
          </w:p>
        </w:tc>
      </w:tr>
      <w:tr w:rsidR="00460185" w14:paraId="2627BBA4" w14:textId="77777777" w:rsidTr="00A97204">
        <w:trPr>
          <w:trHeight w:val="18"/>
          <w:ins w:id="478" w:author="Sergio Caprara" w:date="2017-01-03T20:26:00Z"/>
          <w:trPrChange w:id="479" w:author="Sergio Caprara" w:date="2017-01-03T20:33:00Z">
            <w:trPr>
              <w:trHeight w:val="364"/>
            </w:trPr>
          </w:trPrChange>
        </w:trPr>
        <w:tc>
          <w:tcPr>
            <w:tcW w:w="2268" w:type="dxa"/>
            <w:vAlign w:val="center"/>
            <w:tcPrChange w:id="480" w:author="Sergio Caprara" w:date="2017-01-03T20:33:00Z">
              <w:tcPr>
                <w:tcW w:w="2268" w:type="dxa"/>
                <w:vAlign w:val="center"/>
              </w:tcPr>
            </w:tcPrChange>
          </w:tcPr>
          <w:p w14:paraId="3B1D530E" w14:textId="77777777" w:rsidR="00460185" w:rsidRDefault="00460185" w:rsidP="00741215">
            <w:pPr>
              <w:spacing w:after="0" w:line="240" w:lineRule="auto"/>
              <w:ind w:left="0" w:right="0" w:firstLine="0"/>
              <w:jc w:val="left"/>
              <w:rPr>
                <w:ins w:id="481" w:author="Sergio Caprara" w:date="2017-01-03T20:26:00Z"/>
                <w:sz w:val="22"/>
                <w:lang w:val="en-GB"/>
              </w:rPr>
            </w:pPr>
            <w:ins w:id="482" w:author="Sergio Caprara" w:date="2017-01-03T20:26:00Z">
              <w:r>
                <w:rPr>
                  <w:b/>
                  <w:sz w:val="22"/>
                  <w:lang w:val="en-GB"/>
                </w:rPr>
                <w:t>Output Specification</w:t>
              </w:r>
            </w:ins>
          </w:p>
        </w:tc>
        <w:tc>
          <w:tcPr>
            <w:tcW w:w="4678" w:type="dxa"/>
            <w:vAlign w:val="center"/>
            <w:tcPrChange w:id="483" w:author="Sergio Caprara" w:date="2017-01-03T20:33:00Z">
              <w:tcPr>
                <w:tcW w:w="4678" w:type="dxa"/>
                <w:vAlign w:val="center"/>
              </w:tcPr>
            </w:tcPrChange>
          </w:tcPr>
          <w:p w14:paraId="6F0822B0" w14:textId="77777777" w:rsidR="00460185" w:rsidRDefault="00460185" w:rsidP="00741215">
            <w:pPr>
              <w:spacing w:after="0" w:line="240" w:lineRule="auto"/>
              <w:ind w:left="0" w:right="0" w:firstLine="0"/>
              <w:jc w:val="left"/>
              <w:rPr>
                <w:ins w:id="484" w:author="Sergio Caprara" w:date="2017-01-03T20:26:00Z"/>
                <w:sz w:val="22"/>
                <w:lang w:val="en-GB"/>
              </w:rPr>
            </w:pPr>
            <w:ins w:id="485" w:author="Sergio Caprara" w:date="2017-01-03T20:26:00Z">
              <w:r>
                <w:rPr>
                  <w:sz w:val="22"/>
                  <w:lang w:val="en-GB"/>
                </w:rPr>
                <w:t>3.3</w:t>
              </w:r>
            </w:ins>
          </w:p>
        </w:tc>
      </w:tr>
      <w:tr w:rsidR="00E32B9B" w14:paraId="6A48AC3F" w14:textId="77777777" w:rsidTr="00A97204">
        <w:trPr>
          <w:trHeight w:val="18"/>
          <w:ins w:id="486" w:author="Sergio Caprara" w:date="2017-01-03T20:26:00Z"/>
          <w:trPrChange w:id="487" w:author="Sergio Caprara" w:date="2017-01-03T20:33:00Z">
            <w:trPr>
              <w:trHeight w:val="364"/>
            </w:trPr>
          </w:trPrChange>
        </w:trPr>
        <w:tc>
          <w:tcPr>
            <w:tcW w:w="2268" w:type="dxa"/>
            <w:vAlign w:val="center"/>
            <w:tcPrChange w:id="488" w:author="Sergio Caprara" w:date="2017-01-03T20:33:00Z">
              <w:tcPr>
                <w:tcW w:w="2268" w:type="dxa"/>
                <w:vAlign w:val="center"/>
              </w:tcPr>
            </w:tcPrChange>
          </w:tcPr>
          <w:p w14:paraId="5D56463D" w14:textId="03FB2300" w:rsidR="00E32B9B" w:rsidRDefault="00E32B9B" w:rsidP="00E32B9B">
            <w:pPr>
              <w:spacing w:after="0" w:line="240" w:lineRule="auto"/>
              <w:ind w:left="0" w:right="0" w:firstLine="0"/>
              <w:jc w:val="left"/>
              <w:rPr>
                <w:ins w:id="489" w:author="Sergio Caprara" w:date="2017-01-03T20:26:00Z"/>
                <w:sz w:val="22"/>
                <w:lang w:val="en-GB"/>
              </w:rPr>
            </w:pPr>
            <w:ins w:id="490" w:author="Sergio Caprara" w:date="2017-01-04T21:14:00Z">
              <w:r>
                <w:rPr>
                  <w:b/>
                  <w:sz w:val="22"/>
                  <w:lang w:val="en-GB"/>
                </w:rPr>
                <w:t>Purpose</w:t>
              </w:r>
            </w:ins>
          </w:p>
        </w:tc>
        <w:tc>
          <w:tcPr>
            <w:tcW w:w="4678" w:type="dxa"/>
            <w:vAlign w:val="center"/>
            <w:tcPrChange w:id="491" w:author="Sergio Caprara" w:date="2017-01-03T20:33:00Z">
              <w:tcPr>
                <w:tcW w:w="4678" w:type="dxa"/>
                <w:vAlign w:val="center"/>
              </w:tcPr>
            </w:tcPrChange>
          </w:tcPr>
          <w:p w14:paraId="51D16CD3" w14:textId="79928220" w:rsidR="00E32B9B" w:rsidRDefault="00E32B9B" w:rsidP="00E32B9B">
            <w:pPr>
              <w:spacing w:after="0" w:line="240" w:lineRule="auto"/>
              <w:ind w:left="0" w:right="0" w:firstLine="0"/>
              <w:jc w:val="left"/>
              <w:rPr>
                <w:ins w:id="492" w:author="Sergio Caprara" w:date="2017-01-03T20:26:00Z"/>
                <w:sz w:val="22"/>
                <w:lang w:val="en-GB"/>
              </w:rPr>
            </w:pPr>
            <w:ins w:id="493" w:author="Sergio Caprara" w:date="2017-01-04T21:14:00Z">
              <w:r>
                <w:rPr>
                  <w:sz w:val="22"/>
                  <w:lang w:val="en-GB"/>
                </w:rPr>
                <w:t>3.4</w:t>
              </w:r>
            </w:ins>
          </w:p>
        </w:tc>
      </w:tr>
      <w:tr w:rsidR="00E32B9B" w14:paraId="0D1A9809" w14:textId="77777777" w:rsidTr="00A97204">
        <w:trPr>
          <w:trHeight w:val="18"/>
          <w:ins w:id="494" w:author="Sergio Caprara" w:date="2017-01-04T21:14:00Z"/>
        </w:trPr>
        <w:tc>
          <w:tcPr>
            <w:tcW w:w="2268" w:type="dxa"/>
            <w:vAlign w:val="center"/>
          </w:tcPr>
          <w:p w14:paraId="47C9845D" w14:textId="0496F2CD" w:rsidR="00E32B9B" w:rsidRDefault="00E32B9B" w:rsidP="00E32B9B">
            <w:pPr>
              <w:spacing w:after="0" w:line="240" w:lineRule="auto"/>
              <w:ind w:left="0" w:right="0" w:firstLine="0"/>
              <w:jc w:val="left"/>
              <w:rPr>
                <w:ins w:id="495" w:author="Sergio Caprara" w:date="2017-01-04T21:14:00Z"/>
                <w:b/>
                <w:sz w:val="22"/>
                <w:lang w:val="en-GB"/>
              </w:rPr>
            </w:pPr>
            <w:ins w:id="496" w:author="Sergio Caprara" w:date="2017-01-04T21:14:00Z">
              <w:r>
                <w:rPr>
                  <w:b/>
                  <w:sz w:val="22"/>
                  <w:lang w:val="en-GB"/>
                </w:rPr>
                <w:t>Dependencies</w:t>
              </w:r>
            </w:ins>
          </w:p>
        </w:tc>
        <w:tc>
          <w:tcPr>
            <w:tcW w:w="4678" w:type="dxa"/>
            <w:vAlign w:val="center"/>
          </w:tcPr>
          <w:p w14:paraId="18E7BBC1" w14:textId="77777777" w:rsidR="00E32B9B" w:rsidRDefault="00E32B9B" w:rsidP="00E32B9B">
            <w:pPr>
              <w:spacing w:after="0" w:line="240" w:lineRule="auto"/>
              <w:ind w:left="0" w:right="0" w:firstLine="0"/>
              <w:jc w:val="left"/>
              <w:rPr>
                <w:ins w:id="497" w:author="Sergio Caprara" w:date="2017-01-04T21:14:00Z"/>
                <w:sz w:val="22"/>
                <w:lang w:val="en-GB"/>
              </w:rPr>
            </w:pPr>
          </w:p>
        </w:tc>
      </w:tr>
    </w:tbl>
    <w:p w14:paraId="0104E5AD" w14:textId="77777777" w:rsidR="00460185" w:rsidRDefault="00460185" w:rsidP="00460185">
      <w:pPr>
        <w:spacing w:after="120"/>
        <w:ind w:right="2183"/>
        <w:rPr>
          <w:ins w:id="498" w:author="Sergio Caprara" w:date="2017-01-03T20:26: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499" w:author="Sergio Caprara" w:date="2017-01-03T20:33: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500">
          <w:tblGrid>
            <w:gridCol w:w="2268"/>
            <w:gridCol w:w="4678"/>
          </w:tblGrid>
        </w:tblGridChange>
      </w:tblGrid>
      <w:tr w:rsidR="00460185" w:rsidRPr="00A459C4" w14:paraId="6BF1DC7A" w14:textId="77777777" w:rsidTr="00A97204">
        <w:trPr>
          <w:trHeight w:val="23"/>
          <w:ins w:id="501" w:author="Sergio Caprara" w:date="2017-01-03T20:26:00Z"/>
          <w:trPrChange w:id="502" w:author="Sergio Caprara" w:date="2017-01-03T20:33:00Z">
            <w:trPr>
              <w:trHeight w:val="364"/>
            </w:trPr>
          </w:trPrChange>
        </w:trPr>
        <w:tc>
          <w:tcPr>
            <w:tcW w:w="2268" w:type="dxa"/>
            <w:vAlign w:val="center"/>
            <w:tcPrChange w:id="503" w:author="Sergio Caprara" w:date="2017-01-03T20:33:00Z">
              <w:tcPr>
                <w:tcW w:w="2268" w:type="dxa"/>
              </w:tcPr>
            </w:tcPrChange>
          </w:tcPr>
          <w:p w14:paraId="33EBC9D5" w14:textId="77777777" w:rsidR="00460185" w:rsidRPr="00A459C4" w:rsidRDefault="00460185">
            <w:pPr>
              <w:spacing w:after="0" w:line="240" w:lineRule="auto"/>
              <w:ind w:left="0" w:right="0" w:firstLine="0"/>
              <w:jc w:val="left"/>
              <w:rPr>
                <w:ins w:id="504" w:author="Sergio Caprara" w:date="2017-01-03T20:26:00Z"/>
                <w:b/>
                <w:sz w:val="22"/>
                <w:lang w:val="en-GB"/>
              </w:rPr>
              <w:pPrChange w:id="505" w:author="Sergio Caprara" w:date="2017-01-03T20:33:00Z">
                <w:pPr>
                  <w:spacing w:after="0" w:line="240" w:lineRule="auto"/>
                  <w:ind w:left="0" w:right="0" w:firstLine="0"/>
                </w:pPr>
              </w:pPrChange>
            </w:pPr>
            <w:ins w:id="506" w:author="Sergio Caprara" w:date="2017-01-03T20:26:00Z">
              <w:r>
                <w:rPr>
                  <w:b/>
                  <w:sz w:val="22"/>
                  <w:lang w:val="en-GB"/>
                </w:rPr>
                <w:t>Test Case Identifier</w:t>
              </w:r>
            </w:ins>
          </w:p>
        </w:tc>
        <w:tc>
          <w:tcPr>
            <w:tcW w:w="4678" w:type="dxa"/>
            <w:vAlign w:val="center"/>
            <w:tcPrChange w:id="507" w:author="Sergio Caprara" w:date="2017-01-03T20:33:00Z">
              <w:tcPr>
                <w:tcW w:w="4678" w:type="dxa"/>
              </w:tcPr>
            </w:tcPrChange>
          </w:tcPr>
          <w:p w14:paraId="77AABBC1" w14:textId="3C9FD5E6" w:rsidR="00460185" w:rsidRPr="00FA2C39" w:rsidRDefault="00A97204">
            <w:pPr>
              <w:spacing w:after="0" w:line="240" w:lineRule="auto"/>
              <w:ind w:left="0" w:right="0" w:firstLine="0"/>
              <w:jc w:val="left"/>
              <w:rPr>
                <w:ins w:id="508" w:author="Sergio Caprara" w:date="2017-01-03T20:26:00Z"/>
                <w:sz w:val="22"/>
                <w:lang w:val="en-GB"/>
              </w:rPr>
              <w:pPrChange w:id="509" w:author="Sergio Caprara" w:date="2017-01-03T20:33:00Z">
                <w:pPr>
                  <w:spacing w:after="0" w:line="240" w:lineRule="auto"/>
                  <w:ind w:left="0" w:right="0" w:firstLine="0"/>
                </w:pPr>
              </w:pPrChange>
            </w:pPr>
            <w:ins w:id="510" w:author="Sergio Caprara" w:date="2017-01-03T20:30:00Z">
              <w:r>
                <w:rPr>
                  <w:sz w:val="22"/>
                  <w:lang w:val="en-GB"/>
                </w:rPr>
                <w:t>I3T2</w:t>
              </w:r>
            </w:ins>
          </w:p>
        </w:tc>
      </w:tr>
      <w:tr w:rsidR="00460185" w14:paraId="0D8C2609" w14:textId="77777777" w:rsidTr="00A97204">
        <w:trPr>
          <w:trHeight w:val="18"/>
          <w:ins w:id="511" w:author="Sergio Caprara" w:date="2017-01-03T20:26:00Z"/>
          <w:trPrChange w:id="512" w:author="Sergio Caprara" w:date="2017-01-03T20:33:00Z">
            <w:trPr>
              <w:trHeight w:val="364"/>
            </w:trPr>
          </w:trPrChange>
        </w:trPr>
        <w:tc>
          <w:tcPr>
            <w:tcW w:w="2268" w:type="dxa"/>
            <w:vAlign w:val="center"/>
            <w:tcPrChange w:id="513" w:author="Sergio Caprara" w:date="2017-01-03T20:33:00Z">
              <w:tcPr>
                <w:tcW w:w="2268" w:type="dxa"/>
                <w:vAlign w:val="center"/>
              </w:tcPr>
            </w:tcPrChange>
          </w:tcPr>
          <w:p w14:paraId="38A41235" w14:textId="77777777" w:rsidR="00460185" w:rsidRDefault="00460185">
            <w:pPr>
              <w:spacing w:after="0" w:line="240" w:lineRule="auto"/>
              <w:ind w:left="0" w:right="0" w:firstLine="0"/>
              <w:jc w:val="left"/>
              <w:rPr>
                <w:ins w:id="514" w:author="Sergio Caprara" w:date="2017-01-03T20:26:00Z"/>
                <w:sz w:val="22"/>
                <w:lang w:val="en-GB"/>
              </w:rPr>
            </w:pPr>
            <w:ins w:id="515" w:author="Sergio Caprara" w:date="2017-01-03T20:26:00Z">
              <w:r>
                <w:rPr>
                  <w:b/>
                  <w:sz w:val="22"/>
                  <w:lang w:val="en-GB"/>
                </w:rPr>
                <w:t>Test Item(s)</w:t>
              </w:r>
            </w:ins>
          </w:p>
        </w:tc>
        <w:tc>
          <w:tcPr>
            <w:tcW w:w="4678" w:type="dxa"/>
            <w:vAlign w:val="center"/>
            <w:tcPrChange w:id="516" w:author="Sergio Caprara" w:date="2017-01-03T20:33:00Z">
              <w:tcPr>
                <w:tcW w:w="4678" w:type="dxa"/>
                <w:vAlign w:val="center"/>
              </w:tcPr>
            </w:tcPrChange>
          </w:tcPr>
          <w:p w14:paraId="095B45A9" w14:textId="2D310132" w:rsidR="00460185" w:rsidRDefault="00A97204">
            <w:pPr>
              <w:spacing w:after="0" w:line="240" w:lineRule="auto"/>
              <w:ind w:left="0" w:right="0" w:firstLine="0"/>
              <w:jc w:val="left"/>
              <w:rPr>
                <w:ins w:id="517" w:author="Sergio Caprara" w:date="2017-01-03T20:26:00Z"/>
                <w:sz w:val="22"/>
                <w:lang w:val="en-GB"/>
              </w:rPr>
            </w:pPr>
            <w:proofErr w:type="spellStart"/>
            <w:ins w:id="518" w:author="Sergio Caprara" w:date="2017-01-03T20:30:00Z">
              <w:r>
                <w:rPr>
                  <w:sz w:val="22"/>
                  <w:lang w:val="en-GB"/>
                </w:rPr>
                <w:t>ParkingAreaDAO</w:t>
              </w:r>
              <w:proofErr w:type="spellEnd"/>
              <w:r>
                <w:rPr>
                  <w:sz w:val="22"/>
                  <w:lang w:val="en-GB"/>
                </w:rPr>
                <w:t xml:space="preserve"> → </w:t>
              </w:r>
              <w:proofErr w:type="spellStart"/>
              <w:r>
                <w:rPr>
                  <w:sz w:val="22"/>
                  <w:lang w:val="en-GB"/>
                </w:rPr>
                <w:t>MaintenanceController</w:t>
              </w:r>
            </w:ins>
            <w:proofErr w:type="spellEnd"/>
          </w:p>
        </w:tc>
      </w:tr>
      <w:tr w:rsidR="00460185" w14:paraId="1CB42148" w14:textId="77777777" w:rsidTr="00A97204">
        <w:trPr>
          <w:trHeight w:val="18"/>
          <w:ins w:id="519" w:author="Sergio Caprara" w:date="2017-01-03T20:26:00Z"/>
          <w:trPrChange w:id="520" w:author="Sergio Caprara" w:date="2017-01-03T20:33:00Z">
            <w:trPr>
              <w:trHeight w:val="364"/>
            </w:trPr>
          </w:trPrChange>
        </w:trPr>
        <w:tc>
          <w:tcPr>
            <w:tcW w:w="2268" w:type="dxa"/>
            <w:vAlign w:val="center"/>
            <w:tcPrChange w:id="521" w:author="Sergio Caprara" w:date="2017-01-03T20:33:00Z">
              <w:tcPr>
                <w:tcW w:w="2268" w:type="dxa"/>
                <w:vAlign w:val="center"/>
              </w:tcPr>
            </w:tcPrChange>
          </w:tcPr>
          <w:p w14:paraId="549BDF3D" w14:textId="77777777" w:rsidR="00460185" w:rsidRDefault="00460185">
            <w:pPr>
              <w:spacing w:after="0" w:line="240" w:lineRule="auto"/>
              <w:ind w:left="0" w:right="0" w:firstLine="0"/>
              <w:jc w:val="left"/>
              <w:rPr>
                <w:ins w:id="522" w:author="Sergio Caprara" w:date="2017-01-03T20:26:00Z"/>
                <w:sz w:val="22"/>
                <w:lang w:val="en-GB"/>
              </w:rPr>
            </w:pPr>
            <w:ins w:id="523" w:author="Sergio Caprara" w:date="2017-01-03T20:26:00Z">
              <w:r>
                <w:rPr>
                  <w:b/>
                  <w:sz w:val="22"/>
                  <w:lang w:val="en-GB"/>
                </w:rPr>
                <w:t>Input Specification</w:t>
              </w:r>
            </w:ins>
          </w:p>
        </w:tc>
        <w:tc>
          <w:tcPr>
            <w:tcW w:w="4678" w:type="dxa"/>
            <w:vAlign w:val="center"/>
            <w:tcPrChange w:id="524" w:author="Sergio Caprara" w:date="2017-01-03T20:33:00Z">
              <w:tcPr>
                <w:tcW w:w="4678" w:type="dxa"/>
                <w:vAlign w:val="center"/>
              </w:tcPr>
            </w:tcPrChange>
          </w:tcPr>
          <w:p w14:paraId="7AD01B4C" w14:textId="5FE3473E" w:rsidR="00460185" w:rsidRDefault="00460185">
            <w:pPr>
              <w:spacing w:after="0" w:line="240" w:lineRule="auto"/>
              <w:ind w:left="0" w:right="0" w:firstLine="0"/>
              <w:jc w:val="left"/>
              <w:rPr>
                <w:ins w:id="525" w:author="Sergio Caprara" w:date="2017-01-03T20:26:00Z"/>
                <w:sz w:val="22"/>
                <w:lang w:val="en-GB"/>
              </w:rPr>
            </w:pPr>
          </w:p>
        </w:tc>
      </w:tr>
      <w:tr w:rsidR="00460185" w14:paraId="3959D41B" w14:textId="77777777" w:rsidTr="00A97204">
        <w:trPr>
          <w:trHeight w:val="18"/>
          <w:ins w:id="526" w:author="Sergio Caprara" w:date="2017-01-03T20:26:00Z"/>
          <w:trPrChange w:id="527" w:author="Sergio Caprara" w:date="2017-01-03T20:33:00Z">
            <w:trPr>
              <w:trHeight w:val="364"/>
            </w:trPr>
          </w:trPrChange>
        </w:trPr>
        <w:tc>
          <w:tcPr>
            <w:tcW w:w="2268" w:type="dxa"/>
            <w:vAlign w:val="center"/>
            <w:tcPrChange w:id="528" w:author="Sergio Caprara" w:date="2017-01-03T20:33:00Z">
              <w:tcPr>
                <w:tcW w:w="2268" w:type="dxa"/>
                <w:vAlign w:val="center"/>
              </w:tcPr>
            </w:tcPrChange>
          </w:tcPr>
          <w:p w14:paraId="456D8592" w14:textId="77777777" w:rsidR="00460185" w:rsidRDefault="00460185" w:rsidP="00741215">
            <w:pPr>
              <w:spacing w:after="0" w:line="240" w:lineRule="auto"/>
              <w:ind w:left="0" w:right="0" w:firstLine="0"/>
              <w:jc w:val="left"/>
              <w:rPr>
                <w:ins w:id="529" w:author="Sergio Caprara" w:date="2017-01-03T20:26:00Z"/>
                <w:sz w:val="22"/>
                <w:lang w:val="en-GB"/>
              </w:rPr>
            </w:pPr>
            <w:ins w:id="530" w:author="Sergio Caprara" w:date="2017-01-03T20:26:00Z">
              <w:r>
                <w:rPr>
                  <w:b/>
                  <w:sz w:val="22"/>
                  <w:lang w:val="en-GB"/>
                </w:rPr>
                <w:t>Output Specification</w:t>
              </w:r>
            </w:ins>
          </w:p>
        </w:tc>
        <w:tc>
          <w:tcPr>
            <w:tcW w:w="4678" w:type="dxa"/>
            <w:vAlign w:val="center"/>
            <w:tcPrChange w:id="531" w:author="Sergio Caprara" w:date="2017-01-03T20:33:00Z">
              <w:tcPr>
                <w:tcW w:w="4678" w:type="dxa"/>
                <w:vAlign w:val="center"/>
              </w:tcPr>
            </w:tcPrChange>
          </w:tcPr>
          <w:p w14:paraId="15AA17A5" w14:textId="77777777" w:rsidR="00460185" w:rsidRDefault="00460185" w:rsidP="00741215">
            <w:pPr>
              <w:spacing w:after="0" w:line="240" w:lineRule="auto"/>
              <w:ind w:left="0" w:right="0" w:firstLine="0"/>
              <w:jc w:val="left"/>
              <w:rPr>
                <w:ins w:id="532" w:author="Sergio Caprara" w:date="2017-01-03T20:26:00Z"/>
                <w:sz w:val="22"/>
                <w:lang w:val="en-GB"/>
              </w:rPr>
            </w:pPr>
            <w:ins w:id="533" w:author="Sergio Caprara" w:date="2017-01-03T20:26:00Z">
              <w:r>
                <w:rPr>
                  <w:sz w:val="22"/>
                  <w:lang w:val="en-GB"/>
                </w:rPr>
                <w:t>3.3</w:t>
              </w:r>
            </w:ins>
          </w:p>
        </w:tc>
      </w:tr>
      <w:tr w:rsidR="00E32B9B" w14:paraId="50339D52" w14:textId="77777777" w:rsidTr="00A97204">
        <w:trPr>
          <w:trHeight w:val="18"/>
          <w:ins w:id="534" w:author="Sergio Caprara" w:date="2017-01-03T20:26:00Z"/>
        </w:trPr>
        <w:tc>
          <w:tcPr>
            <w:tcW w:w="2268" w:type="dxa"/>
            <w:vAlign w:val="center"/>
          </w:tcPr>
          <w:p w14:paraId="462AEE5E" w14:textId="3A79C285" w:rsidR="00E32B9B" w:rsidRDefault="00E32B9B" w:rsidP="00E32B9B">
            <w:pPr>
              <w:spacing w:after="0" w:line="240" w:lineRule="auto"/>
              <w:ind w:left="0" w:right="0" w:firstLine="0"/>
              <w:jc w:val="left"/>
              <w:rPr>
                <w:ins w:id="535" w:author="Sergio Caprara" w:date="2017-01-03T20:26:00Z"/>
                <w:sz w:val="22"/>
                <w:lang w:val="en-GB"/>
              </w:rPr>
            </w:pPr>
            <w:ins w:id="536" w:author="Sergio Caprara" w:date="2017-01-04T21:14:00Z">
              <w:r>
                <w:rPr>
                  <w:b/>
                  <w:sz w:val="22"/>
                  <w:lang w:val="en-GB"/>
                </w:rPr>
                <w:t>Purpose</w:t>
              </w:r>
            </w:ins>
          </w:p>
        </w:tc>
        <w:tc>
          <w:tcPr>
            <w:tcW w:w="4678" w:type="dxa"/>
            <w:vAlign w:val="center"/>
          </w:tcPr>
          <w:p w14:paraId="78076ED3" w14:textId="60D7BAAF" w:rsidR="00E32B9B" w:rsidRDefault="00E32B9B" w:rsidP="00E32B9B">
            <w:pPr>
              <w:spacing w:after="0" w:line="240" w:lineRule="auto"/>
              <w:ind w:left="0" w:right="0" w:firstLine="0"/>
              <w:jc w:val="left"/>
              <w:rPr>
                <w:ins w:id="537" w:author="Sergio Caprara" w:date="2017-01-03T20:26:00Z"/>
                <w:sz w:val="22"/>
                <w:lang w:val="en-GB"/>
              </w:rPr>
            </w:pPr>
            <w:ins w:id="538" w:author="Sergio Caprara" w:date="2017-01-04T21:14:00Z">
              <w:r>
                <w:rPr>
                  <w:sz w:val="22"/>
                  <w:lang w:val="en-GB"/>
                </w:rPr>
                <w:t>3.4</w:t>
              </w:r>
            </w:ins>
          </w:p>
        </w:tc>
      </w:tr>
      <w:tr w:rsidR="00E32B9B" w14:paraId="424B8605" w14:textId="77777777" w:rsidTr="00A97204">
        <w:trPr>
          <w:trHeight w:val="18"/>
          <w:ins w:id="539" w:author="Sergio Caprara" w:date="2017-01-04T21:14:00Z"/>
        </w:trPr>
        <w:tc>
          <w:tcPr>
            <w:tcW w:w="2268" w:type="dxa"/>
            <w:vAlign w:val="center"/>
          </w:tcPr>
          <w:p w14:paraId="3C004697" w14:textId="4F21A94F" w:rsidR="00E32B9B" w:rsidRDefault="00E32B9B" w:rsidP="00E32B9B">
            <w:pPr>
              <w:spacing w:after="0" w:line="240" w:lineRule="auto"/>
              <w:ind w:left="0" w:right="0" w:firstLine="0"/>
              <w:jc w:val="left"/>
              <w:rPr>
                <w:ins w:id="540" w:author="Sergio Caprara" w:date="2017-01-04T21:14:00Z"/>
                <w:b/>
                <w:sz w:val="22"/>
                <w:lang w:val="en-GB"/>
              </w:rPr>
            </w:pPr>
            <w:ins w:id="541" w:author="Sergio Caprara" w:date="2017-01-04T21:14:00Z">
              <w:r>
                <w:rPr>
                  <w:b/>
                  <w:sz w:val="22"/>
                  <w:lang w:val="en-GB"/>
                </w:rPr>
                <w:t>Dependencies</w:t>
              </w:r>
            </w:ins>
          </w:p>
        </w:tc>
        <w:tc>
          <w:tcPr>
            <w:tcW w:w="4678" w:type="dxa"/>
            <w:vAlign w:val="center"/>
          </w:tcPr>
          <w:p w14:paraId="71A0D656" w14:textId="77777777" w:rsidR="00E32B9B" w:rsidRDefault="00E32B9B" w:rsidP="00E32B9B">
            <w:pPr>
              <w:spacing w:after="0" w:line="240" w:lineRule="auto"/>
              <w:ind w:left="0" w:right="0" w:firstLine="0"/>
              <w:jc w:val="left"/>
              <w:rPr>
                <w:ins w:id="542" w:author="Sergio Caprara" w:date="2017-01-04T21:14:00Z"/>
                <w:sz w:val="22"/>
                <w:lang w:val="en-GB"/>
              </w:rPr>
            </w:pPr>
          </w:p>
        </w:tc>
      </w:tr>
    </w:tbl>
    <w:p w14:paraId="6727389D" w14:textId="77777777" w:rsidR="00460185" w:rsidRDefault="00460185" w:rsidP="00460185">
      <w:pPr>
        <w:spacing w:after="120"/>
        <w:ind w:right="2183"/>
        <w:rPr>
          <w:ins w:id="543" w:author="Sergio Caprara" w:date="2017-01-03T20:26: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544" w:author="Sergio Caprara" w:date="2017-01-03T20:35: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545">
          <w:tblGrid>
            <w:gridCol w:w="2268"/>
            <w:gridCol w:w="4678"/>
          </w:tblGrid>
        </w:tblGridChange>
      </w:tblGrid>
      <w:tr w:rsidR="00460185" w:rsidRPr="00A459C4" w14:paraId="59340330" w14:textId="77777777" w:rsidTr="00A97204">
        <w:trPr>
          <w:trHeight w:val="23"/>
          <w:ins w:id="546" w:author="Sergio Caprara" w:date="2017-01-03T20:26:00Z"/>
          <w:trPrChange w:id="547" w:author="Sergio Caprara" w:date="2017-01-03T20:35:00Z">
            <w:trPr>
              <w:trHeight w:val="364"/>
            </w:trPr>
          </w:trPrChange>
        </w:trPr>
        <w:tc>
          <w:tcPr>
            <w:tcW w:w="2268" w:type="dxa"/>
            <w:tcPrChange w:id="548" w:author="Sergio Caprara" w:date="2017-01-03T20:35:00Z">
              <w:tcPr>
                <w:tcW w:w="2268" w:type="dxa"/>
              </w:tcPr>
            </w:tcPrChange>
          </w:tcPr>
          <w:p w14:paraId="66B3D977" w14:textId="77777777" w:rsidR="00460185" w:rsidRPr="00A459C4" w:rsidRDefault="00460185" w:rsidP="00741215">
            <w:pPr>
              <w:spacing w:after="0" w:line="240" w:lineRule="auto"/>
              <w:ind w:left="0" w:right="0" w:firstLine="0"/>
              <w:rPr>
                <w:ins w:id="549" w:author="Sergio Caprara" w:date="2017-01-03T20:26:00Z"/>
                <w:b/>
                <w:sz w:val="22"/>
                <w:lang w:val="en-GB"/>
              </w:rPr>
            </w:pPr>
            <w:ins w:id="550" w:author="Sergio Caprara" w:date="2017-01-03T20:26:00Z">
              <w:r>
                <w:rPr>
                  <w:b/>
                  <w:sz w:val="22"/>
                  <w:lang w:val="en-GB"/>
                </w:rPr>
                <w:t>Test Case Identifier</w:t>
              </w:r>
            </w:ins>
          </w:p>
        </w:tc>
        <w:tc>
          <w:tcPr>
            <w:tcW w:w="4678" w:type="dxa"/>
            <w:tcPrChange w:id="551" w:author="Sergio Caprara" w:date="2017-01-03T20:35:00Z">
              <w:tcPr>
                <w:tcW w:w="4678" w:type="dxa"/>
              </w:tcPr>
            </w:tcPrChange>
          </w:tcPr>
          <w:p w14:paraId="1CAAA2CB" w14:textId="143C7232" w:rsidR="00460185" w:rsidRPr="00FA2C39" w:rsidRDefault="00A97204" w:rsidP="00741215">
            <w:pPr>
              <w:spacing w:after="0" w:line="240" w:lineRule="auto"/>
              <w:ind w:left="0" w:right="0" w:firstLine="0"/>
              <w:rPr>
                <w:ins w:id="552" w:author="Sergio Caprara" w:date="2017-01-03T20:26:00Z"/>
                <w:sz w:val="22"/>
                <w:lang w:val="en-GB"/>
              </w:rPr>
            </w:pPr>
            <w:ins w:id="553" w:author="Sergio Caprara" w:date="2017-01-03T20:30:00Z">
              <w:r>
                <w:rPr>
                  <w:sz w:val="22"/>
                  <w:lang w:val="en-GB"/>
                </w:rPr>
                <w:t>I3T3</w:t>
              </w:r>
            </w:ins>
          </w:p>
        </w:tc>
      </w:tr>
      <w:tr w:rsidR="00460185" w14:paraId="7B864CAE" w14:textId="77777777" w:rsidTr="00A97204">
        <w:trPr>
          <w:trHeight w:val="18"/>
          <w:ins w:id="554" w:author="Sergio Caprara" w:date="2017-01-03T20:26:00Z"/>
          <w:trPrChange w:id="555" w:author="Sergio Caprara" w:date="2017-01-03T20:35:00Z">
            <w:trPr>
              <w:trHeight w:val="364"/>
            </w:trPr>
          </w:trPrChange>
        </w:trPr>
        <w:tc>
          <w:tcPr>
            <w:tcW w:w="2268" w:type="dxa"/>
            <w:vAlign w:val="center"/>
            <w:tcPrChange w:id="556" w:author="Sergio Caprara" w:date="2017-01-03T20:35:00Z">
              <w:tcPr>
                <w:tcW w:w="2268" w:type="dxa"/>
                <w:vAlign w:val="center"/>
              </w:tcPr>
            </w:tcPrChange>
          </w:tcPr>
          <w:p w14:paraId="3B6B202E" w14:textId="77777777" w:rsidR="00460185" w:rsidRDefault="00460185" w:rsidP="00741215">
            <w:pPr>
              <w:spacing w:after="0" w:line="240" w:lineRule="auto"/>
              <w:ind w:left="0" w:right="0" w:firstLine="0"/>
              <w:jc w:val="left"/>
              <w:rPr>
                <w:ins w:id="557" w:author="Sergio Caprara" w:date="2017-01-03T20:26:00Z"/>
                <w:sz w:val="22"/>
                <w:lang w:val="en-GB"/>
              </w:rPr>
            </w:pPr>
            <w:ins w:id="558" w:author="Sergio Caprara" w:date="2017-01-03T20:26:00Z">
              <w:r>
                <w:rPr>
                  <w:b/>
                  <w:sz w:val="22"/>
                  <w:lang w:val="en-GB"/>
                </w:rPr>
                <w:t>Test Item(s)</w:t>
              </w:r>
            </w:ins>
          </w:p>
        </w:tc>
        <w:tc>
          <w:tcPr>
            <w:tcW w:w="4678" w:type="dxa"/>
            <w:vAlign w:val="center"/>
            <w:tcPrChange w:id="559" w:author="Sergio Caprara" w:date="2017-01-03T20:35:00Z">
              <w:tcPr>
                <w:tcW w:w="4678" w:type="dxa"/>
                <w:vAlign w:val="center"/>
              </w:tcPr>
            </w:tcPrChange>
          </w:tcPr>
          <w:p w14:paraId="17BE5317" w14:textId="6A787B50" w:rsidR="00460185" w:rsidRDefault="00A97204" w:rsidP="00741215">
            <w:pPr>
              <w:spacing w:after="0" w:line="240" w:lineRule="auto"/>
              <w:ind w:left="0" w:right="0" w:firstLine="0"/>
              <w:jc w:val="left"/>
              <w:rPr>
                <w:ins w:id="560" w:author="Sergio Caprara" w:date="2017-01-03T20:26:00Z"/>
                <w:sz w:val="22"/>
                <w:lang w:val="en-GB"/>
              </w:rPr>
            </w:pPr>
            <w:proofErr w:type="spellStart"/>
            <w:ins w:id="561" w:author="Sergio Caprara" w:date="2017-01-03T20:31:00Z">
              <w:r>
                <w:rPr>
                  <w:sz w:val="22"/>
                  <w:lang w:val="en-GB"/>
                </w:rPr>
                <w:t>SParkingAreaDAO</w:t>
              </w:r>
              <w:proofErr w:type="spellEnd"/>
              <w:r>
                <w:rPr>
                  <w:sz w:val="22"/>
                  <w:lang w:val="en-GB"/>
                </w:rPr>
                <w:t xml:space="preserve"> → </w:t>
              </w:r>
              <w:proofErr w:type="spellStart"/>
              <w:r>
                <w:rPr>
                  <w:sz w:val="22"/>
                  <w:lang w:val="en-GB"/>
                </w:rPr>
                <w:t>MaintenanceController</w:t>
              </w:r>
            </w:ins>
            <w:proofErr w:type="spellEnd"/>
          </w:p>
        </w:tc>
      </w:tr>
      <w:tr w:rsidR="00460185" w14:paraId="74C9835A" w14:textId="77777777" w:rsidTr="00A97204">
        <w:trPr>
          <w:trHeight w:val="18"/>
          <w:ins w:id="562" w:author="Sergio Caprara" w:date="2017-01-03T20:26:00Z"/>
          <w:trPrChange w:id="563" w:author="Sergio Caprara" w:date="2017-01-03T20:35:00Z">
            <w:trPr>
              <w:trHeight w:val="364"/>
            </w:trPr>
          </w:trPrChange>
        </w:trPr>
        <w:tc>
          <w:tcPr>
            <w:tcW w:w="2268" w:type="dxa"/>
            <w:vAlign w:val="center"/>
            <w:tcPrChange w:id="564" w:author="Sergio Caprara" w:date="2017-01-03T20:35:00Z">
              <w:tcPr>
                <w:tcW w:w="2268" w:type="dxa"/>
                <w:vAlign w:val="center"/>
              </w:tcPr>
            </w:tcPrChange>
          </w:tcPr>
          <w:p w14:paraId="6A38994F" w14:textId="77777777" w:rsidR="00460185" w:rsidRDefault="00460185" w:rsidP="00741215">
            <w:pPr>
              <w:spacing w:after="0" w:line="240" w:lineRule="auto"/>
              <w:ind w:left="0" w:right="0" w:firstLine="0"/>
              <w:jc w:val="left"/>
              <w:rPr>
                <w:ins w:id="565" w:author="Sergio Caprara" w:date="2017-01-03T20:26:00Z"/>
                <w:sz w:val="22"/>
                <w:lang w:val="en-GB"/>
              </w:rPr>
            </w:pPr>
            <w:ins w:id="566" w:author="Sergio Caprara" w:date="2017-01-03T20:26:00Z">
              <w:r>
                <w:rPr>
                  <w:b/>
                  <w:sz w:val="22"/>
                  <w:lang w:val="en-GB"/>
                </w:rPr>
                <w:t>Input Specification</w:t>
              </w:r>
            </w:ins>
          </w:p>
        </w:tc>
        <w:tc>
          <w:tcPr>
            <w:tcW w:w="4678" w:type="dxa"/>
            <w:vAlign w:val="center"/>
            <w:tcPrChange w:id="567" w:author="Sergio Caprara" w:date="2017-01-03T20:35:00Z">
              <w:tcPr>
                <w:tcW w:w="4678" w:type="dxa"/>
                <w:vAlign w:val="center"/>
              </w:tcPr>
            </w:tcPrChange>
          </w:tcPr>
          <w:p w14:paraId="185E4D55" w14:textId="168AEB7B" w:rsidR="00460185" w:rsidRPr="00460185" w:rsidRDefault="00460185">
            <w:pPr>
              <w:spacing w:after="0" w:line="240" w:lineRule="auto"/>
              <w:ind w:left="0" w:right="0" w:firstLine="0"/>
              <w:jc w:val="left"/>
              <w:rPr>
                <w:ins w:id="568" w:author="Sergio Caprara" w:date="2017-01-03T20:26:00Z"/>
                <w:sz w:val="22"/>
                <w:highlight w:val="yellow"/>
                <w:lang w:val="en-GB"/>
                <w:rPrChange w:id="569" w:author="Sergio Caprara" w:date="2017-01-03T20:27:00Z">
                  <w:rPr>
                    <w:ins w:id="570" w:author="Sergio Caprara" w:date="2017-01-03T20:26:00Z"/>
                    <w:sz w:val="22"/>
                    <w:lang w:val="en-GB"/>
                  </w:rPr>
                </w:rPrChange>
              </w:rPr>
            </w:pPr>
          </w:p>
        </w:tc>
      </w:tr>
      <w:tr w:rsidR="00460185" w14:paraId="0ADFF8B0" w14:textId="77777777" w:rsidTr="00A97204">
        <w:trPr>
          <w:trHeight w:val="18"/>
          <w:ins w:id="571" w:author="Sergio Caprara" w:date="2017-01-03T20:26:00Z"/>
          <w:trPrChange w:id="572" w:author="Sergio Caprara" w:date="2017-01-03T20:35:00Z">
            <w:trPr>
              <w:trHeight w:val="364"/>
            </w:trPr>
          </w:trPrChange>
        </w:trPr>
        <w:tc>
          <w:tcPr>
            <w:tcW w:w="2268" w:type="dxa"/>
            <w:vAlign w:val="center"/>
            <w:tcPrChange w:id="573" w:author="Sergio Caprara" w:date="2017-01-03T20:35:00Z">
              <w:tcPr>
                <w:tcW w:w="2268" w:type="dxa"/>
                <w:vAlign w:val="center"/>
              </w:tcPr>
            </w:tcPrChange>
          </w:tcPr>
          <w:p w14:paraId="71C10CDA" w14:textId="77777777" w:rsidR="00460185" w:rsidRDefault="00460185" w:rsidP="00741215">
            <w:pPr>
              <w:spacing w:after="0" w:line="240" w:lineRule="auto"/>
              <w:ind w:left="0" w:right="0" w:firstLine="0"/>
              <w:jc w:val="left"/>
              <w:rPr>
                <w:ins w:id="574" w:author="Sergio Caprara" w:date="2017-01-03T20:26:00Z"/>
                <w:sz w:val="22"/>
                <w:lang w:val="en-GB"/>
              </w:rPr>
            </w:pPr>
            <w:ins w:id="575" w:author="Sergio Caprara" w:date="2017-01-03T20:26:00Z">
              <w:r>
                <w:rPr>
                  <w:b/>
                  <w:sz w:val="22"/>
                  <w:lang w:val="en-GB"/>
                </w:rPr>
                <w:t>Output Specification</w:t>
              </w:r>
            </w:ins>
          </w:p>
        </w:tc>
        <w:tc>
          <w:tcPr>
            <w:tcW w:w="4678" w:type="dxa"/>
            <w:vAlign w:val="center"/>
            <w:tcPrChange w:id="576" w:author="Sergio Caprara" w:date="2017-01-03T20:35:00Z">
              <w:tcPr>
                <w:tcW w:w="4678" w:type="dxa"/>
                <w:vAlign w:val="center"/>
              </w:tcPr>
            </w:tcPrChange>
          </w:tcPr>
          <w:p w14:paraId="1616FC76" w14:textId="77777777" w:rsidR="00460185" w:rsidRDefault="00460185" w:rsidP="00741215">
            <w:pPr>
              <w:spacing w:after="0" w:line="240" w:lineRule="auto"/>
              <w:ind w:left="0" w:right="0" w:firstLine="0"/>
              <w:jc w:val="left"/>
              <w:rPr>
                <w:ins w:id="577" w:author="Sergio Caprara" w:date="2017-01-03T20:26:00Z"/>
                <w:sz w:val="22"/>
                <w:lang w:val="en-GB"/>
              </w:rPr>
            </w:pPr>
            <w:ins w:id="578" w:author="Sergio Caprara" w:date="2017-01-03T20:26:00Z">
              <w:r>
                <w:rPr>
                  <w:sz w:val="22"/>
                  <w:lang w:val="en-GB"/>
                </w:rPr>
                <w:t>3.3</w:t>
              </w:r>
            </w:ins>
          </w:p>
        </w:tc>
      </w:tr>
      <w:tr w:rsidR="00E32B9B" w14:paraId="586CDF4D" w14:textId="77777777" w:rsidTr="00A97204">
        <w:trPr>
          <w:trHeight w:val="18"/>
          <w:ins w:id="579" w:author="Sergio Caprara" w:date="2017-01-03T20:26:00Z"/>
          <w:trPrChange w:id="580" w:author="Sergio Caprara" w:date="2017-01-03T20:36:00Z">
            <w:trPr>
              <w:trHeight w:val="364"/>
            </w:trPr>
          </w:trPrChange>
        </w:trPr>
        <w:tc>
          <w:tcPr>
            <w:tcW w:w="2268" w:type="dxa"/>
            <w:vAlign w:val="center"/>
            <w:tcPrChange w:id="581" w:author="Sergio Caprara" w:date="2017-01-03T20:36:00Z">
              <w:tcPr>
                <w:tcW w:w="2268" w:type="dxa"/>
                <w:vAlign w:val="center"/>
              </w:tcPr>
            </w:tcPrChange>
          </w:tcPr>
          <w:p w14:paraId="4D5425CB" w14:textId="2CF11638" w:rsidR="00E32B9B" w:rsidRDefault="00E32B9B" w:rsidP="00E32B9B">
            <w:pPr>
              <w:spacing w:after="0" w:line="240" w:lineRule="auto"/>
              <w:ind w:left="0" w:right="0" w:firstLine="0"/>
              <w:jc w:val="left"/>
              <w:rPr>
                <w:ins w:id="582" w:author="Sergio Caprara" w:date="2017-01-03T20:26:00Z"/>
                <w:sz w:val="22"/>
                <w:lang w:val="en-GB"/>
              </w:rPr>
            </w:pPr>
            <w:ins w:id="583" w:author="Sergio Caprara" w:date="2017-01-04T21:14:00Z">
              <w:r>
                <w:rPr>
                  <w:b/>
                  <w:sz w:val="22"/>
                  <w:lang w:val="en-GB"/>
                </w:rPr>
                <w:t>Purpose</w:t>
              </w:r>
            </w:ins>
          </w:p>
        </w:tc>
        <w:tc>
          <w:tcPr>
            <w:tcW w:w="4678" w:type="dxa"/>
            <w:vAlign w:val="center"/>
            <w:tcPrChange w:id="584" w:author="Sergio Caprara" w:date="2017-01-03T20:36:00Z">
              <w:tcPr>
                <w:tcW w:w="4678" w:type="dxa"/>
                <w:vAlign w:val="center"/>
              </w:tcPr>
            </w:tcPrChange>
          </w:tcPr>
          <w:p w14:paraId="303ABCE1" w14:textId="46EFA69F" w:rsidR="00E32B9B" w:rsidRDefault="00E32B9B" w:rsidP="00E32B9B">
            <w:pPr>
              <w:spacing w:after="0" w:line="240" w:lineRule="auto"/>
              <w:ind w:left="0" w:right="0" w:firstLine="0"/>
              <w:jc w:val="left"/>
              <w:rPr>
                <w:ins w:id="585" w:author="Sergio Caprara" w:date="2017-01-03T20:26:00Z"/>
                <w:sz w:val="22"/>
                <w:lang w:val="en-GB"/>
              </w:rPr>
            </w:pPr>
            <w:ins w:id="586" w:author="Sergio Caprara" w:date="2017-01-04T21:14:00Z">
              <w:r>
                <w:rPr>
                  <w:sz w:val="22"/>
                  <w:lang w:val="en-GB"/>
                </w:rPr>
                <w:t>3.4</w:t>
              </w:r>
            </w:ins>
          </w:p>
        </w:tc>
      </w:tr>
      <w:tr w:rsidR="00E32B9B" w14:paraId="084F6E9C" w14:textId="77777777" w:rsidTr="00A97204">
        <w:trPr>
          <w:trHeight w:val="18"/>
          <w:ins w:id="587" w:author="Sergio Caprara" w:date="2017-01-04T21:14:00Z"/>
        </w:trPr>
        <w:tc>
          <w:tcPr>
            <w:tcW w:w="2268" w:type="dxa"/>
            <w:vAlign w:val="center"/>
          </w:tcPr>
          <w:p w14:paraId="3CE42A5E" w14:textId="72D7F408" w:rsidR="00E32B9B" w:rsidRDefault="00E32B9B" w:rsidP="00E32B9B">
            <w:pPr>
              <w:spacing w:after="0" w:line="240" w:lineRule="auto"/>
              <w:ind w:left="0" w:right="0" w:firstLine="0"/>
              <w:jc w:val="left"/>
              <w:rPr>
                <w:ins w:id="588" w:author="Sergio Caprara" w:date="2017-01-04T21:14:00Z"/>
                <w:b/>
                <w:sz w:val="22"/>
                <w:lang w:val="en-GB"/>
              </w:rPr>
            </w:pPr>
            <w:ins w:id="589" w:author="Sergio Caprara" w:date="2017-01-04T21:14:00Z">
              <w:r>
                <w:rPr>
                  <w:b/>
                  <w:sz w:val="22"/>
                  <w:lang w:val="en-GB"/>
                </w:rPr>
                <w:t>Dependencies</w:t>
              </w:r>
            </w:ins>
          </w:p>
        </w:tc>
        <w:tc>
          <w:tcPr>
            <w:tcW w:w="4678" w:type="dxa"/>
            <w:vAlign w:val="center"/>
          </w:tcPr>
          <w:p w14:paraId="183A1BF6" w14:textId="77777777" w:rsidR="00E32B9B" w:rsidRDefault="00E32B9B" w:rsidP="00E32B9B">
            <w:pPr>
              <w:spacing w:after="0" w:line="240" w:lineRule="auto"/>
              <w:ind w:left="0" w:right="0" w:firstLine="0"/>
              <w:jc w:val="left"/>
              <w:rPr>
                <w:ins w:id="590" w:author="Sergio Caprara" w:date="2017-01-04T21:14:00Z"/>
                <w:sz w:val="22"/>
                <w:lang w:val="en-GB"/>
              </w:rPr>
            </w:pPr>
          </w:p>
        </w:tc>
      </w:tr>
    </w:tbl>
    <w:p w14:paraId="3EB226EA" w14:textId="0B888745" w:rsidR="001B2D6F" w:rsidRDefault="001B2D6F" w:rsidP="004018B1">
      <w:pPr>
        <w:spacing w:after="120"/>
        <w:ind w:right="2183"/>
        <w:rPr>
          <w:ins w:id="591" w:author="Sergio Caprara" w:date="2017-01-03T20:26:00Z"/>
          <w:sz w:val="22"/>
          <w:lang w:val="en-GB"/>
        </w:rPr>
      </w:pPr>
    </w:p>
    <w:p w14:paraId="0FBA2222" w14:textId="77777777" w:rsidR="00460185" w:rsidRDefault="00460185" w:rsidP="004018B1">
      <w:pPr>
        <w:spacing w:after="120"/>
        <w:ind w:right="2183"/>
        <w:rPr>
          <w:ins w:id="592" w:author="Sergio Caprara" w:date="2017-01-03T20:03:00Z"/>
          <w:sz w:val="22"/>
          <w:lang w:val="en-GB"/>
        </w:rPr>
      </w:pPr>
    </w:p>
    <w:p w14:paraId="19BD4AB5" w14:textId="14257DC3" w:rsidR="001B2D6F" w:rsidRPr="00CD3888" w:rsidRDefault="00E43826">
      <w:pPr>
        <w:pStyle w:val="Titolo2"/>
        <w:numPr>
          <w:ilvl w:val="1"/>
          <w:numId w:val="5"/>
        </w:numPr>
        <w:rPr>
          <w:ins w:id="593" w:author="Sergio Caprara" w:date="2017-01-03T20:03:00Z"/>
          <w:sz w:val="28"/>
          <w:lang w:val="en-GB"/>
        </w:rPr>
        <w:pPrChange w:id="594" w:author="Sergio Caprara" w:date="2017-01-03T20:04:00Z">
          <w:pPr>
            <w:pStyle w:val="Titolo2"/>
            <w:numPr>
              <w:ilvl w:val="1"/>
              <w:numId w:val="18"/>
            </w:numPr>
            <w:ind w:left="388" w:hanging="360"/>
          </w:pPr>
        </w:pPrChange>
      </w:pPr>
      <w:ins w:id="595" w:author="Sergio Caprara" w:date="2017-01-03T20:05:00Z">
        <w:r>
          <w:rPr>
            <w:sz w:val="28"/>
            <w:lang w:val="en-GB"/>
          </w:rPr>
          <w:t xml:space="preserve"> </w:t>
        </w:r>
      </w:ins>
      <w:ins w:id="596" w:author="Sergio Caprara" w:date="2017-01-03T20:03:00Z">
        <w:r>
          <w:rPr>
            <w:sz w:val="28"/>
            <w:lang w:val="en-GB"/>
          </w:rPr>
          <w:t>Integration test case I4</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597" w:author="Sergio Caprara" w:date="2017-01-03T20:36: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598">
          <w:tblGrid>
            <w:gridCol w:w="2268"/>
            <w:gridCol w:w="4678"/>
          </w:tblGrid>
        </w:tblGridChange>
      </w:tblGrid>
      <w:tr w:rsidR="00A97204" w:rsidRPr="00A459C4" w14:paraId="36172722" w14:textId="77777777" w:rsidTr="00A97204">
        <w:trPr>
          <w:trHeight w:val="23"/>
          <w:ins w:id="599" w:author="Sergio Caprara" w:date="2017-01-03T20:28:00Z"/>
          <w:trPrChange w:id="600" w:author="Sergio Caprara" w:date="2017-01-03T20:36:00Z">
            <w:trPr>
              <w:trHeight w:val="364"/>
            </w:trPr>
          </w:trPrChange>
        </w:trPr>
        <w:tc>
          <w:tcPr>
            <w:tcW w:w="2268" w:type="dxa"/>
            <w:tcPrChange w:id="601" w:author="Sergio Caprara" w:date="2017-01-03T20:36:00Z">
              <w:tcPr>
                <w:tcW w:w="2268" w:type="dxa"/>
              </w:tcPr>
            </w:tcPrChange>
          </w:tcPr>
          <w:p w14:paraId="1B475581" w14:textId="77777777" w:rsidR="00A97204" w:rsidRPr="00A459C4" w:rsidRDefault="00A97204" w:rsidP="00741215">
            <w:pPr>
              <w:spacing w:after="0" w:line="240" w:lineRule="auto"/>
              <w:ind w:left="0" w:right="0" w:firstLine="0"/>
              <w:rPr>
                <w:ins w:id="602" w:author="Sergio Caprara" w:date="2017-01-03T20:28:00Z"/>
                <w:b/>
                <w:sz w:val="22"/>
                <w:lang w:val="en-GB"/>
              </w:rPr>
            </w:pPr>
            <w:ins w:id="603" w:author="Sergio Caprara" w:date="2017-01-03T20:28:00Z">
              <w:r>
                <w:rPr>
                  <w:b/>
                  <w:sz w:val="22"/>
                  <w:lang w:val="en-GB"/>
                </w:rPr>
                <w:t>Test Case Identifier</w:t>
              </w:r>
            </w:ins>
          </w:p>
        </w:tc>
        <w:tc>
          <w:tcPr>
            <w:tcW w:w="4678" w:type="dxa"/>
            <w:tcPrChange w:id="604" w:author="Sergio Caprara" w:date="2017-01-03T20:36:00Z">
              <w:tcPr>
                <w:tcW w:w="4678" w:type="dxa"/>
              </w:tcPr>
            </w:tcPrChange>
          </w:tcPr>
          <w:p w14:paraId="1AA7E55F" w14:textId="71E019DF" w:rsidR="00A97204" w:rsidRPr="00FA2C39" w:rsidRDefault="00A97204" w:rsidP="00741215">
            <w:pPr>
              <w:spacing w:after="0" w:line="240" w:lineRule="auto"/>
              <w:ind w:left="0" w:right="0" w:firstLine="0"/>
              <w:rPr>
                <w:ins w:id="605" w:author="Sergio Caprara" w:date="2017-01-03T20:28:00Z"/>
                <w:sz w:val="22"/>
                <w:lang w:val="en-GB"/>
              </w:rPr>
            </w:pPr>
            <w:ins w:id="606" w:author="Sergio Caprara" w:date="2017-01-03T20:31:00Z">
              <w:r>
                <w:rPr>
                  <w:sz w:val="22"/>
                  <w:lang w:val="en-GB"/>
                </w:rPr>
                <w:t>I</w:t>
              </w:r>
            </w:ins>
            <w:ins w:id="607" w:author="Sergio Caprara" w:date="2017-01-03T20:38:00Z">
              <w:r w:rsidR="00D048DB">
                <w:rPr>
                  <w:sz w:val="22"/>
                  <w:lang w:val="en-GB"/>
                </w:rPr>
                <w:t>4</w:t>
              </w:r>
            </w:ins>
            <w:ins w:id="608" w:author="Sergio Caprara" w:date="2017-01-03T20:31:00Z">
              <w:r>
                <w:rPr>
                  <w:sz w:val="22"/>
                  <w:lang w:val="en-GB"/>
                </w:rPr>
                <w:t>T1</w:t>
              </w:r>
            </w:ins>
          </w:p>
        </w:tc>
      </w:tr>
      <w:tr w:rsidR="00A97204" w14:paraId="115F392C" w14:textId="77777777" w:rsidTr="00A97204">
        <w:trPr>
          <w:trHeight w:val="18"/>
          <w:ins w:id="609" w:author="Sergio Caprara" w:date="2017-01-03T20:28:00Z"/>
          <w:trPrChange w:id="610" w:author="Sergio Caprara" w:date="2017-01-03T20:36:00Z">
            <w:trPr>
              <w:trHeight w:val="364"/>
            </w:trPr>
          </w:trPrChange>
        </w:trPr>
        <w:tc>
          <w:tcPr>
            <w:tcW w:w="2268" w:type="dxa"/>
            <w:vAlign w:val="center"/>
            <w:tcPrChange w:id="611" w:author="Sergio Caprara" w:date="2017-01-03T20:36:00Z">
              <w:tcPr>
                <w:tcW w:w="2268" w:type="dxa"/>
                <w:vAlign w:val="center"/>
              </w:tcPr>
            </w:tcPrChange>
          </w:tcPr>
          <w:p w14:paraId="314510FA" w14:textId="77777777" w:rsidR="00A97204" w:rsidRDefault="00A97204" w:rsidP="00741215">
            <w:pPr>
              <w:spacing w:after="0" w:line="240" w:lineRule="auto"/>
              <w:ind w:left="0" w:right="0" w:firstLine="0"/>
              <w:jc w:val="left"/>
              <w:rPr>
                <w:ins w:id="612" w:author="Sergio Caprara" w:date="2017-01-03T20:28:00Z"/>
                <w:sz w:val="22"/>
                <w:lang w:val="en-GB"/>
              </w:rPr>
            </w:pPr>
            <w:ins w:id="613" w:author="Sergio Caprara" w:date="2017-01-03T20:28:00Z">
              <w:r>
                <w:rPr>
                  <w:b/>
                  <w:sz w:val="22"/>
                  <w:lang w:val="en-GB"/>
                </w:rPr>
                <w:t>Test Item(s)</w:t>
              </w:r>
            </w:ins>
          </w:p>
        </w:tc>
        <w:tc>
          <w:tcPr>
            <w:tcW w:w="4678" w:type="dxa"/>
            <w:vAlign w:val="center"/>
            <w:tcPrChange w:id="614" w:author="Sergio Caprara" w:date="2017-01-03T20:36:00Z">
              <w:tcPr>
                <w:tcW w:w="4678" w:type="dxa"/>
                <w:vAlign w:val="center"/>
              </w:tcPr>
            </w:tcPrChange>
          </w:tcPr>
          <w:p w14:paraId="41A9278E" w14:textId="7C9164D5" w:rsidR="00A97204" w:rsidRDefault="00A97204" w:rsidP="00741215">
            <w:pPr>
              <w:spacing w:after="0" w:line="240" w:lineRule="auto"/>
              <w:ind w:left="0" w:right="0" w:firstLine="0"/>
              <w:jc w:val="left"/>
              <w:rPr>
                <w:ins w:id="615" w:author="Sergio Caprara" w:date="2017-01-03T20:28:00Z"/>
                <w:sz w:val="22"/>
                <w:lang w:val="en-GB"/>
              </w:rPr>
            </w:pPr>
            <w:proofErr w:type="spellStart"/>
            <w:ins w:id="616" w:author="Sergio Caprara" w:date="2017-01-03T20:31:00Z">
              <w:r>
                <w:rPr>
                  <w:sz w:val="22"/>
                  <w:lang w:val="en-GB"/>
                </w:rPr>
                <w:t>CarDAO</w:t>
              </w:r>
              <w:proofErr w:type="spellEnd"/>
              <w:r>
                <w:rPr>
                  <w:sz w:val="22"/>
                  <w:lang w:val="en-GB"/>
                </w:rPr>
                <w:t xml:space="preserve"> → </w:t>
              </w:r>
              <w:proofErr w:type="spellStart"/>
              <w:r>
                <w:rPr>
                  <w:sz w:val="22"/>
                  <w:lang w:val="en-GB"/>
                </w:rPr>
                <w:t>ReservationController</w:t>
              </w:r>
            </w:ins>
            <w:proofErr w:type="spellEnd"/>
          </w:p>
        </w:tc>
      </w:tr>
      <w:tr w:rsidR="00A97204" w14:paraId="6AF95D9E" w14:textId="77777777" w:rsidTr="00A97204">
        <w:trPr>
          <w:trHeight w:val="18"/>
          <w:ins w:id="617" w:author="Sergio Caprara" w:date="2017-01-03T20:28:00Z"/>
          <w:trPrChange w:id="618" w:author="Sergio Caprara" w:date="2017-01-03T20:36:00Z">
            <w:trPr>
              <w:trHeight w:val="364"/>
            </w:trPr>
          </w:trPrChange>
        </w:trPr>
        <w:tc>
          <w:tcPr>
            <w:tcW w:w="2268" w:type="dxa"/>
            <w:vAlign w:val="center"/>
            <w:tcPrChange w:id="619" w:author="Sergio Caprara" w:date="2017-01-03T20:36:00Z">
              <w:tcPr>
                <w:tcW w:w="2268" w:type="dxa"/>
                <w:vAlign w:val="center"/>
              </w:tcPr>
            </w:tcPrChange>
          </w:tcPr>
          <w:p w14:paraId="0D210482" w14:textId="77777777" w:rsidR="00A97204" w:rsidRDefault="00A97204" w:rsidP="00741215">
            <w:pPr>
              <w:spacing w:after="0" w:line="240" w:lineRule="auto"/>
              <w:ind w:left="0" w:right="0" w:firstLine="0"/>
              <w:jc w:val="left"/>
              <w:rPr>
                <w:ins w:id="620" w:author="Sergio Caprara" w:date="2017-01-03T20:28:00Z"/>
                <w:sz w:val="22"/>
                <w:lang w:val="en-GB"/>
              </w:rPr>
            </w:pPr>
            <w:ins w:id="621" w:author="Sergio Caprara" w:date="2017-01-03T20:28:00Z">
              <w:r>
                <w:rPr>
                  <w:b/>
                  <w:sz w:val="22"/>
                  <w:lang w:val="en-GB"/>
                </w:rPr>
                <w:t>Input Specification</w:t>
              </w:r>
            </w:ins>
          </w:p>
        </w:tc>
        <w:tc>
          <w:tcPr>
            <w:tcW w:w="4678" w:type="dxa"/>
            <w:vAlign w:val="center"/>
            <w:tcPrChange w:id="622" w:author="Sergio Caprara" w:date="2017-01-03T20:36:00Z">
              <w:tcPr>
                <w:tcW w:w="4678" w:type="dxa"/>
                <w:vAlign w:val="center"/>
              </w:tcPr>
            </w:tcPrChange>
          </w:tcPr>
          <w:p w14:paraId="46B6B98E" w14:textId="049C55BA" w:rsidR="00A97204" w:rsidRDefault="00A97204" w:rsidP="00741215">
            <w:pPr>
              <w:spacing w:after="0" w:line="240" w:lineRule="auto"/>
              <w:ind w:left="0" w:right="0" w:firstLine="0"/>
              <w:jc w:val="left"/>
              <w:rPr>
                <w:ins w:id="623" w:author="Sergio Caprara" w:date="2017-01-03T20:28:00Z"/>
                <w:sz w:val="22"/>
                <w:lang w:val="en-GB"/>
              </w:rPr>
            </w:pPr>
          </w:p>
        </w:tc>
      </w:tr>
      <w:tr w:rsidR="00A97204" w14:paraId="4D0BE703" w14:textId="77777777" w:rsidTr="00A97204">
        <w:trPr>
          <w:trHeight w:val="18"/>
          <w:ins w:id="624" w:author="Sergio Caprara" w:date="2017-01-03T20:28:00Z"/>
          <w:trPrChange w:id="625" w:author="Sergio Caprara" w:date="2017-01-03T20:36:00Z">
            <w:trPr>
              <w:trHeight w:val="364"/>
            </w:trPr>
          </w:trPrChange>
        </w:trPr>
        <w:tc>
          <w:tcPr>
            <w:tcW w:w="2268" w:type="dxa"/>
            <w:vAlign w:val="center"/>
            <w:tcPrChange w:id="626" w:author="Sergio Caprara" w:date="2017-01-03T20:36:00Z">
              <w:tcPr>
                <w:tcW w:w="2268" w:type="dxa"/>
                <w:vAlign w:val="center"/>
              </w:tcPr>
            </w:tcPrChange>
          </w:tcPr>
          <w:p w14:paraId="7B8958DA" w14:textId="77777777" w:rsidR="00A97204" w:rsidRDefault="00A97204" w:rsidP="00741215">
            <w:pPr>
              <w:spacing w:after="0" w:line="240" w:lineRule="auto"/>
              <w:ind w:left="0" w:right="0" w:firstLine="0"/>
              <w:jc w:val="left"/>
              <w:rPr>
                <w:ins w:id="627" w:author="Sergio Caprara" w:date="2017-01-03T20:28:00Z"/>
                <w:sz w:val="22"/>
                <w:lang w:val="en-GB"/>
              </w:rPr>
            </w:pPr>
            <w:ins w:id="628" w:author="Sergio Caprara" w:date="2017-01-03T20:28:00Z">
              <w:r>
                <w:rPr>
                  <w:b/>
                  <w:sz w:val="22"/>
                  <w:lang w:val="en-GB"/>
                </w:rPr>
                <w:lastRenderedPageBreak/>
                <w:t>Output Specification</w:t>
              </w:r>
            </w:ins>
          </w:p>
        </w:tc>
        <w:tc>
          <w:tcPr>
            <w:tcW w:w="4678" w:type="dxa"/>
            <w:vAlign w:val="center"/>
            <w:tcPrChange w:id="629" w:author="Sergio Caprara" w:date="2017-01-03T20:36:00Z">
              <w:tcPr>
                <w:tcW w:w="4678" w:type="dxa"/>
                <w:vAlign w:val="center"/>
              </w:tcPr>
            </w:tcPrChange>
          </w:tcPr>
          <w:p w14:paraId="5F22971C" w14:textId="77777777" w:rsidR="00A97204" w:rsidRDefault="00A97204" w:rsidP="00741215">
            <w:pPr>
              <w:spacing w:after="0" w:line="240" w:lineRule="auto"/>
              <w:ind w:left="0" w:right="0" w:firstLine="0"/>
              <w:jc w:val="left"/>
              <w:rPr>
                <w:ins w:id="630" w:author="Sergio Caprara" w:date="2017-01-03T20:28:00Z"/>
                <w:sz w:val="22"/>
                <w:lang w:val="en-GB"/>
              </w:rPr>
            </w:pPr>
            <w:ins w:id="631" w:author="Sergio Caprara" w:date="2017-01-03T20:28:00Z">
              <w:r>
                <w:rPr>
                  <w:sz w:val="22"/>
                  <w:lang w:val="en-GB"/>
                </w:rPr>
                <w:t>3.3</w:t>
              </w:r>
            </w:ins>
          </w:p>
        </w:tc>
      </w:tr>
      <w:tr w:rsidR="00E32B9B" w14:paraId="2F5C16A9" w14:textId="77777777" w:rsidTr="00A97204">
        <w:trPr>
          <w:trHeight w:val="18"/>
          <w:ins w:id="632" w:author="Sergio Caprara" w:date="2017-01-03T20:28:00Z"/>
          <w:trPrChange w:id="633" w:author="Sergio Caprara" w:date="2017-01-03T20:36:00Z">
            <w:trPr>
              <w:trHeight w:val="364"/>
            </w:trPr>
          </w:trPrChange>
        </w:trPr>
        <w:tc>
          <w:tcPr>
            <w:tcW w:w="2268" w:type="dxa"/>
            <w:vAlign w:val="center"/>
            <w:tcPrChange w:id="634" w:author="Sergio Caprara" w:date="2017-01-03T20:36:00Z">
              <w:tcPr>
                <w:tcW w:w="2268" w:type="dxa"/>
                <w:vAlign w:val="center"/>
              </w:tcPr>
            </w:tcPrChange>
          </w:tcPr>
          <w:p w14:paraId="5CAA2FC3" w14:textId="2299D97E" w:rsidR="00E32B9B" w:rsidRDefault="00E32B9B" w:rsidP="00E32B9B">
            <w:pPr>
              <w:spacing w:after="0" w:line="240" w:lineRule="auto"/>
              <w:ind w:left="0" w:right="0" w:firstLine="0"/>
              <w:jc w:val="left"/>
              <w:rPr>
                <w:ins w:id="635" w:author="Sergio Caprara" w:date="2017-01-03T20:28:00Z"/>
                <w:sz w:val="22"/>
                <w:lang w:val="en-GB"/>
              </w:rPr>
            </w:pPr>
            <w:ins w:id="636" w:author="Sergio Caprara" w:date="2017-01-04T21:14:00Z">
              <w:r>
                <w:rPr>
                  <w:b/>
                  <w:sz w:val="22"/>
                  <w:lang w:val="en-GB"/>
                </w:rPr>
                <w:t>Purpose</w:t>
              </w:r>
            </w:ins>
          </w:p>
        </w:tc>
        <w:tc>
          <w:tcPr>
            <w:tcW w:w="4678" w:type="dxa"/>
            <w:vAlign w:val="center"/>
            <w:tcPrChange w:id="637" w:author="Sergio Caprara" w:date="2017-01-03T20:36:00Z">
              <w:tcPr>
                <w:tcW w:w="4678" w:type="dxa"/>
                <w:vAlign w:val="center"/>
              </w:tcPr>
            </w:tcPrChange>
          </w:tcPr>
          <w:p w14:paraId="07F7253C" w14:textId="5165349B" w:rsidR="00E32B9B" w:rsidRDefault="00E32B9B" w:rsidP="00E32B9B">
            <w:pPr>
              <w:spacing w:after="0" w:line="240" w:lineRule="auto"/>
              <w:ind w:left="0" w:right="0" w:firstLine="0"/>
              <w:jc w:val="left"/>
              <w:rPr>
                <w:ins w:id="638" w:author="Sergio Caprara" w:date="2017-01-03T20:28:00Z"/>
                <w:sz w:val="22"/>
                <w:lang w:val="en-GB"/>
              </w:rPr>
            </w:pPr>
            <w:ins w:id="639" w:author="Sergio Caprara" w:date="2017-01-04T21:14:00Z">
              <w:r>
                <w:rPr>
                  <w:sz w:val="22"/>
                  <w:lang w:val="en-GB"/>
                </w:rPr>
                <w:t>3.4</w:t>
              </w:r>
            </w:ins>
          </w:p>
        </w:tc>
      </w:tr>
      <w:tr w:rsidR="00E32B9B" w14:paraId="7678199E" w14:textId="77777777" w:rsidTr="00A97204">
        <w:trPr>
          <w:trHeight w:val="18"/>
          <w:ins w:id="640" w:author="Sergio Caprara" w:date="2017-01-04T21:14:00Z"/>
        </w:trPr>
        <w:tc>
          <w:tcPr>
            <w:tcW w:w="2268" w:type="dxa"/>
            <w:vAlign w:val="center"/>
          </w:tcPr>
          <w:p w14:paraId="2690AA36" w14:textId="329FF335" w:rsidR="00E32B9B" w:rsidRDefault="00E32B9B" w:rsidP="00E32B9B">
            <w:pPr>
              <w:spacing w:after="0" w:line="240" w:lineRule="auto"/>
              <w:ind w:left="0" w:right="0" w:firstLine="0"/>
              <w:jc w:val="left"/>
              <w:rPr>
                <w:ins w:id="641" w:author="Sergio Caprara" w:date="2017-01-04T21:14:00Z"/>
                <w:b/>
                <w:sz w:val="22"/>
                <w:lang w:val="en-GB"/>
              </w:rPr>
            </w:pPr>
            <w:ins w:id="642" w:author="Sergio Caprara" w:date="2017-01-04T21:14:00Z">
              <w:r>
                <w:rPr>
                  <w:b/>
                  <w:sz w:val="22"/>
                  <w:lang w:val="en-GB"/>
                </w:rPr>
                <w:t>Dependencies</w:t>
              </w:r>
            </w:ins>
          </w:p>
        </w:tc>
        <w:tc>
          <w:tcPr>
            <w:tcW w:w="4678" w:type="dxa"/>
            <w:vAlign w:val="center"/>
          </w:tcPr>
          <w:p w14:paraId="16DEA54C" w14:textId="77777777" w:rsidR="00E32B9B" w:rsidRDefault="00E32B9B" w:rsidP="00E32B9B">
            <w:pPr>
              <w:spacing w:after="0" w:line="240" w:lineRule="auto"/>
              <w:ind w:left="0" w:right="0" w:firstLine="0"/>
              <w:jc w:val="left"/>
              <w:rPr>
                <w:ins w:id="643" w:author="Sergio Caprara" w:date="2017-01-04T21:14:00Z"/>
                <w:sz w:val="22"/>
                <w:lang w:val="en-GB"/>
              </w:rPr>
            </w:pPr>
          </w:p>
        </w:tc>
      </w:tr>
    </w:tbl>
    <w:p w14:paraId="7ADE1D25" w14:textId="77777777" w:rsidR="00A97204" w:rsidRDefault="00A97204" w:rsidP="00A97204">
      <w:pPr>
        <w:spacing w:after="120"/>
        <w:ind w:right="2183"/>
        <w:rPr>
          <w:ins w:id="644"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645" w:author="Sergio Caprara" w:date="2017-01-03T20:36: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646">
          <w:tblGrid>
            <w:gridCol w:w="2268"/>
            <w:gridCol w:w="4678"/>
          </w:tblGrid>
        </w:tblGridChange>
      </w:tblGrid>
      <w:tr w:rsidR="00A97204" w:rsidRPr="00A459C4" w14:paraId="54B9CD64" w14:textId="77777777" w:rsidTr="00A97204">
        <w:trPr>
          <w:trHeight w:val="23"/>
          <w:ins w:id="647" w:author="Sergio Caprara" w:date="2017-01-03T20:28:00Z"/>
          <w:trPrChange w:id="648" w:author="Sergio Caprara" w:date="2017-01-03T20:36:00Z">
            <w:trPr>
              <w:trHeight w:val="364"/>
            </w:trPr>
          </w:trPrChange>
        </w:trPr>
        <w:tc>
          <w:tcPr>
            <w:tcW w:w="2268" w:type="dxa"/>
            <w:vAlign w:val="center"/>
            <w:tcPrChange w:id="649" w:author="Sergio Caprara" w:date="2017-01-03T20:36:00Z">
              <w:tcPr>
                <w:tcW w:w="2268" w:type="dxa"/>
              </w:tcPr>
            </w:tcPrChange>
          </w:tcPr>
          <w:p w14:paraId="361106C8" w14:textId="77777777" w:rsidR="00A97204" w:rsidRPr="00A459C4" w:rsidRDefault="00A97204">
            <w:pPr>
              <w:spacing w:after="0" w:line="240" w:lineRule="auto"/>
              <w:ind w:left="0" w:right="0" w:firstLine="0"/>
              <w:jc w:val="left"/>
              <w:rPr>
                <w:ins w:id="650" w:author="Sergio Caprara" w:date="2017-01-03T20:28:00Z"/>
                <w:b/>
                <w:sz w:val="22"/>
                <w:lang w:val="en-GB"/>
              </w:rPr>
              <w:pPrChange w:id="651" w:author="Sergio Caprara" w:date="2017-01-03T20:32:00Z">
                <w:pPr>
                  <w:spacing w:after="0" w:line="240" w:lineRule="auto"/>
                  <w:ind w:left="0" w:right="0" w:firstLine="0"/>
                </w:pPr>
              </w:pPrChange>
            </w:pPr>
            <w:ins w:id="652" w:author="Sergio Caprara" w:date="2017-01-03T20:28:00Z">
              <w:r>
                <w:rPr>
                  <w:b/>
                  <w:sz w:val="22"/>
                  <w:lang w:val="en-GB"/>
                </w:rPr>
                <w:t>Test Case Identifier</w:t>
              </w:r>
            </w:ins>
          </w:p>
        </w:tc>
        <w:tc>
          <w:tcPr>
            <w:tcW w:w="4678" w:type="dxa"/>
            <w:vAlign w:val="center"/>
            <w:tcPrChange w:id="653" w:author="Sergio Caprara" w:date="2017-01-03T20:36:00Z">
              <w:tcPr>
                <w:tcW w:w="4678" w:type="dxa"/>
              </w:tcPr>
            </w:tcPrChange>
          </w:tcPr>
          <w:p w14:paraId="463E07B0" w14:textId="71606AD9" w:rsidR="00A97204" w:rsidRPr="00FA2C39" w:rsidRDefault="00D048DB">
            <w:pPr>
              <w:spacing w:after="0" w:line="240" w:lineRule="auto"/>
              <w:ind w:left="0" w:right="0" w:firstLine="0"/>
              <w:jc w:val="left"/>
              <w:rPr>
                <w:ins w:id="654" w:author="Sergio Caprara" w:date="2017-01-03T20:28:00Z"/>
                <w:sz w:val="22"/>
                <w:lang w:val="en-GB"/>
              </w:rPr>
              <w:pPrChange w:id="655" w:author="Sergio Caprara" w:date="2017-01-03T20:32:00Z">
                <w:pPr>
                  <w:spacing w:after="0" w:line="240" w:lineRule="auto"/>
                  <w:ind w:left="0" w:right="0" w:firstLine="0"/>
                </w:pPr>
              </w:pPrChange>
            </w:pPr>
            <w:ins w:id="656" w:author="Sergio Caprara" w:date="2017-01-03T20:31:00Z">
              <w:r>
                <w:rPr>
                  <w:sz w:val="22"/>
                  <w:lang w:val="en-GB"/>
                </w:rPr>
                <w:t>I4</w:t>
              </w:r>
              <w:r w:rsidR="00A97204">
                <w:rPr>
                  <w:sz w:val="22"/>
                  <w:lang w:val="en-GB"/>
                </w:rPr>
                <w:t>T2</w:t>
              </w:r>
            </w:ins>
          </w:p>
        </w:tc>
      </w:tr>
      <w:tr w:rsidR="00A97204" w14:paraId="1ED692CF" w14:textId="77777777" w:rsidTr="00A97204">
        <w:trPr>
          <w:trHeight w:val="18"/>
          <w:ins w:id="657" w:author="Sergio Caprara" w:date="2017-01-03T20:28:00Z"/>
          <w:trPrChange w:id="658" w:author="Sergio Caprara" w:date="2017-01-03T20:36:00Z">
            <w:trPr>
              <w:trHeight w:val="364"/>
            </w:trPr>
          </w:trPrChange>
        </w:trPr>
        <w:tc>
          <w:tcPr>
            <w:tcW w:w="2268" w:type="dxa"/>
            <w:vAlign w:val="center"/>
            <w:tcPrChange w:id="659" w:author="Sergio Caprara" w:date="2017-01-03T20:36:00Z">
              <w:tcPr>
                <w:tcW w:w="2268" w:type="dxa"/>
                <w:vAlign w:val="center"/>
              </w:tcPr>
            </w:tcPrChange>
          </w:tcPr>
          <w:p w14:paraId="77096917" w14:textId="77777777" w:rsidR="00A97204" w:rsidRDefault="00A97204" w:rsidP="00741215">
            <w:pPr>
              <w:spacing w:after="0" w:line="240" w:lineRule="auto"/>
              <w:ind w:left="0" w:right="0" w:firstLine="0"/>
              <w:jc w:val="left"/>
              <w:rPr>
                <w:ins w:id="660" w:author="Sergio Caprara" w:date="2017-01-03T20:28:00Z"/>
                <w:sz w:val="22"/>
                <w:lang w:val="en-GB"/>
              </w:rPr>
            </w:pPr>
            <w:ins w:id="661" w:author="Sergio Caprara" w:date="2017-01-03T20:28:00Z">
              <w:r>
                <w:rPr>
                  <w:b/>
                  <w:sz w:val="22"/>
                  <w:lang w:val="en-GB"/>
                </w:rPr>
                <w:t>Test Item(s)</w:t>
              </w:r>
            </w:ins>
          </w:p>
        </w:tc>
        <w:tc>
          <w:tcPr>
            <w:tcW w:w="4678" w:type="dxa"/>
            <w:vAlign w:val="center"/>
            <w:tcPrChange w:id="662" w:author="Sergio Caprara" w:date="2017-01-03T20:36:00Z">
              <w:tcPr>
                <w:tcW w:w="4678" w:type="dxa"/>
                <w:vAlign w:val="center"/>
              </w:tcPr>
            </w:tcPrChange>
          </w:tcPr>
          <w:p w14:paraId="3F11898C" w14:textId="7249A074" w:rsidR="00A97204" w:rsidRDefault="00A97204" w:rsidP="00741215">
            <w:pPr>
              <w:spacing w:after="0" w:line="240" w:lineRule="auto"/>
              <w:ind w:left="0" w:right="0" w:firstLine="0"/>
              <w:jc w:val="left"/>
              <w:rPr>
                <w:ins w:id="663" w:author="Sergio Caprara" w:date="2017-01-03T20:28:00Z"/>
                <w:sz w:val="22"/>
                <w:lang w:val="en-GB"/>
              </w:rPr>
            </w:pPr>
            <w:proofErr w:type="spellStart"/>
            <w:ins w:id="664" w:author="Sergio Caprara" w:date="2017-01-03T20:31:00Z">
              <w:r>
                <w:rPr>
                  <w:sz w:val="22"/>
                  <w:lang w:val="en-GB"/>
                </w:rPr>
                <w:t>ParkingAreaDAO</w:t>
              </w:r>
              <w:proofErr w:type="spellEnd"/>
              <w:r>
                <w:rPr>
                  <w:sz w:val="22"/>
                  <w:lang w:val="en-GB"/>
                </w:rPr>
                <w:t xml:space="preserve"> → </w:t>
              </w:r>
              <w:proofErr w:type="spellStart"/>
              <w:r>
                <w:rPr>
                  <w:sz w:val="22"/>
                  <w:lang w:val="en-GB"/>
                </w:rPr>
                <w:t>ReservationController</w:t>
              </w:r>
            </w:ins>
            <w:proofErr w:type="spellEnd"/>
          </w:p>
        </w:tc>
      </w:tr>
      <w:tr w:rsidR="00A97204" w14:paraId="7B8E4170" w14:textId="77777777" w:rsidTr="00A97204">
        <w:trPr>
          <w:trHeight w:val="18"/>
          <w:ins w:id="665" w:author="Sergio Caprara" w:date="2017-01-03T20:28:00Z"/>
          <w:trPrChange w:id="666" w:author="Sergio Caprara" w:date="2017-01-03T20:36:00Z">
            <w:trPr>
              <w:trHeight w:val="364"/>
            </w:trPr>
          </w:trPrChange>
        </w:trPr>
        <w:tc>
          <w:tcPr>
            <w:tcW w:w="2268" w:type="dxa"/>
            <w:vAlign w:val="center"/>
            <w:tcPrChange w:id="667" w:author="Sergio Caprara" w:date="2017-01-03T20:36:00Z">
              <w:tcPr>
                <w:tcW w:w="2268" w:type="dxa"/>
                <w:vAlign w:val="center"/>
              </w:tcPr>
            </w:tcPrChange>
          </w:tcPr>
          <w:p w14:paraId="28CAC599" w14:textId="77777777" w:rsidR="00A97204" w:rsidRDefault="00A97204" w:rsidP="00741215">
            <w:pPr>
              <w:spacing w:after="0" w:line="240" w:lineRule="auto"/>
              <w:ind w:left="0" w:right="0" w:firstLine="0"/>
              <w:jc w:val="left"/>
              <w:rPr>
                <w:ins w:id="668" w:author="Sergio Caprara" w:date="2017-01-03T20:28:00Z"/>
                <w:sz w:val="22"/>
                <w:lang w:val="en-GB"/>
              </w:rPr>
            </w:pPr>
            <w:ins w:id="669" w:author="Sergio Caprara" w:date="2017-01-03T20:28:00Z">
              <w:r>
                <w:rPr>
                  <w:b/>
                  <w:sz w:val="22"/>
                  <w:lang w:val="en-GB"/>
                </w:rPr>
                <w:t>Input Specification</w:t>
              </w:r>
            </w:ins>
          </w:p>
        </w:tc>
        <w:tc>
          <w:tcPr>
            <w:tcW w:w="4678" w:type="dxa"/>
            <w:vAlign w:val="center"/>
            <w:tcPrChange w:id="670" w:author="Sergio Caprara" w:date="2017-01-03T20:36:00Z">
              <w:tcPr>
                <w:tcW w:w="4678" w:type="dxa"/>
                <w:vAlign w:val="center"/>
              </w:tcPr>
            </w:tcPrChange>
          </w:tcPr>
          <w:p w14:paraId="060B537B" w14:textId="738FE4CE" w:rsidR="00A97204" w:rsidRDefault="00A97204" w:rsidP="00741215">
            <w:pPr>
              <w:spacing w:after="0" w:line="240" w:lineRule="auto"/>
              <w:ind w:left="0" w:right="0" w:firstLine="0"/>
              <w:jc w:val="left"/>
              <w:rPr>
                <w:ins w:id="671" w:author="Sergio Caprara" w:date="2017-01-03T20:28:00Z"/>
                <w:sz w:val="22"/>
                <w:lang w:val="en-GB"/>
              </w:rPr>
            </w:pPr>
          </w:p>
        </w:tc>
      </w:tr>
      <w:tr w:rsidR="00A97204" w14:paraId="4E364C63" w14:textId="77777777" w:rsidTr="00A97204">
        <w:trPr>
          <w:trHeight w:val="18"/>
          <w:ins w:id="672" w:author="Sergio Caprara" w:date="2017-01-03T20:28:00Z"/>
          <w:trPrChange w:id="673" w:author="Sergio Caprara" w:date="2017-01-03T20:36:00Z">
            <w:trPr>
              <w:trHeight w:val="364"/>
            </w:trPr>
          </w:trPrChange>
        </w:trPr>
        <w:tc>
          <w:tcPr>
            <w:tcW w:w="2268" w:type="dxa"/>
            <w:vAlign w:val="center"/>
            <w:tcPrChange w:id="674" w:author="Sergio Caprara" w:date="2017-01-03T20:36:00Z">
              <w:tcPr>
                <w:tcW w:w="2268" w:type="dxa"/>
                <w:vAlign w:val="center"/>
              </w:tcPr>
            </w:tcPrChange>
          </w:tcPr>
          <w:p w14:paraId="1B7168E4" w14:textId="77777777" w:rsidR="00A97204" w:rsidRDefault="00A97204" w:rsidP="00741215">
            <w:pPr>
              <w:spacing w:after="0" w:line="240" w:lineRule="auto"/>
              <w:ind w:left="0" w:right="0" w:firstLine="0"/>
              <w:jc w:val="left"/>
              <w:rPr>
                <w:ins w:id="675" w:author="Sergio Caprara" w:date="2017-01-03T20:28:00Z"/>
                <w:sz w:val="22"/>
                <w:lang w:val="en-GB"/>
              </w:rPr>
            </w:pPr>
            <w:ins w:id="676" w:author="Sergio Caprara" w:date="2017-01-03T20:28:00Z">
              <w:r>
                <w:rPr>
                  <w:b/>
                  <w:sz w:val="22"/>
                  <w:lang w:val="en-GB"/>
                </w:rPr>
                <w:t>Output Specification</w:t>
              </w:r>
            </w:ins>
          </w:p>
        </w:tc>
        <w:tc>
          <w:tcPr>
            <w:tcW w:w="4678" w:type="dxa"/>
            <w:vAlign w:val="center"/>
            <w:tcPrChange w:id="677" w:author="Sergio Caprara" w:date="2017-01-03T20:36:00Z">
              <w:tcPr>
                <w:tcW w:w="4678" w:type="dxa"/>
                <w:vAlign w:val="center"/>
              </w:tcPr>
            </w:tcPrChange>
          </w:tcPr>
          <w:p w14:paraId="68D1A866" w14:textId="77777777" w:rsidR="00A97204" w:rsidRDefault="00A97204" w:rsidP="00741215">
            <w:pPr>
              <w:spacing w:after="0" w:line="240" w:lineRule="auto"/>
              <w:ind w:left="0" w:right="0" w:firstLine="0"/>
              <w:jc w:val="left"/>
              <w:rPr>
                <w:ins w:id="678" w:author="Sergio Caprara" w:date="2017-01-03T20:28:00Z"/>
                <w:sz w:val="22"/>
                <w:lang w:val="en-GB"/>
              </w:rPr>
            </w:pPr>
            <w:ins w:id="679" w:author="Sergio Caprara" w:date="2017-01-03T20:28:00Z">
              <w:r>
                <w:rPr>
                  <w:sz w:val="22"/>
                  <w:lang w:val="en-GB"/>
                </w:rPr>
                <w:t>3.3</w:t>
              </w:r>
            </w:ins>
          </w:p>
        </w:tc>
      </w:tr>
      <w:tr w:rsidR="00E32B9B" w14:paraId="07BE04B7" w14:textId="77777777" w:rsidTr="00A97204">
        <w:trPr>
          <w:trHeight w:val="18"/>
          <w:ins w:id="680" w:author="Sergio Caprara" w:date="2017-01-03T20:28:00Z"/>
          <w:trPrChange w:id="681" w:author="Sergio Caprara" w:date="2017-01-03T20:36:00Z">
            <w:trPr>
              <w:trHeight w:val="364"/>
            </w:trPr>
          </w:trPrChange>
        </w:trPr>
        <w:tc>
          <w:tcPr>
            <w:tcW w:w="2268" w:type="dxa"/>
            <w:vAlign w:val="center"/>
            <w:tcPrChange w:id="682" w:author="Sergio Caprara" w:date="2017-01-03T20:36:00Z">
              <w:tcPr>
                <w:tcW w:w="2268" w:type="dxa"/>
                <w:vAlign w:val="center"/>
              </w:tcPr>
            </w:tcPrChange>
          </w:tcPr>
          <w:p w14:paraId="141D4B0F" w14:textId="1E028EA8" w:rsidR="00E32B9B" w:rsidRDefault="00E32B9B" w:rsidP="00E32B9B">
            <w:pPr>
              <w:spacing w:after="0" w:line="240" w:lineRule="auto"/>
              <w:ind w:left="0" w:right="0" w:firstLine="0"/>
              <w:jc w:val="left"/>
              <w:rPr>
                <w:ins w:id="683" w:author="Sergio Caprara" w:date="2017-01-03T20:28:00Z"/>
                <w:sz w:val="22"/>
                <w:lang w:val="en-GB"/>
              </w:rPr>
            </w:pPr>
            <w:ins w:id="684" w:author="Sergio Caprara" w:date="2017-01-04T21:14:00Z">
              <w:r>
                <w:rPr>
                  <w:b/>
                  <w:sz w:val="22"/>
                  <w:lang w:val="en-GB"/>
                </w:rPr>
                <w:t>Purpose</w:t>
              </w:r>
            </w:ins>
          </w:p>
        </w:tc>
        <w:tc>
          <w:tcPr>
            <w:tcW w:w="4678" w:type="dxa"/>
            <w:vAlign w:val="center"/>
            <w:tcPrChange w:id="685" w:author="Sergio Caprara" w:date="2017-01-03T20:36:00Z">
              <w:tcPr>
                <w:tcW w:w="4678" w:type="dxa"/>
                <w:vAlign w:val="center"/>
              </w:tcPr>
            </w:tcPrChange>
          </w:tcPr>
          <w:p w14:paraId="42D530CD" w14:textId="7E391108" w:rsidR="00E32B9B" w:rsidRDefault="00E32B9B" w:rsidP="00E32B9B">
            <w:pPr>
              <w:spacing w:after="0" w:line="240" w:lineRule="auto"/>
              <w:ind w:left="0" w:right="0" w:firstLine="0"/>
              <w:jc w:val="left"/>
              <w:rPr>
                <w:ins w:id="686" w:author="Sergio Caprara" w:date="2017-01-03T20:28:00Z"/>
                <w:sz w:val="22"/>
                <w:lang w:val="en-GB"/>
              </w:rPr>
            </w:pPr>
            <w:ins w:id="687" w:author="Sergio Caprara" w:date="2017-01-04T21:14:00Z">
              <w:r>
                <w:rPr>
                  <w:sz w:val="22"/>
                  <w:lang w:val="en-GB"/>
                </w:rPr>
                <w:t>3.4</w:t>
              </w:r>
            </w:ins>
          </w:p>
        </w:tc>
      </w:tr>
      <w:tr w:rsidR="00E32B9B" w14:paraId="5EDFFD65" w14:textId="77777777" w:rsidTr="00A97204">
        <w:trPr>
          <w:trHeight w:val="18"/>
          <w:ins w:id="688" w:author="Sergio Caprara" w:date="2017-01-04T21:14:00Z"/>
        </w:trPr>
        <w:tc>
          <w:tcPr>
            <w:tcW w:w="2268" w:type="dxa"/>
            <w:vAlign w:val="center"/>
          </w:tcPr>
          <w:p w14:paraId="2C86EDA2" w14:textId="6E4F4D13" w:rsidR="00E32B9B" w:rsidRDefault="00E32B9B" w:rsidP="00E32B9B">
            <w:pPr>
              <w:spacing w:after="0" w:line="240" w:lineRule="auto"/>
              <w:ind w:left="0" w:right="0" w:firstLine="0"/>
              <w:jc w:val="left"/>
              <w:rPr>
                <w:ins w:id="689" w:author="Sergio Caprara" w:date="2017-01-04T21:14:00Z"/>
                <w:b/>
                <w:sz w:val="22"/>
                <w:lang w:val="en-GB"/>
              </w:rPr>
            </w:pPr>
            <w:ins w:id="690" w:author="Sergio Caprara" w:date="2017-01-04T21:14:00Z">
              <w:r>
                <w:rPr>
                  <w:b/>
                  <w:sz w:val="22"/>
                  <w:lang w:val="en-GB"/>
                </w:rPr>
                <w:t>Dependencies</w:t>
              </w:r>
            </w:ins>
          </w:p>
        </w:tc>
        <w:tc>
          <w:tcPr>
            <w:tcW w:w="4678" w:type="dxa"/>
            <w:vAlign w:val="center"/>
          </w:tcPr>
          <w:p w14:paraId="4F57302D" w14:textId="77777777" w:rsidR="00E32B9B" w:rsidRDefault="00E32B9B" w:rsidP="00E32B9B">
            <w:pPr>
              <w:spacing w:after="0" w:line="240" w:lineRule="auto"/>
              <w:ind w:left="0" w:right="0" w:firstLine="0"/>
              <w:jc w:val="left"/>
              <w:rPr>
                <w:ins w:id="691" w:author="Sergio Caprara" w:date="2017-01-04T21:14:00Z"/>
                <w:sz w:val="22"/>
                <w:lang w:val="en-GB"/>
              </w:rPr>
            </w:pPr>
          </w:p>
        </w:tc>
      </w:tr>
    </w:tbl>
    <w:p w14:paraId="1FC78499" w14:textId="77777777" w:rsidR="00A97204" w:rsidRDefault="00A97204" w:rsidP="00A97204">
      <w:pPr>
        <w:spacing w:after="120"/>
        <w:ind w:right="2183"/>
        <w:rPr>
          <w:ins w:id="692"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693" w:author="Sergio Caprara" w:date="2017-01-03T20:36: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694">
          <w:tblGrid>
            <w:gridCol w:w="2268"/>
            <w:gridCol w:w="4678"/>
          </w:tblGrid>
        </w:tblGridChange>
      </w:tblGrid>
      <w:tr w:rsidR="00A97204" w:rsidRPr="00A459C4" w14:paraId="2B7D4DD2" w14:textId="77777777" w:rsidTr="00A97204">
        <w:trPr>
          <w:trHeight w:val="23"/>
          <w:ins w:id="695" w:author="Sergio Caprara" w:date="2017-01-03T20:28:00Z"/>
          <w:trPrChange w:id="696" w:author="Sergio Caprara" w:date="2017-01-03T20:36:00Z">
            <w:trPr>
              <w:trHeight w:val="364"/>
            </w:trPr>
          </w:trPrChange>
        </w:trPr>
        <w:tc>
          <w:tcPr>
            <w:tcW w:w="2268" w:type="dxa"/>
            <w:vAlign w:val="center"/>
            <w:tcPrChange w:id="697" w:author="Sergio Caprara" w:date="2017-01-03T20:36:00Z">
              <w:tcPr>
                <w:tcW w:w="2268" w:type="dxa"/>
              </w:tcPr>
            </w:tcPrChange>
          </w:tcPr>
          <w:p w14:paraId="4436AA30" w14:textId="77777777" w:rsidR="00A97204" w:rsidRPr="00A459C4" w:rsidRDefault="00A97204">
            <w:pPr>
              <w:spacing w:after="0" w:line="240" w:lineRule="auto"/>
              <w:ind w:left="0" w:right="0" w:firstLine="0"/>
              <w:jc w:val="left"/>
              <w:rPr>
                <w:ins w:id="698" w:author="Sergio Caprara" w:date="2017-01-03T20:28:00Z"/>
                <w:b/>
                <w:sz w:val="22"/>
                <w:lang w:val="en-GB"/>
              </w:rPr>
              <w:pPrChange w:id="699" w:author="Sergio Caprara" w:date="2017-01-03T20:32:00Z">
                <w:pPr>
                  <w:spacing w:after="0" w:line="240" w:lineRule="auto"/>
                  <w:ind w:left="0" w:right="0" w:firstLine="0"/>
                </w:pPr>
              </w:pPrChange>
            </w:pPr>
            <w:ins w:id="700" w:author="Sergio Caprara" w:date="2017-01-03T20:28:00Z">
              <w:r>
                <w:rPr>
                  <w:b/>
                  <w:sz w:val="22"/>
                  <w:lang w:val="en-GB"/>
                </w:rPr>
                <w:t>Test Case Identifier</w:t>
              </w:r>
            </w:ins>
          </w:p>
        </w:tc>
        <w:tc>
          <w:tcPr>
            <w:tcW w:w="4678" w:type="dxa"/>
            <w:vAlign w:val="center"/>
            <w:tcPrChange w:id="701" w:author="Sergio Caprara" w:date="2017-01-03T20:36:00Z">
              <w:tcPr>
                <w:tcW w:w="4678" w:type="dxa"/>
              </w:tcPr>
            </w:tcPrChange>
          </w:tcPr>
          <w:p w14:paraId="002BCDA8" w14:textId="6387693B" w:rsidR="00A97204" w:rsidRPr="00FA2C39" w:rsidRDefault="00D048DB">
            <w:pPr>
              <w:spacing w:after="0" w:line="240" w:lineRule="auto"/>
              <w:ind w:left="0" w:right="0" w:firstLine="0"/>
              <w:jc w:val="left"/>
              <w:rPr>
                <w:ins w:id="702" w:author="Sergio Caprara" w:date="2017-01-03T20:28:00Z"/>
                <w:sz w:val="22"/>
                <w:lang w:val="en-GB"/>
              </w:rPr>
              <w:pPrChange w:id="703" w:author="Sergio Caprara" w:date="2017-01-03T20:32:00Z">
                <w:pPr>
                  <w:spacing w:after="0" w:line="240" w:lineRule="auto"/>
                  <w:ind w:left="0" w:right="0" w:firstLine="0"/>
                </w:pPr>
              </w:pPrChange>
            </w:pPr>
            <w:ins w:id="704" w:author="Sergio Caprara" w:date="2017-01-03T20:31:00Z">
              <w:r>
                <w:rPr>
                  <w:sz w:val="22"/>
                  <w:lang w:val="en-GB"/>
                </w:rPr>
                <w:t>I4</w:t>
              </w:r>
              <w:r w:rsidR="00A97204">
                <w:rPr>
                  <w:sz w:val="22"/>
                  <w:lang w:val="en-GB"/>
                </w:rPr>
                <w:t>T3</w:t>
              </w:r>
            </w:ins>
          </w:p>
        </w:tc>
      </w:tr>
      <w:tr w:rsidR="00A97204" w14:paraId="7B5A92AD" w14:textId="77777777" w:rsidTr="00A97204">
        <w:trPr>
          <w:trHeight w:val="18"/>
          <w:ins w:id="705" w:author="Sergio Caprara" w:date="2017-01-03T20:28:00Z"/>
          <w:trPrChange w:id="706" w:author="Sergio Caprara" w:date="2017-01-03T20:36:00Z">
            <w:trPr>
              <w:trHeight w:val="364"/>
            </w:trPr>
          </w:trPrChange>
        </w:trPr>
        <w:tc>
          <w:tcPr>
            <w:tcW w:w="2268" w:type="dxa"/>
            <w:vAlign w:val="center"/>
            <w:tcPrChange w:id="707" w:author="Sergio Caprara" w:date="2017-01-03T20:36:00Z">
              <w:tcPr>
                <w:tcW w:w="2268" w:type="dxa"/>
                <w:vAlign w:val="center"/>
              </w:tcPr>
            </w:tcPrChange>
          </w:tcPr>
          <w:p w14:paraId="011F3614" w14:textId="77777777" w:rsidR="00A97204" w:rsidRDefault="00A97204" w:rsidP="00741215">
            <w:pPr>
              <w:spacing w:after="0" w:line="240" w:lineRule="auto"/>
              <w:ind w:left="0" w:right="0" w:firstLine="0"/>
              <w:jc w:val="left"/>
              <w:rPr>
                <w:ins w:id="708" w:author="Sergio Caprara" w:date="2017-01-03T20:28:00Z"/>
                <w:sz w:val="22"/>
                <w:lang w:val="en-GB"/>
              </w:rPr>
            </w:pPr>
            <w:ins w:id="709" w:author="Sergio Caprara" w:date="2017-01-03T20:28:00Z">
              <w:r>
                <w:rPr>
                  <w:b/>
                  <w:sz w:val="22"/>
                  <w:lang w:val="en-GB"/>
                </w:rPr>
                <w:t>Test Item(s)</w:t>
              </w:r>
            </w:ins>
          </w:p>
        </w:tc>
        <w:tc>
          <w:tcPr>
            <w:tcW w:w="4678" w:type="dxa"/>
            <w:vAlign w:val="center"/>
            <w:tcPrChange w:id="710" w:author="Sergio Caprara" w:date="2017-01-03T20:36:00Z">
              <w:tcPr>
                <w:tcW w:w="4678" w:type="dxa"/>
                <w:vAlign w:val="center"/>
              </w:tcPr>
            </w:tcPrChange>
          </w:tcPr>
          <w:p w14:paraId="256A5564" w14:textId="79623527" w:rsidR="00A97204" w:rsidRDefault="00D048DB" w:rsidP="00741215">
            <w:pPr>
              <w:spacing w:after="0" w:line="240" w:lineRule="auto"/>
              <w:ind w:left="0" w:right="0" w:firstLine="0"/>
              <w:jc w:val="left"/>
              <w:rPr>
                <w:ins w:id="711" w:author="Sergio Caprara" w:date="2017-01-03T20:28:00Z"/>
                <w:sz w:val="22"/>
                <w:lang w:val="en-GB"/>
              </w:rPr>
            </w:pPr>
            <w:proofErr w:type="spellStart"/>
            <w:ins w:id="712" w:author="Sergio Caprara" w:date="2017-01-03T20:38:00Z">
              <w:r>
                <w:rPr>
                  <w:sz w:val="22"/>
                  <w:lang w:val="en-GB"/>
                </w:rPr>
                <w:t>SParkingAreaDAO</w:t>
              </w:r>
              <w:proofErr w:type="spellEnd"/>
              <w:r>
                <w:rPr>
                  <w:sz w:val="22"/>
                  <w:lang w:val="en-GB"/>
                </w:rPr>
                <w:t xml:space="preserve"> → </w:t>
              </w:r>
              <w:proofErr w:type="spellStart"/>
              <w:r>
                <w:rPr>
                  <w:sz w:val="22"/>
                  <w:lang w:val="en-GB"/>
                </w:rPr>
                <w:t>ReservationController</w:t>
              </w:r>
            </w:ins>
            <w:proofErr w:type="spellEnd"/>
          </w:p>
        </w:tc>
      </w:tr>
      <w:tr w:rsidR="00A97204" w14:paraId="738DA2B6" w14:textId="77777777" w:rsidTr="00A97204">
        <w:trPr>
          <w:trHeight w:val="18"/>
          <w:ins w:id="713" w:author="Sergio Caprara" w:date="2017-01-03T20:28:00Z"/>
          <w:trPrChange w:id="714" w:author="Sergio Caprara" w:date="2017-01-03T20:36:00Z">
            <w:trPr>
              <w:trHeight w:val="364"/>
            </w:trPr>
          </w:trPrChange>
        </w:trPr>
        <w:tc>
          <w:tcPr>
            <w:tcW w:w="2268" w:type="dxa"/>
            <w:vAlign w:val="center"/>
            <w:tcPrChange w:id="715" w:author="Sergio Caprara" w:date="2017-01-03T20:36:00Z">
              <w:tcPr>
                <w:tcW w:w="2268" w:type="dxa"/>
                <w:vAlign w:val="center"/>
              </w:tcPr>
            </w:tcPrChange>
          </w:tcPr>
          <w:p w14:paraId="5CB9E8C6" w14:textId="77777777" w:rsidR="00A97204" w:rsidRDefault="00A97204" w:rsidP="00741215">
            <w:pPr>
              <w:spacing w:after="0" w:line="240" w:lineRule="auto"/>
              <w:ind w:left="0" w:right="0" w:firstLine="0"/>
              <w:jc w:val="left"/>
              <w:rPr>
                <w:ins w:id="716" w:author="Sergio Caprara" w:date="2017-01-03T20:28:00Z"/>
                <w:sz w:val="22"/>
                <w:lang w:val="en-GB"/>
              </w:rPr>
            </w:pPr>
            <w:ins w:id="717" w:author="Sergio Caprara" w:date="2017-01-03T20:28:00Z">
              <w:r>
                <w:rPr>
                  <w:b/>
                  <w:sz w:val="22"/>
                  <w:lang w:val="en-GB"/>
                </w:rPr>
                <w:t>Input Specification</w:t>
              </w:r>
            </w:ins>
          </w:p>
        </w:tc>
        <w:tc>
          <w:tcPr>
            <w:tcW w:w="4678" w:type="dxa"/>
            <w:vAlign w:val="center"/>
            <w:tcPrChange w:id="718" w:author="Sergio Caprara" w:date="2017-01-03T20:36:00Z">
              <w:tcPr>
                <w:tcW w:w="4678" w:type="dxa"/>
                <w:vAlign w:val="center"/>
              </w:tcPr>
            </w:tcPrChange>
          </w:tcPr>
          <w:p w14:paraId="6323E824" w14:textId="22DC52D3" w:rsidR="00A97204" w:rsidRDefault="00A97204" w:rsidP="00741215">
            <w:pPr>
              <w:spacing w:after="0" w:line="240" w:lineRule="auto"/>
              <w:ind w:left="0" w:right="0" w:firstLine="0"/>
              <w:jc w:val="left"/>
              <w:rPr>
                <w:ins w:id="719" w:author="Sergio Caprara" w:date="2017-01-03T20:28:00Z"/>
                <w:sz w:val="22"/>
                <w:lang w:val="en-GB"/>
              </w:rPr>
            </w:pPr>
          </w:p>
        </w:tc>
      </w:tr>
      <w:tr w:rsidR="00A97204" w14:paraId="28A4914A" w14:textId="77777777" w:rsidTr="00A97204">
        <w:trPr>
          <w:trHeight w:val="18"/>
          <w:ins w:id="720" w:author="Sergio Caprara" w:date="2017-01-03T20:28:00Z"/>
          <w:trPrChange w:id="721" w:author="Sergio Caprara" w:date="2017-01-03T20:37:00Z">
            <w:trPr>
              <w:trHeight w:val="364"/>
            </w:trPr>
          </w:trPrChange>
        </w:trPr>
        <w:tc>
          <w:tcPr>
            <w:tcW w:w="2268" w:type="dxa"/>
            <w:vAlign w:val="center"/>
            <w:tcPrChange w:id="722" w:author="Sergio Caprara" w:date="2017-01-03T20:37:00Z">
              <w:tcPr>
                <w:tcW w:w="2268" w:type="dxa"/>
                <w:vAlign w:val="center"/>
              </w:tcPr>
            </w:tcPrChange>
          </w:tcPr>
          <w:p w14:paraId="1BA82711" w14:textId="77777777" w:rsidR="00A97204" w:rsidRDefault="00A97204" w:rsidP="00741215">
            <w:pPr>
              <w:spacing w:after="0" w:line="240" w:lineRule="auto"/>
              <w:ind w:left="0" w:right="0" w:firstLine="0"/>
              <w:jc w:val="left"/>
              <w:rPr>
                <w:ins w:id="723" w:author="Sergio Caprara" w:date="2017-01-03T20:28:00Z"/>
                <w:sz w:val="22"/>
                <w:lang w:val="en-GB"/>
              </w:rPr>
            </w:pPr>
            <w:ins w:id="724" w:author="Sergio Caprara" w:date="2017-01-03T20:28:00Z">
              <w:r>
                <w:rPr>
                  <w:b/>
                  <w:sz w:val="22"/>
                  <w:lang w:val="en-GB"/>
                </w:rPr>
                <w:t>Output Specification</w:t>
              </w:r>
            </w:ins>
          </w:p>
        </w:tc>
        <w:tc>
          <w:tcPr>
            <w:tcW w:w="4678" w:type="dxa"/>
            <w:vAlign w:val="center"/>
            <w:tcPrChange w:id="725" w:author="Sergio Caprara" w:date="2017-01-03T20:37:00Z">
              <w:tcPr>
                <w:tcW w:w="4678" w:type="dxa"/>
                <w:vAlign w:val="center"/>
              </w:tcPr>
            </w:tcPrChange>
          </w:tcPr>
          <w:p w14:paraId="1CEF6FE6" w14:textId="77777777" w:rsidR="00A97204" w:rsidRDefault="00A97204" w:rsidP="00741215">
            <w:pPr>
              <w:spacing w:after="0" w:line="240" w:lineRule="auto"/>
              <w:ind w:left="0" w:right="0" w:firstLine="0"/>
              <w:jc w:val="left"/>
              <w:rPr>
                <w:ins w:id="726" w:author="Sergio Caprara" w:date="2017-01-03T20:28:00Z"/>
                <w:sz w:val="22"/>
                <w:lang w:val="en-GB"/>
              </w:rPr>
            </w:pPr>
            <w:ins w:id="727" w:author="Sergio Caprara" w:date="2017-01-03T20:28:00Z">
              <w:r>
                <w:rPr>
                  <w:sz w:val="22"/>
                  <w:lang w:val="en-GB"/>
                </w:rPr>
                <w:t>3.3</w:t>
              </w:r>
            </w:ins>
          </w:p>
        </w:tc>
      </w:tr>
      <w:tr w:rsidR="00E32B9B" w14:paraId="340E75DE" w14:textId="77777777" w:rsidTr="00A97204">
        <w:trPr>
          <w:trHeight w:val="18"/>
          <w:ins w:id="728" w:author="Sergio Caprara" w:date="2017-01-03T20:28:00Z"/>
          <w:trPrChange w:id="729" w:author="Sergio Caprara" w:date="2017-01-03T20:37:00Z">
            <w:trPr>
              <w:trHeight w:val="364"/>
            </w:trPr>
          </w:trPrChange>
        </w:trPr>
        <w:tc>
          <w:tcPr>
            <w:tcW w:w="2268" w:type="dxa"/>
            <w:vAlign w:val="center"/>
            <w:tcPrChange w:id="730" w:author="Sergio Caprara" w:date="2017-01-03T20:37:00Z">
              <w:tcPr>
                <w:tcW w:w="2268" w:type="dxa"/>
                <w:vAlign w:val="center"/>
              </w:tcPr>
            </w:tcPrChange>
          </w:tcPr>
          <w:p w14:paraId="4C668957" w14:textId="0786D813" w:rsidR="00E32B9B" w:rsidRDefault="00E32B9B" w:rsidP="00E32B9B">
            <w:pPr>
              <w:spacing w:after="0" w:line="240" w:lineRule="auto"/>
              <w:ind w:left="0" w:right="0" w:firstLine="0"/>
              <w:jc w:val="left"/>
              <w:rPr>
                <w:ins w:id="731" w:author="Sergio Caprara" w:date="2017-01-03T20:28:00Z"/>
                <w:sz w:val="22"/>
                <w:lang w:val="en-GB"/>
              </w:rPr>
            </w:pPr>
            <w:ins w:id="732" w:author="Sergio Caprara" w:date="2017-01-04T21:14:00Z">
              <w:r>
                <w:rPr>
                  <w:b/>
                  <w:sz w:val="22"/>
                  <w:lang w:val="en-GB"/>
                </w:rPr>
                <w:t>Purpose</w:t>
              </w:r>
            </w:ins>
          </w:p>
        </w:tc>
        <w:tc>
          <w:tcPr>
            <w:tcW w:w="4678" w:type="dxa"/>
            <w:vAlign w:val="center"/>
            <w:tcPrChange w:id="733" w:author="Sergio Caprara" w:date="2017-01-03T20:37:00Z">
              <w:tcPr>
                <w:tcW w:w="4678" w:type="dxa"/>
                <w:vAlign w:val="center"/>
              </w:tcPr>
            </w:tcPrChange>
          </w:tcPr>
          <w:p w14:paraId="14AFB70F" w14:textId="5CFD8D9E" w:rsidR="00E32B9B" w:rsidRDefault="00E32B9B" w:rsidP="00E32B9B">
            <w:pPr>
              <w:spacing w:after="0" w:line="240" w:lineRule="auto"/>
              <w:ind w:left="0" w:right="0" w:firstLine="0"/>
              <w:jc w:val="left"/>
              <w:rPr>
                <w:ins w:id="734" w:author="Sergio Caprara" w:date="2017-01-03T20:28:00Z"/>
                <w:sz w:val="22"/>
                <w:lang w:val="en-GB"/>
              </w:rPr>
            </w:pPr>
            <w:ins w:id="735" w:author="Sergio Caprara" w:date="2017-01-04T21:14:00Z">
              <w:r>
                <w:rPr>
                  <w:sz w:val="22"/>
                  <w:lang w:val="en-GB"/>
                </w:rPr>
                <w:t>3.4</w:t>
              </w:r>
            </w:ins>
          </w:p>
        </w:tc>
      </w:tr>
      <w:tr w:rsidR="00E32B9B" w14:paraId="7C5D6E39" w14:textId="77777777" w:rsidTr="00A97204">
        <w:trPr>
          <w:trHeight w:val="18"/>
          <w:ins w:id="736" w:author="Sergio Caprara" w:date="2017-01-04T21:14:00Z"/>
        </w:trPr>
        <w:tc>
          <w:tcPr>
            <w:tcW w:w="2268" w:type="dxa"/>
            <w:vAlign w:val="center"/>
          </w:tcPr>
          <w:p w14:paraId="7A4139DD" w14:textId="062EBCF2" w:rsidR="00E32B9B" w:rsidRDefault="00E32B9B" w:rsidP="00E32B9B">
            <w:pPr>
              <w:spacing w:after="0" w:line="240" w:lineRule="auto"/>
              <w:ind w:left="0" w:right="0" w:firstLine="0"/>
              <w:jc w:val="left"/>
              <w:rPr>
                <w:ins w:id="737" w:author="Sergio Caprara" w:date="2017-01-04T21:14:00Z"/>
                <w:b/>
                <w:sz w:val="22"/>
                <w:lang w:val="en-GB"/>
              </w:rPr>
            </w:pPr>
            <w:ins w:id="738" w:author="Sergio Caprara" w:date="2017-01-04T21:14:00Z">
              <w:r>
                <w:rPr>
                  <w:b/>
                  <w:sz w:val="22"/>
                  <w:lang w:val="en-GB"/>
                </w:rPr>
                <w:t>Dependencies</w:t>
              </w:r>
            </w:ins>
          </w:p>
        </w:tc>
        <w:tc>
          <w:tcPr>
            <w:tcW w:w="4678" w:type="dxa"/>
            <w:vAlign w:val="center"/>
          </w:tcPr>
          <w:p w14:paraId="3355C46E" w14:textId="77777777" w:rsidR="00E32B9B" w:rsidRDefault="00E32B9B" w:rsidP="00E32B9B">
            <w:pPr>
              <w:spacing w:after="0" w:line="240" w:lineRule="auto"/>
              <w:ind w:left="0" w:right="0" w:firstLine="0"/>
              <w:jc w:val="left"/>
              <w:rPr>
                <w:ins w:id="739" w:author="Sergio Caprara" w:date="2017-01-04T21:14:00Z"/>
                <w:sz w:val="22"/>
                <w:lang w:val="en-GB"/>
              </w:rPr>
            </w:pPr>
          </w:p>
        </w:tc>
      </w:tr>
    </w:tbl>
    <w:p w14:paraId="29CCA110" w14:textId="77777777" w:rsidR="00A97204" w:rsidRDefault="00A97204" w:rsidP="00A97204">
      <w:pPr>
        <w:spacing w:after="120"/>
        <w:ind w:right="2183"/>
        <w:rPr>
          <w:ins w:id="740" w:author="Sergio Caprara" w:date="2017-01-03T20:28: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Change w:id="741" w:author="Sergio Caprara" w:date="2017-01-03T20:37:00Z">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PrChange>
      </w:tblPr>
      <w:tblGrid>
        <w:gridCol w:w="2268"/>
        <w:gridCol w:w="4678"/>
        <w:tblGridChange w:id="742">
          <w:tblGrid>
            <w:gridCol w:w="2268"/>
            <w:gridCol w:w="4678"/>
          </w:tblGrid>
        </w:tblGridChange>
      </w:tblGrid>
      <w:tr w:rsidR="00A97204" w:rsidRPr="00A459C4" w14:paraId="190F954D" w14:textId="77777777" w:rsidTr="00A97204">
        <w:trPr>
          <w:trHeight w:val="23"/>
          <w:ins w:id="743" w:author="Sergio Caprara" w:date="2017-01-03T20:28:00Z"/>
          <w:trPrChange w:id="744" w:author="Sergio Caprara" w:date="2017-01-03T20:37:00Z">
            <w:trPr>
              <w:trHeight w:val="364"/>
            </w:trPr>
          </w:trPrChange>
        </w:trPr>
        <w:tc>
          <w:tcPr>
            <w:tcW w:w="2268" w:type="dxa"/>
            <w:vAlign w:val="center"/>
            <w:tcPrChange w:id="745" w:author="Sergio Caprara" w:date="2017-01-03T20:37:00Z">
              <w:tcPr>
                <w:tcW w:w="2268" w:type="dxa"/>
              </w:tcPr>
            </w:tcPrChange>
          </w:tcPr>
          <w:p w14:paraId="2A4BAD5E" w14:textId="77777777" w:rsidR="00A97204" w:rsidRPr="00A459C4" w:rsidRDefault="00A97204">
            <w:pPr>
              <w:spacing w:after="0" w:line="240" w:lineRule="auto"/>
              <w:ind w:left="0" w:right="0" w:firstLine="0"/>
              <w:jc w:val="left"/>
              <w:rPr>
                <w:ins w:id="746" w:author="Sergio Caprara" w:date="2017-01-03T20:28:00Z"/>
                <w:b/>
                <w:sz w:val="22"/>
                <w:lang w:val="en-GB"/>
              </w:rPr>
              <w:pPrChange w:id="747" w:author="Sergio Caprara" w:date="2017-01-03T20:32:00Z">
                <w:pPr>
                  <w:spacing w:after="0" w:line="240" w:lineRule="auto"/>
                  <w:ind w:left="0" w:right="0" w:firstLine="0"/>
                </w:pPr>
              </w:pPrChange>
            </w:pPr>
            <w:ins w:id="748" w:author="Sergio Caprara" w:date="2017-01-03T20:28:00Z">
              <w:r>
                <w:rPr>
                  <w:b/>
                  <w:sz w:val="22"/>
                  <w:lang w:val="en-GB"/>
                </w:rPr>
                <w:t>Test Case Identifier</w:t>
              </w:r>
            </w:ins>
          </w:p>
        </w:tc>
        <w:tc>
          <w:tcPr>
            <w:tcW w:w="4678" w:type="dxa"/>
            <w:vAlign w:val="center"/>
            <w:tcPrChange w:id="749" w:author="Sergio Caprara" w:date="2017-01-03T20:37:00Z">
              <w:tcPr>
                <w:tcW w:w="4678" w:type="dxa"/>
              </w:tcPr>
            </w:tcPrChange>
          </w:tcPr>
          <w:p w14:paraId="3446BEB9" w14:textId="199050DA" w:rsidR="00A97204" w:rsidRPr="00FA2C39" w:rsidRDefault="00D048DB">
            <w:pPr>
              <w:spacing w:after="0" w:line="240" w:lineRule="auto"/>
              <w:ind w:left="0" w:right="0" w:firstLine="0"/>
              <w:jc w:val="left"/>
              <w:rPr>
                <w:ins w:id="750" w:author="Sergio Caprara" w:date="2017-01-03T20:28:00Z"/>
                <w:sz w:val="22"/>
                <w:lang w:val="en-GB"/>
              </w:rPr>
              <w:pPrChange w:id="751" w:author="Sergio Caprara" w:date="2017-01-03T20:32:00Z">
                <w:pPr>
                  <w:spacing w:after="0" w:line="240" w:lineRule="auto"/>
                  <w:ind w:left="0" w:right="0" w:firstLine="0"/>
                </w:pPr>
              </w:pPrChange>
            </w:pPr>
            <w:ins w:id="752" w:author="Sergio Caprara" w:date="2017-01-03T20:38:00Z">
              <w:r>
                <w:rPr>
                  <w:sz w:val="22"/>
                  <w:lang w:val="en-GB"/>
                </w:rPr>
                <w:t>I4T4</w:t>
              </w:r>
            </w:ins>
          </w:p>
        </w:tc>
      </w:tr>
      <w:tr w:rsidR="00A97204" w14:paraId="1308EEB3" w14:textId="77777777" w:rsidTr="00A97204">
        <w:trPr>
          <w:trHeight w:val="18"/>
          <w:ins w:id="753" w:author="Sergio Caprara" w:date="2017-01-03T20:28:00Z"/>
          <w:trPrChange w:id="754" w:author="Sergio Caprara" w:date="2017-01-03T20:37:00Z">
            <w:trPr>
              <w:trHeight w:val="364"/>
            </w:trPr>
          </w:trPrChange>
        </w:trPr>
        <w:tc>
          <w:tcPr>
            <w:tcW w:w="2268" w:type="dxa"/>
            <w:vAlign w:val="center"/>
            <w:tcPrChange w:id="755" w:author="Sergio Caprara" w:date="2017-01-03T20:37:00Z">
              <w:tcPr>
                <w:tcW w:w="2268" w:type="dxa"/>
                <w:vAlign w:val="center"/>
              </w:tcPr>
            </w:tcPrChange>
          </w:tcPr>
          <w:p w14:paraId="05DF7980" w14:textId="77777777" w:rsidR="00A97204" w:rsidRDefault="00A97204" w:rsidP="00741215">
            <w:pPr>
              <w:spacing w:after="0" w:line="240" w:lineRule="auto"/>
              <w:ind w:left="0" w:right="0" w:firstLine="0"/>
              <w:jc w:val="left"/>
              <w:rPr>
                <w:ins w:id="756" w:author="Sergio Caprara" w:date="2017-01-03T20:28:00Z"/>
                <w:sz w:val="22"/>
                <w:lang w:val="en-GB"/>
              </w:rPr>
            </w:pPr>
            <w:ins w:id="757" w:author="Sergio Caprara" w:date="2017-01-03T20:28:00Z">
              <w:r>
                <w:rPr>
                  <w:b/>
                  <w:sz w:val="22"/>
                  <w:lang w:val="en-GB"/>
                </w:rPr>
                <w:t>Test Item(s)</w:t>
              </w:r>
            </w:ins>
          </w:p>
        </w:tc>
        <w:tc>
          <w:tcPr>
            <w:tcW w:w="4678" w:type="dxa"/>
            <w:vAlign w:val="center"/>
            <w:tcPrChange w:id="758" w:author="Sergio Caprara" w:date="2017-01-03T20:37:00Z">
              <w:tcPr>
                <w:tcW w:w="4678" w:type="dxa"/>
                <w:vAlign w:val="center"/>
              </w:tcPr>
            </w:tcPrChange>
          </w:tcPr>
          <w:p w14:paraId="6944E4C3" w14:textId="48F764D7" w:rsidR="00A97204" w:rsidRDefault="00D048DB" w:rsidP="00741215">
            <w:pPr>
              <w:spacing w:after="0" w:line="240" w:lineRule="auto"/>
              <w:ind w:left="0" w:right="0" w:firstLine="0"/>
              <w:jc w:val="left"/>
              <w:rPr>
                <w:ins w:id="759" w:author="Sergio Caprara" w:date="2017-01-03T20:28:00Z"/>
                <w:sz w:val="22"/>
                <w:lang w:val="en-GB"/>
              </w:rPr>
            </w:pPr>
            <w:proofErr w:type="spellStart"/>
            <w:ins w:id="760" w:author="Sergio Caprara" w:date="2017-01-03T20:38:00Z">
              <w:r>
                <w:rPr>
                  <w:sz w:val="22"/>
                  <w:lang w:val="en-GB"/>
                </w:rPr>
                <w:t>CalculationController</w:t>
              </w:r>
              <w:proofErr w:type="spellEnd"/>
              <w:r>
                <w:rPr>
                  <w:sz w:val="22"/>
                  <w:lang w:val="en-GB"/>
                </w:rPr>
                <w:t xml:space="preserve"> → </w:t>
              </w:r>
              <w:proofErr w:type="spellStart"/>
              <w:r>
                <w:rPr>
                  <w:sz w:val="22"/>
                  <w:lang w:val="en-GB"/>
                </w:rPr>
                <w:t>ReservationController</w:t>
              </w:r>
            </w:ins>
            <w:proofErr w:type="spellEnd"/>
          </w:p>
        </w:tc>
      </w:tr>
      <w:tr w:rsidR="00A97204" w14:paraId="53E132B2" w14:textId="77777777" w:rsidTr="00A97204">
        <w:trPr>
          <w:trHeight w:val="18"/>
          <w:ins w:id="761" w:author="Sergio Caprara" w:date="2017-01-03T20:28:00Z"/>
          <w:trPrChange w:id="762" w:author="Sergio Caprara" w:date="2017-01-03T20:37:00Z">
            <w:trPr>
              <w:trHeight w:val="364"/>
            </w:trPr>
          </w:trPrChange>
        </w:trPr>
        <w:tc>
          <w:tcPr>
            <w:tcW w:w="2268" w:type="dxa"/>
            <w:vAlign w:val="center"/>
            <w:tcPrChange w:id="763" w:author="Sergio Caprara" w:date="2017-01-03T20:37:00Z">
              <w:tcPr>
                <w:tcW w:w="2268" w:type="dxa"/>
                <w:vAlign w:val="center"/>
              </w:tcPr>
            </w:tcPrChange>
          </w:tcPr>
          <w:p w14:paraId="58BA050B" w14:textId="77777777" w:rsidR="00A97204" w:rsidRDefault="00A97204" w:rsidP="00741215">
            <w:pPr>
              <w:spacing w:after="0" w:line="240" w:lineRule="auto"/>
              <w:ind w:left="0" w:right="0" w:firstLine="0"/>
              <w:jc w:val="left"/>
              <w:rPr>
                <w:ins w:id="764" w:author="Sergio Caprara" w:date="2017-01-03T20:28:00Z"/>
                <w:sz w:val="22"/>
                <w:lang w:val="en-GB"/>
              </w:rPr>
            </w:pPr>
            <w:ins w:id="765" w:author="Sergio Caprara" w:date="2017-01-03T20:28:00Z">
              <w:r>
                <w:rPr>
                  <w:b/>
                  <w:sz w:val="22"/>
                  <w:lang w:val="en-GB"/>
                </w:rPr>
                <w:t>Input Specification</w:t>
              </w:r>
            </w:ins>
          </w:p>
        </w:tc>
        <w:tc>
          <w:tcPr>
            <w:tcW w:w="4678" w:type="dxa"/>
            <w:vAlign w:val="center"/>
            <w:tcPrChange w:id="766" w:author="Sergio Caprara" w:date="2017-01-03T20:37:00Z">
              <w:tcPr>
                <w:tcW w:w="4678" w:type="dxa"/>
                <w:vAlign w:val="center"/>
              </w:tcPr>
            </w:tcPrChange>
          </w:tcPr>
          <w:p w14:paraId="736063CA" w14:textId="1A6FAAC7" w:rsidR="00A97204" w:rsidRPr="00A97204" w:rsidRDefault="00A97204">
            <w:pPr>
              <w:spacing w:after="0" w:line="240" w:lineRule="auto"/>
              <w:ind w:left="0" w:right="0" w:firstLine="0"/>
              <w:jc w:val="left"/>
              <w:rPr>
                <w:ins w:id="767" w:author="Sergio Caprara" w:date="2017-01-03T20:28:00Z"/>
                <w:sz w:val="22"/>
                <w:highlight w:val="yellow"/>
                <w:lang w:val="en-GB"/>
                <w:rPrChange w:id="768" w:author="Sergio Caprara" w:date="2017-01-03T20:29:00Z">
                  <w:rPr>
                    <w:ins w:id="769" w:author="Sergio Caprara" w:date="2017-01-03T20:28:00Z"/>
                    <w:sz w:val="22"/>
                    <w:lang w:val="en-GB"/>
                  </w:rPr>
                </w:rPrChange>
              </w:rPr>
            </w:pPr>
          </w:p>
        </w:tc>
      </w:tr>
      <w:tr w:rsidR="00A97204" w14:paraId="2377A9A9" w14:textId="77777777" w:rsidTr="00A97204">
        <w:trPr>
          <w:trHeight w:val="18"/>
          <w:ins w:id="770" w:author="Sergio Caprara" w:date="2017-01-03T20:28:00Z"/>
          <w:trPrChange w:id="771" w:author="Sergio Caprara" w:date="2017-01-03T20:37:00Z">
            <w:trPr>
              <w:trHeight w:val="364"/>
            </w:trPr>
          </w:trPrChange>
        </w:trPr>
        <w:tc>
          <w:tcPr>
            <w:tcW w:w="2268" w:type="dxa"/>
            <w:vAlign w:val="center"/>
            <w:tcPrChange w:id="772" w:author="Sergio Caprara" w:date="2017-01-03T20:37:00Z">
              <w:tcPr>
                <w:tcW w:w="2268" w:type="dxa"/>
                <w:vAlign w:val="center"/>
              </w:tcPr>
            </w:tcPrChange>
          </w:tcPr>
          <w:p w14:paraId="0162A950" w14:textId="77777777" w:rsidR="00A97204" w:rsidRDefault="00A97204" w:rsidP="00741215">
            <w:pPr>
              <w:spacing w:after="0" w:line="240" w:lineRule="auto"/>
              <w:ind w:left="0" w:right="0" w:firstLine="0"/>
              <w:jc w:val="left"/>
              <w:rPr>
                <w:ins w:id="773" w:author="Sergio Caprara" w:date="2017-01-03T20:28:00Z"/>
                <w:sz w:val="22"/>
                <w:lang w:val="en-GB"/>
              </w:rPr>
            </w:pPr>
            <w:ins w:id="774" w:author="Sergio Caprara" w:date="2017-01-03T20:28:00Z">
              <w:r>
                <w:rPr>
                  <w:b/>
                  <w:sz w:val="22"/>
                  <w:lang w:val="en-GB"/>
                </w:rPr>
                <w:t>Output Specification</w:t>
              </w:r>
            </w:ins>
          </w:p>
        </w:tc>
        <w:tc>
          <w:tcPr>
            <w:tcW w:w="4678" w:type="dxa"/>
            <w:vAlign w:val="center"/>
            <w:tcPrChange w:id="775" w:author="Sergio Caprara" w:date="2017-01-03T20:37:00Z">
              <w:tcPr>
                <w:tcW w:w="4678" w:type="dxa"/>
                <w:vAlign w:val="center"/>
              </w:tcPr>
            </w:tcPrChange>
          </w:tcPr>
          <w:p w14:paraId="410622F3" w14:textId="77777777" w:rsidR="00A97204" w:rsidRDefault="00A97204" w:rsidP="00741215">
            <w:pPr>
              <w:spacing w:after="0" w:line="240" w:lineRule="auto"/>
              <w:ind w:left="0" w:right="0" w:firstLine="0"/>
              <w:jc w:val="left"/>
              <w:rPr>
                <w:ins w:id="776" w:author="Sergio Caprara" w:date="2017-01-03T20:28:00Z"/>
                <w:sz w:val="22"/>
                <w:lang w:val="en-GB"/>
              </w:rPr>
            </w:pPr>
            <w:ins w:id="777" w:author="Sergio Caprara" w:date="2017-01-03T20:28:00Z">
              <w:r>
                <w:rPr>
                  <w:sz w:val="22"/>
                  <w:lang w:val="en-GB"/>
                </w:rPr>
                <w:t>3.3</w:t>
              </w:r>
            </w:ins>
          </w:p>
        </w:tc>
      </w:tr>
      <w:tr w:rsidR="00E32B9B" w14:paraId="19C24AB0" w14:textId="77777777" w:rsidTr="00A97204">
        <w:trPr>
          <w:trHeight w:val="18"/>
          <w:ins w:id="778" w:author="Sergio Caprara" w:date="2017-01-03T20:28:00Z"/>
        </w:trPr>
        <w:tc>
          <w:tcPr>
            <w:tcW w:w="2268" w:type="dxa"/>
            <w:vAlign w:val="center"/>
          </w:tcPr>
          <w:p w14:paraId="40B46E1E" w14:textId="70544C16" w:rsidR="00E32B9B" w:rsidRDefault="00E32B9B" w:rsidP="00E32B9B">
            <w:pPr>
              <w:spacing w:after="0" w:line="240" w:lineRule="auto"/>
              <w:ind w:left="0" w:right="0" w:firstLine="0"/>
              <w:jc w:val="left"/>
              <w:rPr>
                <w:ins w:id="779" w:author="Sergio Caprara" w:date="2017-01-03T20:28:00Z"/>
                <w:sz w:val="22"/>
                <w:lang w:val="en-GB"/>
              </w:rPr>
            </w:pPr>
            <w:ins w:id="780" w:author="Sergio Caprara" w:date="2017-01-04T21:14:00Z">
              <w:r>
                <w:rPr>
                  <w:b/>
                  <w:sz w:val="22"/>
                  <w:lang w:val="en-GB"/>
                </w:rPr>
                <w:t>Purpose</w:t>
              </w:r>
            </w:ins>
          </w:p>
        </w:tc>
        <w:tc>
          <w:tcPr>
            <w:tcW w:w="4678" w:type="dxa"/>
            <w:vAlign w:val="center"/>
          </w:tcPr>
          <w:p w14:paraId="64F157CD" w14:textId="796EE7B4" w:rsidR="00E32B9B" w:rsidRDefault="00E32B9B" w:rsidP="00E32B9B">
            <w:pPr>
              <w:spacing w:after="0" w:line="240" w:lineRule="auto"/>
              <w:ind w:left="0" w:right="0" w:firstLine="0"/>
              <w:jc w:val="left"/>
              <w:rPr>
                <w:ins w:id="781" w:author="Sergio Caprara" w:date="2017-01-03T20:28:00Z"/>
                <w:sz w:val="22"/>
                <w:lang w:val="en-GB"/>
              </w:rPr>
            </w:pPr>
            <w:ins w:id="782" w:author="Sergio Caprara" w:date="2017-01-04T21:14:00Z">
              <w:r>
                <w:rPr>
                  <w:sz w:val="22"/>
                  <w:lang w:val="en-GB"/>
                </w:rPr>
                <w:t>3.4</w:t>
              </w:r>
            </w:ins>
          </w:p>
        </w:tc>
      </w:tr>
      <w:tr w:rsidR="00E32B9B" w14:paraId="118BCEF9" w14:textId="77777777" w:rsidTr="00A97204">
        <w:trPr>
          <w:trHeight w:val="18"/>
          <w:ins w:id="783" w:author="Sergio Caprara" w:date="2017-01-04T21:14:00Z"/>
        </w:trPr>
        <w:tc>
          <w:tcPr>
            <w:tcW w:w="2268" w:type="dxa"/>
            <w:vAlign w:val="center"/>
          </w:tcPr>
          <w:p w14:paraId="4D4303EE" w14:textId="2EBBE44B" w:rsidR="00E32B9B" w:rsidRDefault="00E32B9B" w:rsidP="00E32B9B">
            <w:pPr>
              <w:spacing w:after="0" w:line="240" w:lineRule="auto"/>
              <w:ind w:left="0" w:right="0" w:firstLine="0"/>
              <w:jc w:val="left"/>
              <w:rPr>
                <w:ins w:id="784" w:author="Sergio Caprara" w:date="2017-01-04T21:14:00Z"/>
                <w:b/>
                <w:sz w:val="22"/>
                <w:lang w:val="en-GB"/>
              </w:rPr>
            </w:pPr>
            <w:ins w:id="785" w:author="Sergio Caprara" w:date="2017-01-04T21:14:00Z">
              <w:r>
                <w:rPr>
                  <w:b/>
                  <w:sz w:val="22"/>
                  <w:lang w:val="en-GB"/>
                </w:rPr>
                <w:t>Dependencies</w:t>
              </w:r>
            </w:ins>
          </w:p>
        </w:tc>
        <w:tc>
          <w:tcPr>
            <w:tcW w:w="4678" w:type="dxa"/>
            <w:vAlign w:val="center"/>
          </w:tcPr>
          <w:p w14:paraId="1EFAAB56" w14:textId="77777777" w:rsidR="00E32B9B" w:rsidRDefault="00E32B9B" w:rsidP="00E32B9B">
            <w:pPr>
              <w:spacing w:after="0" w:line="240" w:lineRule="auto"/>
              <w:ind w:left="0" w:right="0" w:firstLine="0"/>
              <w:jc w:val="left"/>
              <w:rPr>
                <w:ins w:id="786" w:author="Sergio Caprara" w:date="2017-01-04T21:14:00Z"/>
                <w:sz w:val="22"/>
                <w:lang w:val="en-GB"/>
              </w:rPr>
            </w:pPr>
          </w:p>
        </w:tc>
      </w:tr>
    </w:tbl>
    <w:p w14:paraId="3F2BACFB" w14:textId="2BF47590" w:rsidR="001B2D6F" w:rsidRDefault="001B2D6F" w:rsidP="004018B1">
      <w:pPr>
        <w:spacing w:after="120"/>
        <w:ind w:right="2183"/>
        <w:rPr>
          <w:ins w:id="787" w:author="Sergio Caprara" w:date="2017-01-03T20:37:00Z"/>
          <w:sz w:val="22"/>
          <w:lang w:val="en-GB"/>
        </w:rPr>
      </w:pPr>
    </w:p>
    <w:p w14:paraId="5C4EEEED" w14:textId="77777777" w:rsidR="00A97204" w:rsidRDefault="00A97204" w:rsidP="004018B1">
      <w:pPr>
        <w:spacing w:after="120"/>
        <w:ind w:right="2183"/>
        <w:rPr>
          <w:ins w:id="788" w:author="Sergio Caprara" w:date="2017-01-03T20:03:00Z"/>
          <w:sz w:val="22"/>
          <w:lang w:val="en-GB"/>
        </w:rPr>
      </w:pPr>
    </w:p>
    <w:p w14:paraId="4E1818E6" w14:textId="73C752E5" w:rsidR="001B2D6F" w:rsidRPr="00CD3888" w:rsidRDefault="00E43826">
      <w:pPr>
        <w:pStyle w:val="Titolo2"/>
        <w:numPr>
          <w:ilvl w:val="1"/>
          <w:numId w:val="5"/>
        </w:numPr>
        <w:rPr>
          <w:ins w:id="789" w:author="Sergio Caprara" w:date="2017-01-03T20:03:00Z"/>
          <w:sz w:val="28"/>
          <w:lang w:val="en-GB"/>
        </w:rPr>
        <w:pPrChange w:id="790" w:author="Sergio Caprara" w:date="2017-01-03T20:04:00Z">
          <w:pPr>
            <w:pStyle w:val="Titolo2"/>
            <w:numPr>
              <w:ilvl w:val="1"/>
              <w:numId w:val="19"/>
            </w:numPr>
            <w:ind w:left="388" w:hanging="360"/>
          </w:pPr>
        </w:pPrChange>
      </w:pPr>
      <w:ins w:id="791" w:author="Sergio Caprara" w:date="2017-01-03T20:05:00Z">
        <w:r>
          <w:rPr>
            <w:sz w:val="28"/>
            <w:lang w:val="en-GB"/>
          </w:rPr>
          <w:lastRenderedPageBreak/>
          <w:t xml:space="preserve"> </w:t>
        </w:r>
      </w:ins>
      <w:ins w:id="792" w:author="Sergio Caprara" w:date="2017-01-03T20:03:00Z">
        <w:r>
          <w:rPr>
            <w:sz w:val="28"/>
            <w:lang w:val="en-GB"/>
          </w:rPr>
          <w:t>Integration test case I5</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0350E0" w:rsidRPr="00A459C4" w14:paraId="38787434" w14:textId="77777777" w:rsidTr="00FA2C39">
        <w:trPr>
          <w:trHeight w:val="23"/>
          <w:ins w:id="793" w:author="Sergio Caprara" w:date="2017-01-03T20:41:00Z"/>
        </w:trPr>
        <w:tc>
          <w:tcPr>
            <w:tcW w:w="2268" w:type="dxa"/>
          </w:tcPr>
          <w:p w14:paraId="463397B3" w14:textId="77777777" w:rsidR="000350E0" w:rsidRPr="00A459C4" w:rsidRDefault="000350E0" w:rsidP="00FA2C39">
            <w:pPr>
              <w:spacing w:after="0" w:line="240" w:lineRule="auto"/>
              <w:ind w:left="0" w:right="0" w:firstLine="0"/>
              <w:rPr>
                <w:ins w:id="794" w:author="Sergio Caprara" w:date="2017-01-03T20:41:00Z"/>
                <w:b/>
                <w:sz w:val="22"/>
                <w:lang w:val="en-GB"/>
              </w:rPr>
            </w:pPr>
            <w:ins w:id="795" w:author="Sergio Caprara" w:date="2017-01-03T20:41:00Z">
              <w:r>
                <w:rPr>
                  <w:b/>
                  <w:sz w:val="22"/>
                  <w:lang w:val="en-GB"/>
                </w:rPr>
                <w:t>Test Case Identifier</w:t>
              </w:r>
            </w:ins>
          </w:p>
        </w:tc>
        <w:tc>
          <w:tcPr>
            <w:tcW w:w="4678" w:type="dxa"/>
          </w:tcPr>
          <w:p w14:paraId="444F7CED" w14:textId="1BFCD6C4" w:rsidR="000350E0" w:rsidRPr="00FA2C39" w:rsidRDefault="000350E0" w:rsidP="00FA2C39">
            <w:pPr>
              <w:spacing w:after="0" w:line="240" w:lineRule="auto"/>
              <w:ind w:left="0" w:right="0" w:firstLine="0"/>
              <w:rPr>
                <w:ins w:id="796" w:author="Sergio Caprara" w:date="2017-01-03T20:41:00Z"/>
                <w:sz w:val="22"/>
                <w:lang w:val="en-GB"/>
              </w:rPr>
            </w:pPr>
            <w:ins w:id="797" w:author="Sergio Caprara" w:date="2017-01-03T20:41:00Z">
              <w:r>
                <w:rPr>
                  <w:sz w:val="22"/>
                  <w:lang w:val="en-GB"/>
                </w:rPr>
                <w:t>I5T1</w:t>
              </w:r>
            </w:ins>
          </w:p>
        </w:tc>
      </w:tr>
      <w:tr w:rsidR="000350E0" w14:paraId="57F1B911" w14:textId="77777777" w:rsidTr="00FA2C39">
        <w:trPr>
          <w:trHeight w:val="18"/>
          <w:ins w:id="798" w:author="Sergio Caprara" w:date="2017-01-03T20:41:00Z"/>
        </w:trPr>
        <w:tc>
          <w:tcPr>
            <w:tcW w:w="2268" w:type="dxa"/>
            <w:vAlign w:val="center"/>
          </w:tcPr>
          <w:p w14:paraId="000EBC25" w14:textId="77777777" w:rsidR="000350E0" w:rsidRDefault="000350E0" w:rsidP="00FA2C39">
            <w:pPr>
              <w:spacing w:after="0" w:line="240" w:lineRule="auto"/>
              <w:ind w:left="0" w:right="0" w:firstLine="0"/>
              <w:jc w:val="left"/>
              <w:rPr>
                <w:ins w:id="799" w:author="Sergio Caprara" w:date="2017-01-03T20:41:00Z"/>
                <w:sz w:val="22"/>
                <w:lang w:val="en-GB"/>
              </w:rPr>
            </w:pPr>
            <w:ins w:id="800" w:author="Sergio Caprara" w:date="2017-01-03T20:41:00Z">
              <w:r>
                <w:rPr>
                  <w:b/>
                  <w:sz w:val="22"/>
                  <w:lang w:val="en-GB"/>
                </w:rPr>
                <w:t>Test Item(s)</w:t>
              </w:r>
            </w:ins>
          </w:p>
        </w:tc>
        <w:tc>
          <w:tcPr>
            <w:tcW w:w="4678" w:type="dxa"/>
            <w:vAlign w:val="center"/>
          </w:tcPr>
          <w:p w14:paraId="50549555" w14:textId="3FB905B2" w:rsidR="000350E0" w:rsidRDefault="000350E0" w:rsidP="00FA2C39">
            <w:pPr>
              <w:spacing w:after="0" w:line="240" w:lineRule="auto"/>
              <w:ind w:left="0" w:right="0" w:firstLine="0"/>
              <w:jc w:val="left"/>
              <w:rPr>
                <w:ins w:id="801" w:author="Sergio Caprara" w:date="2017-01-03T20:41:00Z"/>
                <w:sz w:val="22"/>
                <w:lang w:val="en-GB"/>
              </w:rPr>
            </w:pPr>
            <w:proofErr w:type="spellStart"/>
            <w:ins w:id="802" w:author="Sergio Caprara" w:date="2017-01-03T20:41:00Z">
              <w:r>
                <w:rPr>
                  <w:sz w:val="22"/>
                  <w:lang w:val="en-GB"/>
                </w:rPr>
                <w:t>UserDAO</w:t>
              </w:r>
              <w:proofErr w:type="spellEnd"/>
              <w:r>
                <w:rPr>
                  <w:sz w:val="22"/>
                  <w:lang w:val="en-GB"/>
                </w:rPr>
                <w:t xml:space="preserve"> → Authentication</w:t>
              </w:r>
            </w:ins>
          </w:p>
        </w:tc>
      </w:tr>
      <w:tr w:rsidR="000350E0" w14:paraId="13827E06" w14:textId="77777777" w:rsidTr="00FA2C39">
        <w:trPr>
          <w:trHeight w:val="18"/>
          <w:ins w:id="803" w:author="Sergio Caprara" w:date="2017-01-03T20:41:00Z"/>
        </w:trPr>
        <w:tc>
          <w:tcPr>
            <w:tcW w:w="2268" w:type="dxa"/>
            <w:vAlign w:val="center"/>
          </w:tcPr>
          <w:p w14:paraId="6F55AAD2" w14:textId="77777777" w:rsidR="000350E0" w:rsidRDefault="000350E0" w:rsidP="00FA2C39">
            <w:pPr>
              <w:spacing w:after="0" w:line="240" w:lineRule="auto"/>
              <w:ind w:left="0" w:right="0" w:firstLine="0"/>
              <w:jc w:val="left"/>
              <w:rPr>
                <w:ins w:id="804" w:author="Sergio Caprara" w:date="2017-01-03T20:41:00Z"/>
                <w:sz w:val="22"/>
                <w:lang w:val="en-GB"/>
              </w:rPr>
            </w:pPr>
            <w:ins w:id="805" w:author="Sergio Caprara" w:date="2017-01-03T20:41:00Z">
              <w:r>
                <w:rPr>
                  <w:b/>
                  <w:sz w:val="22"/>
                  <w:lang w:val="en-GB"/>
                </w:rPr>
                <w:t>Input Specification</w:t>
              </w:r>
            </w:ins>
          </w:p>
        </w:tc>
        <w:tc>
          <w:tcPr>
            <w:tcW w:w="4678" w:type="dxa"/>
            <w:vAlign w:val="center"/>
          </w:tcPr>
          <w:p w14:paraId="44873ED6" w14:textId="77777777" w:rsidR="000350E0" w:rsidRDefault="000350E0" w:rsidP="00FA2C39">
            <w:pPr>
              <w:spacing w:after="0" w:line="240" w:lineRule="auto"/>
              <w:ind w:left="0" w:right="0" w:firstLine="0"/>
              <w:jc w:val="left"/>
              <w:rPr>
                <w:ins w:id="806" w:author="Sergio Caprara" w:date="2017-01-03T20:41:00Z"/>
                <w:sz w:val="22"/>
                <w:lang w:val="en-GB"/>
              </w:rPr>
            </w:pPr>
          </w:p>
        </w:tc>
      </w:tr>
      <w:tr w:rsidR="000350E0" w14:paraId="5DC0DD2B" w14:textId="77777777" w:rsidTr="00FA2C39">
        <w:trPr>
          <w:trHeight w:val="18"/>
          <w:ins w:id="807" w:author="Sergio Caprara" w:date="2017-01-03T20:41:00Z"/>
        </w:trPr>
        <w:tc>
          <w:tcPr>
            <w:tcW w:w="2268" w:type="dxa"/>
            <w:vAlign w:val="center"/>
          </w:tcPr>
          <w:p w14:paraId="10295D56" w14:textId="77777777" w:rsidR="000350E0" w:rsidRDefault="000350E0" w:rsidP="00FA2C39">
            <w:pPr>
              <w:spacing w:after="0" w:line="240" w:lineRule="auto"/>
              <w:ind w:left="0" w:right="0" w:firstLine="0"/>
              <w:jc w:val="left"/>
              <w:rPr>
                <w:ins w:id="808" w:author="Sergio Caprara" w:date="2017-01-03T20:41:00Z"/>
                <w:sz w:val="22"/>
                <w:lang w:val="en-GB"/>
              </w:rPr>
            </w:pPr>
            <w:ins w:id="809" w:author="Sergio Caprara" w:date="2017-01-03T20:41:00Z">
              <w:r>
                <w:rPr>
                  <w:b/>
                  <w:sz w:val="22"/>
                  <w:lang w:val="en-GB"/>
                </w:rPr>
                <w:t>Output Specification</w:t>
              </w:r>
            </w:ins>
          </w:p>
        </w:tc>
        <w:tc>
          <w:tcPr>
            <w:tcW w:w="4678" w:type="dxa"/>
            <w:vAlign w:val="center"/>
          </w:tcPr>
          <w:p w14:paraId="1DEE65B7" w14:textId="77777777" w:rsidR="000350E0" w:rsidRDefault="000350E0" w:rsidP="00FA2C39">
            <w:pPr>
              <w:spacing w:after="0" w:line="240" w:lineRule="auto"/>
              <w:ind w:left="0" w:right="0" w:firstLine="0"/>
              <w:jc w:val="left"/>
              <w:rPr>
                <w:ins w:id="810" w:author="Sergio Caprara" w:date="2017-01-03T20:41:00Z"/>
                <w:sz w:val="22"/>
                <w:lang w:val="en-GB"/>
              </w:rPr>
            </w:pPr>
            <w:ins w:id="811" w:author="Sergio Caprara" w:date="2017-01-03T20:41:00Z">
              <w:r>
                <w:rPr>
                  <w:sz w:val="22"/>
                  <w:lang w:val="en-GB"/>
                </w:rPr>
                <w:t>3.3</w:t>
              </w:r>
            </w:ins>
          </w:p>
        </w:tc>
      </w:tr>
      <w:tr w:rsidR="00E32B9B" w14:paraId="1DB6C970" w14:textId="77777777" w:rsidTr="00FA2C39">
        <w:trPr>
          <w:trHeight w:val="18"/>
          <w:ins w:id="812" w:author="Sergio Caprara" w:date="2017-01-03T20:41:00Z"/>
        </w:trPr>
        <w:tc>
          <w:tcPr>
            <w:tcW w:w="2268" w:type="dxa"/>
            <w:vAlign w:val="center"/>
          </w:tcPr>
          <w:p w14:paraId="4AF1A398" w14:textId="616788D8" w:rsidR="00E32B9B" w:rsidRDefault="00E32B9B" w:rsidP="00E32B9B">
            <w:pPr>
              <w:spacing w:after="0" w:line="240" w:lineRule="auto"/>
              <w:ind w:left="0" w:right="0" w:firstLine="0"/>
              <w:jc w:val="left"/>
              <w:rPr>
                <w:ins w:id="813" w:author="Sergio Caprara" w:date="2017-01-03T20:41:00Z"/>
                <w:sz w:val="22"/>
                <w:lang w:val="en-GB"/>
              </w:rPr>
            </w:pPr>
            <w:ins w:id="814" w:author="Sergio Caprara" w:date="2017-01-04T21:14:00Z">
              <w:r>
                <w:rPr>
                  <w:b/>
                  <w:sz w:val="22"/>
                  <w:lang w:val="en-GB"/>
                </w:rPr>
                <w:t>Purpose</w:t>
              </w:r>
            </w:ins>
          </w:p>
        </w:tc>
        <w:tc>
          <w:tcPr>
            <w:tcW w:w="4678" w:type="dxa"/>
            <w:vAlign w:val="center"/>
          </w:tcPr>
          <w:p w14:paraId="331DEA6B" w14:textId="13BE3A68" w:rsidR="00E32B9B" w:rsidRDefault="00E32B9B" w:rsidP="00E32B9B">
            <w:pPr>
              <w:spacing w:after="0" w:line="240" w:lineRule="auto"/>
              <w:ind w:left="0" w:right="0" w:firstLine="0"/>
              <w:jc w:val="left"/>
              <w:rPr>
                <w:ins w:id="815" w:author="Sergio Caprara" w:date="2017-01-03T20:41:00Z"/>
                <w:sz w:val="22"/>
                <w:lang w:val="en-GB"/>
              </w:rPr>
            </w:pPr>
            <w:ins w:id="816" w:author="Sergio Caprara" w:date="2017-01-04T21:14:00Z">
              <w:r>
                <w:rPr>
                  <w:sz w:val="22"/>
                  <w:lang w:val="en-GB"/>
                </w:rPr>
                <w:t>3.4</w:t>
              </w:r>
            </w:ins>
          </w:p>
        </w:tc>
      </w:tr>
      <w:tr w:rsidR="00E32B9B" w14:paraId="2CA3C6E3" w14:textId="77777777" w:rsidTr="00FA2C39">
        <w:trPr>
          <w:trHeight w:val="18"/>
          <w:ins w:id="817" w:author="Sergio Caprara" w:date="2017-01-04T21:14:00Z"/>
        </w:trPr>
        <w:tc>
          <w:tcPr>
            <w:tcW w:w="2268" w:type="dxa"/>
            <w:vAlign w:val="center"/>
          </w:tcPr>
          <w:p w14:paraId="0C02F56D" w14:textId="03D36A19" w:rsidR="00E32B9B" w:rsidRDefault="00E32B9B" w:rsidP="00E32B9B">
            <w:pPr>
              <w:spacing w:after="0" w:line="240" w:lineRule="auto"/>
              <w:ind w:left="0" w:right="0" w:firstLine="0"/>
              <w:jc w:val="left"/>
              <w:rPr>
                <w:ins w:id="818" w:author="Sergio Caprara" w:date="2017-01-04T21:14:00Z"/>
                <w:b/>
                <w:sz w:val="22"/>
                <w:lang w:val="en-GB"/>
              </w:rPr>
            </w:pPr>
            <w:ins w:id="819" w:author="Sergio Caprara" w:date="2017-01-04T21:14:00Z">
              <w:r>
                <w:rPr>
                  <w:b/>
                  <w:sz w:val="22"/>
                  <w:lang w:val="en-GB"/>
                </w:rPr>
                <w:t>Dependencies</w:t>
              </w:r>
            </w:ins>
          </w:p>
        </w:tc>
        <w:tc>
          <w:tcPr>
            <w:tcW w:w="4678" w:type="dxa"/>
            <w:vAlign w:val="center"/>
          </w:tcPr>
          <w:p w14:paraId="688E0D5E" w14:textId="77777777" w:rsidR="00E32B9B" w:rsidRDefault="00E32B9B" w:rsidP="00E32B9B">
            <w:pPr>
              <w:spacing w:after="0" w:line="240" w:lineRule="auto"/>
              <w:ind w:left="0" w:right="0" w:firstLine="0"/>
              <w:jc w:val="left"/>
              <w:rPr>
                <w:ins w:id="820" w:author="Sergio Caprara" w:date="2017-01-04T21:14:00Z"/>
                <w:sz w:val="22"/>
                <w:lang w:val="en-GB"/>
              </w:rPr>
            </w:pPr>
          </w:p>
        </w:tc>
      </w:tr>
    </w:tbl>
    <w:p w14:paraId="085A9ADE" w14:textId="77777777" w:rsidR="000350E0" w:rsidRDefault="000350E0" w:rsidP="000350E0">
      <w:pPr>
        <w:spacing w:after="120"/>
        <w:ind w:right="2183"/>
        <w:rPr>
          <w:ins w:id="821" w:author="Sergio Caprara" w:date="2017-01-03T20:41: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0350E0" w:rsidRPr="00A459C4" w14:paraId="0DB806F9" w14:textId="77777777" w:rsidTr="00FA2C39">
        <w:trPr>
          <w:trHeight w:val="23"/>
          <w:ins w:id="822" w:author="Sergio Caprara" w:date="2017-01-03T20:41:00Z"/>
        </w:trPr>
        <w:tc>
          <w:tcPr>
            <w:tcW w:w="2268" w:type="dxa"/>
            <w:vAlign w:val="center"/>
          </w:tcPr>
          <w:p w14:paraId="16F3ED93" w14:textId="77777777" w:rsidR="000350E0" w:rsidRPr="00A459C4" w:rsidRDefault="000350E0" w:rsidP="00FA2C39">
            <w:pPr>
              <w:spacing w:after="0" w:line="240" w:lineRule="auto"/>
              <w:ind w:left="0" w:right="0" w:firstLine="0"/>
              <w:jc w:val="left"/>
              <w:rPr>
                <w:ins w:id="823" w:author="Sergio Caprara" w:date="2017-01-03T20:41:00Z"/>
                <w:b/>
                <w:sz w:val="22"/>
                <w:lang w:val="en-GB"/>
              </w:rPr>
            </w:pPr>
            <w:ins w:id="824" w:author="Sergio Caprara" w:date="2017-01-03T20:41:00Z">
              <w:r>
                <w:rPr>
                  <w:b/>
                  <w:sz w:val="22"/>
                  <w:lang w:val="en-GB"/>
                </w:rPr>
                <w:t>Test Case Identifier</w:t>
              </w:r>
            </w:ins>
          </w:p>
        </w:tc>
        <w:tc>
          <w:tcPr>
            <w:tcW w:w="4678" w:type="dxa"/>
            <w:vAlign w:val="center"/>
          </w:tcPr>
          <w:p w14:paraId="26EDD95A" w14:textId="3A3331B1" w:rsidR="000350E0" w:rsidRPr="00FA2C39" w:rsidRDefault="000350E0" w:rsidP="00FA2C39">
            <w:pPr>
              <w:spacing w:after="0" w:line="240" w:lineRule="auto"/>
              <w:ind w:left="0" w:right="0" w:firstLine="0"/>
              <w:jc w:val="left"/>
              <w:rPr>
                <w:ins w:id="825" w:author="Sergio Caprara" w:date="2017-01-03T20:41:00Z"/>
                <w:sz w:val="22"/>
                <w:lang w:val="en-GB"/>
              </w:rPr>
            </w:pPr>
            <w:ins w:id="826" w:author="Sergio Caprara" w:date="2017-01-03T20:41:00Z">
              <w:r>
                <w:rPr>
                  <w:sz w:val="22"/>
                  <w:lang w:val="en-GB"/>
                </w:rPr>
                <w:t>I5T2</w:t>
              </w:r>
            </w:ins>
          </w:p>
        </w:tc>
      </w:tr>
      <w:tr w:rsidR="000350E0" w14:paraId="013B3A54" w14:textId="77777777" w:rsidTr="00FA2C39">
        <w:trPr>
          <w:trHeight w:val="18"/>
          <w:ins w:id="827" w:author="Sergio Caprara" w:date="2017-01-03T20:41:00Z"/>
        </w:trPr>
        <w:tc>
          <w:tcPr>
            <w:tcW w:w="2268" w:type="dxa"/>
            <w:vAlign w:val="center"/>
          </w:tcPr>
          <w:p w14:paraId="67F0378D" w14:textId="77777777" w:rsidR="000350E0" w:rsidRDefault="000350E0" w:rsidP="00FA2C39">
            <w:pPr>
              <w:spacing w:after="0" w:line="240" w:lineRule="auto"/>
              <w:ind w:left="0" w:right="0" w:firstLine="0"/>
              <w:jc w:val="left"/>
              <w:rPr>
                <w:ins w:id="828" w:author="Sergio Caprara" w:date="2017-01-03T20:41:00Z"/>
                <w:sz w:val="22"/>
                <w:lang w:val="en-GB"/>
              </w:rPr>
            </w:pPr>
            <w:ins w:id="829" w:author="Sergio Caprara" w:date="2017-01-03T20:41:00Z">
              <w:r>
                <w:rPr>
                  <w:b/>
                  <w:sz w:val="22"/>
                  <w:lang w:val="en-GB"/>
                </w:rPr>
                <w:t>Test Item(s)</w:t>
              </w:r>
            </w:ins>
          </w:p>
        </w:tc>
        <w:tc>
          <w:tcPr>
            <w:tcW w:w="4678" w:type="dxa"/>
            <w:vAlign w:val="center"/>
          </w:tcPr>
          <w:p w14:paraId="059005CD" w14:textId="363BDEAD" w:rsidR="000350E0" w:rsidRPr="000350E0" w:rsidRDefault="000350E0">
            <w:pPr>
              <w:spacing w:after="0" w:line="240" w:lineRule="auto"/>
              <w:ind w:left="0" w:right="0" w:firstLine="0"/>
              <w:jc w:val="left"/>
              <w:rPr>
                <w:ins w:id="830" w:author="Sergio Caprara" w:date="2017-01-03T20:41:00Z"/>
                <w:sz w:val="22"/>
                <w:highlight w:val="yellow"/>
                <w:lang w:val="en-GB"/>
                <w:rPrChange w:id="831" w:author="Sergio Caprara" w:date="2017-01-03T20:41:00Z">
                  <w:rPr>
                    <w:ins w:id="832" w:author="Sergio Caprara" w:date="2017-01-03T20:41:00Z"/>
                    <w:sz w:val="22"/>
                    <w:lang w:val="en-GB"/>
                  </w:rPr>
                </w:rPrChange>
              </w:rPr>
            </w:pPr>
            <w:proofErr w:type="spellStart"/>
            <w:ins w:id="833" w:author="Sergio Caprara" w:date="2017-01-03T20:41:00Z">
              <w:r>
                <w:rPr>
                  <w:sz w:val="22"/>
                  <w:lang w:val="en-GB"/>
                </w:rPr>
                <w:t>OperatorDAO</w:t>
              </w:r>
              <w:proofErr w:type="spellEnd"/>
              <w:r>
                <w:rPr>
                  <w:sz w:val="22"/>
                  <w:lang w:val="en-GB"/>
                </w:rPr>
                <w:t xml:space="preserve"> → Authentication</w:t>
              </w:r>
            </w:ins>
          </w:p>
        </w:tc>
      </w:tr>
      <w:tr w:rsidR="000350E0" w14:paraId="50CD58B6" w14:textId="77777777" w:rsidTr="00FA2C39">
        <w:trPr>
          <w:trHeight w:val="18"/>
          <w:ins w:id="834" w:author="Sergio Caprara" w:date="2017-01-03T20:41:00Z"/>
        </w:trPr>
        <w:tc>
          <w:tcPr>
            <w:tcW w:w="2268" w:type="dxa"/>
            <w:vAlign w:val="center"/>
          </w:tcPr>
          <w:p w14:paraId="58396C79" w14:textId="77777777" w:rsidR="000350E0" w:rsidRDefault="000350E0" w:rsidP="00FA2C39">
            <w:pPr>
              <w:spacing w:after="0" w:line="240" w:lineRule="auto"/>
              <w:ind w:left="0" w:right="0" w:firstLine="0"/>
              <w:jc w:val="left"/>
              <w:rPr>
                <w:ins w:id="835" w:author="Sergio Caprara" w:date="2017-01-03T20:41:00Z"/>
                <w:sz w:val="22"/>
                <w:lang w:val="en-GB"/>
              </w:rPr>
            </w:pPr>
            <w:ins w:id="836" w:author="Sergio Caprara" w:date="2017-01-03T20:41:00Z">
              <w:r>
                <w:rPr>
                  <w:b/>
                  <w:sz w:val="22"/>
                  <w:lang w:val="en-GB"/>
                </w:rPr>
                <w:t>Input Specification</w:t>
              </w:r>
            </w:ins>
          </w:p>
        </w:tc>
        <w:tc>
          <w:tcPr>
            <w:tcW w:w="4678" w:type="dxa"/>
            <w:vAlign w:val="center"/>
          </w:tcPr>
          <w:p w14:paraId="2E03547F" w14:textId="77777777" w:rsidR="000350E0" w:rsidRDefault="000350E0" w:rsidP="00FA2C39">
            <w:pPr>
              <w:spacing w:after="0" w:line="240" w:lineRule="auto"/>
              <w:ind w:left="0" w:right="0" w:firstLine="0"/>
              <w:jc w:val="left"/>
              <w:rPr>
                <w:ins w:id="837" w:author="Sergio Caprara" w:date="2017-01-03T20:41:00Z"/>
                <w:sz w:val="22"/>
                <w:lang w:val="en-GB"/>
              </w:rPr>
            </w:pPr>
          </w:p>
        </w:tc>
      </w:tr>
      <w:tr w:rsidR="000350E0" w14:paraId="5F261597" w14:textId="77777777" w:rsidTr="00FA2C39">
        <w:trPr>
          <w:trHeight w:val="18"/>
          <w:ins w:id="838" w:author="Sergio Caprara" w:date="2017-01-03T20:41:00Z"/>
        </w:trPr>
        <w:tc>
          <w:tcPr>
            <w:tcW w:w="2268" w:type="dxa"/>
            <w:vAlign w:val="center"/>
          </w:tcPr>
          <w:p w14:paraId="70D13061" w14:textId="77777777" w:rsidR="000350E0" w:rsidRDefault="000350E0" w:rsidP="00FA2C39">
            <w:pPr>
              <w:spacing w:after="0" w:line="240" w:lineRule="auto"/>
              <w:ind w:left="0" w:right="0" w:firstLine="0"/>
              <w:jc w:val="left"/>
              <w:rPr>
                <w:ins w:id="839" w:author="Sergio Caprara" w:date="2017-01-03T20:41:00Z"/>
                <w:sz w:val="22"/>
                <w:lang w:val="en-GB"/>
              </w:rPr>
            </w:pPr>
            <w:ins w:id="840" w:author="Sergio Caprara" w:date="2017-01-03T20:41:00Z">
              <w:r>
                <w:rPr>
                  <w:b/>
                  <w:sz w:val="22"/>
                  <w:lang w:val="en-GB"/>
                </w:rPr>
                <w:t>Output Specification</w:t>
              </w:r>
            </w:ins>
          </w:p>
        </w:tc>
        <w:tc>
          <w:tcPr>
            <w:tcW w:w="4678" w:type="dxa"/>
            <w:vAlign w:val="center"/>
          </w:tcPr>
          <w:p w14:paraId="2439F984" w14:textId="77777777" w:rsidR="000350E0" w:rsidRDefault="000350E0" w:rsidP="00FA2C39">
            <w:pPr>
              <w:spacing w:after="0" w:line="240" w:lineRule="auto"/>
              <w:ind w:left="0" w:right="0" w:firstLine="0"/>
              <w:jc w:val="left"/>
              <w:rPr>
                <w:ins w:id="841" w:author="Sergio Caprara" w:date="2017-01-03T20:41:00Z"/>
                <w:sz w:val="22"/>
                <w:lang w:val="en-GB"/>
              </w:rPr>
            </w:pPr>
            <w:ins w:id="842" w:author="Sergio Caprara" w:date="2017-01-03T20:41:00Z">
              <w:r>
                <w:rPr>
                  <w:sz w:val="22"/>
                  <w:lang w:val="en-GB"/>
                </w:rPr>
                <w:t>3.3</w:t>
              </w:r>
            </w:ins>
          </w:p>
        </w:tc>
      </w:tr>
      <w:tr w:rsidR="00E32B9B" w14:paraId="0C464253" w14:textId="77777777" w:rsidTr="00FA2C39">
        <w:trPr>
          <w:trHeight w:val="18"/>
          <w:ins w:id="843" w:author="Sergio Caprara" w:date="2017-01-03T20:41:00Z"/>
        </w:trPr>
        <w:tc>
          <w:tcPr>
            <w:tcW w:w="2268" w:type="dxa"/>
            <w:vAlign w:val="center"/>
          </w:tcPr>
          <w:p w14:paraId="53173D7C" w14:textId="0F08CC25" w:rsidR="00E32B9B" w:rsidRDefault="00E32B9B" w:rsidP="00E32B9B">
            <w:pPr>
              <w:spacing w:after="0" w:line="240" w:lineRule="auto"/>
              <w:ind w:left="0" w:right="0" w:firstLine="0"/>
              <w:jc w:val="left"/>
              <w:rPr>
                <w:ins w:id="844" w:author="Sergio Caprara" w:date="2017-01-03T20:41:00Z"/>
                <w:sz w:val="22"/>
                <w:lang w:val="en-GB"/>
              </w:rPr>
            </w:pPr>
            <w:ins w:id="845" w:author="Sergio Caprara" w:date="2017-01-04T21:14:00Z">
              <w:r>
                <w:rPr>
                  <w:b/>
                  <w:sz w:val="22"/>
                  <w:lang w:val="en-GB"/>
                </w:rPr>
                <w:t>Purpose</w:t>
              </w:r>
            </w:ins>
          </w:p>
        </w:tc>
        <w:tc>
          <w:tcPr>
            <w:tcW w:w="4678" w:type="dxa"/>
            <w:vAlign w:val="center"/>
          </w:tcPr>
          <w:p w14:paraId="3D9EB303" w14:textId="255528E2" w:rsidR="00E32B9B" w:rsidRDefault="00E32B9B" w:rsidP="00E32B9B">
            <w:pPr>
              <w:spacing w:after="0" w:line="240" w:lineRule="auto"/>
              <w:ind w:left="0" w:right="0" w:firstLine="0"/>
              <w:jc w:val="left"/>
              <w:rPr>
                <w:ins w:id="846" w:author="Sergio Caprara" w:date="2017-01-03T20:41:00Z"/>
                <w:sz w:val="22"/>
                <w:lang w:val="en-GB"/>
              </w:rPr>
            </w:pPr>
            <w:ins w:id="847" w:author="Sergio Caprara" w:date="2017-01-04T21:14:00Z">
              <w:r>
                <w:rPr>
                  <w:sz w:val="22"/>
                  <w:lang w:val="en-GB"/>
                </w:rPr>
                <w:t>3.4</w:t>
              </w:r>
            </w:ins>
          </w:p>
        </w:tc>
      </w:tr>
      <w:tr w:rsidR="00E32B9B" w14:paraId="39B55739" w14:textId="77777777" w:rsidTr="00FA2C39">
        <w:trPr>
          <w:trHeight w:val="18"/>
          <w:ins w:id="848" w:author="Sergio Caprara" w:date="2017-01-04T21:14:00Z"/>
        </w:trPr>
        <w:tc>
          <w:tcPr>
            <w:tcW w:w="2268" w:type="dxa"/>
            <w:vAlign w:val="center"/>
          </w:tcPr>
          <w:p w14:paraId="1544C84C" w14:textId="4F0E2C16" w:rsidR="00E32B9B" w:rsidRDefault="00E32B9B" w:rsidP="00E32B9B">
            <w:pPr>
              <w:spacing w:after="0" w:line="240" w:lineRule="auto"/>
              <w:ind w:left="0" w:right="0" w:firstLine="0"/>
              <w:jc w:val="left"/>
              <w:rPr>
                <w:ins w:id="849" w:author="Sergio Caprara" w:date="2017-01-04T21:14:00Z"/>
                <w:b/>
                <w:sz w:val="22"/>
                <w:lang w:val="en-GB"/>
              </w:rPr>
            </w:pPr>
            <w:ins w:id="850" w:author="Sergio Caprara" w:date="2017-01-04T21:14:00Z">
              <w:r>
                <w:rPr>
                  <w:b/>
                  <w:sz w:val="22"/>
                  <w:lang w:val="en-GB"/>
                </w:rPr>
                <w:t>Dependencies</w:t>
              </w:r>
            </w:ins>
          </w:p>
        </w:tc>
        <w:tc>
          <w:tcPr>
            <w:tcW w:w="4678" w:type="dxa"/>
            <w:vAlign w:val="center"/>
          </w:tcPr>
          <w:p w14:paraId="0AC4C48F" w14:textId="77777777" w:rsidR="00E32B9B" w:rsidRDefault="00E32B9B" w:rsidP="00E32B9B">
            <w:pPr>
              <w:spacing w:after="0" w:line="240" w:lineRule="auto"/>
              <w:ind w:left="0" w:right="0" w:firstLine="0"/>
              <w:jc w:val="left"/>
              <w:rPr>
                <w:ins w:id="851" w:author="Sergio Caprara" w:date="2017-01-04T21:14:00Z"/>
                <w:sz w:val="22"/>
                <w:lang w:val="en-GB"/>
              </w:rPr>
            </w:pPr>
          </w:p>
        </w:tc>
      </w:tr>
    </w:tbl>
    <w:p w14:paraId="55B33EB7" w14:textId="77777777" w:rsidR="000350E0" w:rsidRDefault="000350E0" w:rsidP="00741215">
      <w:pPr>
        <w:spacing w:after="120"/>
        <w:ind w:right="2183"/>
        <w:rPr>
          <w:ins w:id="852" w:author="Sergio Caprara" w:date="2017-01-03T20:03:00Z"/>
          <w:sz w:val="22"/>
          <w:lang w:val="en-GB"/>
        </w:rPr>
      </w:pPr>
    </w:p>
    <w:p w14:paraId="207B1D78" w14:textId="31A5A17C" w:rsidR="001B2D6F" w:rsidRDefault="001B2D6F" w:rsidP="004018B1">
      <w:pPr>
        <w:spacing w:after="120"/>
        <w:ind w:right="2183"/>
        <w:rPr>
          <w:ins w:id="853" w:author="Sergio Caprara" w:date="2017-01-03T20:03:00Z"/>
          <w:sz w:val="22"/>
          <w:lang w:val="en-GB"/>
        </w:rPr>
      </w:pPr>
    </w:p>
    <w:p w14:paraId="6B2B595D" w14:textId="1EC24CDB" w:rsidR="001B2D6F" w:rsidRPr="00CD3888" w:rsidRDefault="00E43826">
      <w:pPr>
        <w:pStyle w:val="Titolo2"/>
        <w:numPr>
          <w:ilvl w:val="1"/>
          <w:numId w:val="5"/>
        </w:numPr>
        <w:rPr>
          <w:ins w:id="854" w:author="Sergio Caprara" w:date="2017-01-03T20:03:00Z"/>
          <w:sz w:val="28"/>
          <w:lang w:val="en-GB"/>
        </w:rPr>
        <w:pPrChange w:id="855" w:author="Sergio Caprara" w:date="2017-01-03T20:04:00Z">
          <w:pPr>
            <w:pStyle w:val="Titolo2"/>
            <w:numPr>
              <w:ilvl w:val="1"/>
              <w:numId w:val="20"/>
            </w:numPr>
            <w:ind w:left="388" w:hanging="360"/>
          </w:pPr>
        </w:pPrChange>
      </w:pPr>
      <w:ins w:id="856" w:author="Sergio Caprara" w:date="2017-01-03T20:05:00Z">
        <w:r>
          <w:rPr>
            <w:sz w:val="28"/>
            <w:lang w:val="en-GB"/>
          </w:rPr>
          <w:t xml:space="preserve"> </w:t>
        </w:r>
      </w:ins>
      <w:ins w:id="857" w:author="Sergio Caprara" w:date="2017-01-03T20:03:00Z">
        <w:r>
          <w:rPr>
            <w:sz w:val="28"/>
            <w:lang w:val="en-GB"/>
          </w:rPr>
          <w:t>Integration test case I6</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241E97" w:rsidRPr="00FA2C39" w14:paraId="39BDF8AB" w14:textId="77777777" w:rsidTr="00FA2C39">
        <w:trPr>
          <w:trHeight w:val="23"/>
          <w:ins w:id="858" w:author="Sergio Caprara" w:date="2017-01-03T20:44:00Z"/>
        </w:trPr>
        <w:tc>
          <w:tcPr>
            <w:tcW w:w="2268" w:type="dxa"/>
          </w:tcPr>
          <w:p w14:paraId="783466D1" w14:textId="77777777" w:rsidR="00241E97" w:rsidRPr="00A459C4" w:rsidRDefault="00241E97" w:rsidP="00FA2C39">
            <w:pPr>
              <w:spacing w:after="0" w:line="240" w:lineRule="auto"/>
              <w:ind w:left="0" w:right="0" w:firstLine="0"/>
              <w:rPr>
                <w:ins w:id="859" w:author="Sergio Caprara" w:date="2017-01-03T20:44:00Z"/>
                <w:b/>
                <w:sz w:val="22"/>
                <w:lang w:val="en-GB"/>
              </w:rPr>
            </w:pPr>
            <w:ins w:id="860" w:author="Sergio Caprara" w:date="2017-01-03T20:44:00Z">
              <w:r>
                <w:rPr>
                  <w:b/>
                  <w:sz w:val="22"/>
                  <w:lang w:val="en-GB"/>
                </w:rPr>
                <w:t>Test Case Identifier</w:t>
              </w:r>
            </w:ins>
          </w:p>
        </w:tc>
        <w:tc>
          <w:tcPr>
            <w:tcW w:w="4678" w:type="dxa"/>
          </w:tcPr>
          <w:p w14:paraId="0D596680" w14:textId="2ED1E41D" w:rsidR="00241E97" w:rsidRPr="00FA2C39" w:rsidRDefault="00241E97" w:rsidP="00FA2C39">
            <w:pPr>
              <w:spacing w:after="0" w:line="240" w:lineRule="auto"/>
              <w:ind w:left="0" w:right="0" w:firstLine="0"/>
              <w:rPr>
                <w:ins w:id="861" w:author="Sergio Caprara" w:date="2017-01-03T20:44:00Z"/>
                <w:sz w:val="22"/>
                <w:lang w:val="en-GB"/>
              </w:rPr>
            </w:pPr>
            <w:ins w:id="862" w:author="Sergio Caprara" w:date="2017-01-03T20:44:00Z">
              <w:r>
                <w:rPr>
                  <w:sz w:val="22"/>
                  <w:lang w:val="en-GB"/>
                </w:rPr>
                <w:t>I6T1</w:t>
              </w:r>
            </w:ins>
          </w:p>
        </w:tc>
      </w:tr>
      <w:tr w:rsidR="00241E97" w14:paraId="5C009301" w14:textId="77777777" w:rsidTr="00FA2C39">
        <w:trPr>
          <w:trHeight w:val="18"/>
          <w:ins w:id="863" w:author="Sergio Caprara" w:date="2017-01-03T20:44:00Z"/>
        </w:trPr>
        <w:tc>
          <w:tcPr>
            <w:tcW w:w="2268" w:type="dxa"/>
            <w:vAlign w:val="center"/>
          </w:tcPr>
          <w:p w14:paraId="47F98C7D" w14:textId="77777777" w:rsidR="00241E97" w:rsidRDefault="00241E97" w:rsidP="00FA2C39">
            <w:pPr>
              <w:spacing w:after="0" w:line="240" w:lineRule="auto"/>
              <w:ind w:left="0" w:right="0" w:firstLine="0"/>
              <w:jc w:val="left"/>
              <w:rPr>
                <w:ins w:id="864" w:author="Sergio Caprara" w:date="2017-01-03T20:44:00Z"/>
                <w:sz w:val="22"/>
                <w:lang w:val="en-GB"/>
              </w:rPr>
            </w:pPr>
            <w:ins w:id="865" w:author="Sergio Caprara" w:date="2017-01-03T20:44:00Z">
              <w:r>
                <w:rPr>
                  <w:b/>
                  <w:sz w:val="22"/>
                  <w:lang w:val="en-GB"/>
                </w:rPr>
                <w:t>Test Item(s)</w:t>
              </w:r>
            </w:ins>
          </w:p>
        </w:tc>
        <w:tc>
          <w:tcPr>
            <w:tcW w:w="4678" w:type="dxa"/>
            <w:vAlign w:val="center"/>
          </w:tcPr>
          <w:p w14:paraId="4B8F857B" w14:textId="2A7D33C8" w:rsidR="00241E97" w:rsidRPr="00241E97" w:rsidRDefault="00241E97">
            <w:pPr>
              <w:spacing w:after="0" w:line="240" w:lineRule="auto"/>
              <w:ind w:left="0" w:right="0" w:firstLine="0"/>
              <w:rPr>
                <w:ins w:id="866" w:author="Sergio Caprara" w:date="2017-01-03T20:44:00Z"/>
                <w:sz w:val="22"/>
                <w:highlight w:val="yellow"/>
                <w:lang w:val="en-GB"/>
                <w:rPrChange w:id="867" w:author="Sergio Caprara" w:date="2017-01-03T20:44:00Z">
                  <w:rPr>
                    <w:ins w:id="868" w:author="Sergio Caprara" w:date="2017-01-03T20:44:00Z"/>
                    <w:sz w:val="22"/>
                    <w:lang w:val="en-GB"/>
                  </w:rPr>
                </w:rPrChange>
              </w:rPr>
              <w:pPrChange w:id="869" w:author="Sergio Caprara" w:date="2017-01-03T20:44:00Z">
                <w:pPr>
                  <w:spacing w:after="0" w:line="240" w:lineRule="auto"/>
                  <w:ind w:left="0" w:right="0" w:firstLine="0"/>
                  <w:jc w:val="left"/>
                </w:pPr>
              </w:pPrChange>
            </w:pPr>
            <w:proofErr w:type="spellStart"/>
            <w:ins w:id="870" w:author="Sergio Caprara" w:date="2017-01-03T20:44:00Z">
              <w:r w:rsidRPr="00241E97">
                <w:rPr>
                  <w:sz w:val="22"/>
                  <w:lang w:val="en-GB"/>
                </w:rPr>
                <w:t>ReservationController</w:t>
              </w:r>
              <w:proofErr w:type="spellEnd"/>
              <w:r w:rsidRPr="00241E97">
                <w:rPr>
                  <w:sz w:val="22"/>
                  <w:lang w:val="en-GB"/>
                </w:rPr>
                <w:t xml:space="preserve"> → </w:t>
              </w:r>
              <w:proofErr w:type="spellStart"/>
              <w:r w:rsidRPr="00241E97">
                <w:rPr>
                  <w:sz w:val="22"/>
                  <w:lang w:val="en-GB"/>
                </w:rPr>
                <w:t>WebService</w:t>
              </w:r>
              <w:proofErr w:type="spellEnd"/>
            </w:ins>
          </w:p>
        </w:tc>
      </w:tr>
      <w:tr w:rsidR="00241E97" w14:paraId="4CA3A994" w14:textId="77777777" w:rsidTr="00FA2C39">
        <w:trPr>
          <w:trHeight w:val="18"/>
          <w:ins w:id="871" w:author="Sergio Caprara" w:date="2017-01-03T20:44:00Z"/>
        </w:trPr>
        <w:tc>
          <w:tcPr>
            <w:tcW w:w="2268" w:type="dxa"/>
            <w:vAlign w:val="center"/>
          </w:tcPr>
          <w:p w14:paraId="1D14669B" w14:textId="77777777" w:rsidR="00241E97" w:rsidRDefault="00241E97" w:rsidP="00FA2C39">
            <w:pPr>
              <w:spacing w:after="0" w:line="240" w:lineRule="auto"/>
              <w:ind w:left="0" w:right="0" w:firstLine="0"/>
              <w:jc w:val="left"/>
              <w:rPr>
                <w:ins w:id="872" w:author="Sergio Caprara" w:date="2017-01-03T20:44:00Z"/>
                <w:sz w:val="22"/>
                <w:lang w:val="en-GB"/>
              </w:rPr>
            </w:pPr>
            <w:ins w:id="873" w:author="Sergio Caprara" w:date="2017-01-03T20:44:00Z">
              <w:r>
                <w:rPr>
                  <w:b/>
                  <w:sz w:val="22"/>
                  <w:lang w:val="en-GB"/>
                </w:rPr>
                <w:t>Input Specification</w:t>
              </w:r>
            </w:ins>
          </w:p>
        </w:tc>
        <w:tc>
          <w:tcPr>
            <w:tcW w:w="4678" w:type="dxa"/>
            <w:vAlign w:val="center"/>
          </w:tcPr>
          <w:p w14:paraId="32B10899" w14:textId="77777777" w:rsidR="00241E97" w:rsidRDefault="00241E97" w:rsidP="00FA2C39">
            <w:pPr>
              <w:spacing w:after="0" w:line="240" w:lineRule="auto"/>
              <w:ind w:left="0" w:right="0" w:firstLine="0"/>
              <w:jc w:val="left"/>
              <w:rPr>
                <w:ins w:id="874" w:author="Sergio Caprara" w:date="2017-01-03T20:44:00Z"/>
                <w:sz w:val="22"/>
                <w:lang w:val="en-GB"/>
              </w:rPr>
            </w:pPr>
          </w:p>
        </w:tc>
      </w:tr>
      <w:tr w:rsidR="00241E97" w14:paraId="5B2F98E4" w14:textId="77777777" w:rsidTr="00FA2C39">
        <w:trPr>
          <w:trHeight w:val="18"/>
          <w:ins w:id="875" w:author="Sergio Caprara" w:date="2017-01-03T20:44:00Z"/>
        </w:trPr>
        <w:tc>
          <w:tcPr>
            <w:tcW w:w="2268" w:type="dxa"/>
            <w:vAlign w:val="center"/>
          </w:tcPr>
          <w:p w14:paraId="3DAD5DFE" w14:textId="77777777" w:rsidR="00241E97" w:rsidRDefault="00241E97" w:rsidP="00FA2C39">
            <w:pPr>
              <w:spacing w:after="0" w:line="240" w:lineRule="auto"/>
              <w:ind w:left="0" w:right="0" w:firstLine="0"/>
              <w:jc w:val="left"/>
              <w:rPr>
                <w:ins w:id="876" w:author="Sergio Caprara" w:date="2017-01-03T20:44:00Z"/>
                <w:sz w:val="22"/>
                <w:lang w:val="en-GB"/>
              </w:rPr>
            </w:pPr>
            <w:ins w:id="877" w:author="Sergio Caprara" w:date="2017-01-03T20:44:00Z">
              <w:r>
                <w:rPr>
                  <w:b/>
                  <w:sz w:val="22"/>
                  <w:lang w:val="en-GB"/>
                </w:rPr>
                <w:t>Output Specification</w:t>
              </w:r>
            </w:ins>
          </w:p>
        </w:tc>
        <w:tc>
          <w:tcPr>
            <w:tcW w:w="4678" w:type="dxa"/>
            <w:vAlign w:val="center"/>
          </w:tcPr>
          <w:p w14:paraId="3EFBC133" w14:textId="77777777" w:rsidR="00241E97" w:rsidRDefault="00241E97" w:rsidP="00FA2C39">
            <w:pPr>
              <w:spacing w:after="0" w:line="240" w:lineRule="auto"/>
              <w:ind w:left="0" w:right="0" w:firstLine="0"/>
              <w:jc w:val="left"/>
              <w:rPr>
                <w:ins w:id="878" w:author="Sergio Caprara" w:date="2017-01-03T20:44:00Z"/>
                <w:sz w:val="22"/>
                <w:lang w:val="en-GB"/>
              </w:rPr>
            </w:pPr>
            <w:ins w:id="879" w:author="Sergio Caprara" w:date="2017-01-03T20:44:00Z">
              <w:r>
                <w:rPr>
                  <w:sz w:val="22"/>
                  <w:lang w:val="en-GB"/>
                </w:rPr>
                <w:t>3.3</w:t>
              </w:r>
            </w:ins>
          </w:p>
        </w:tc>
      </w:tr>
      <w:tr w:rsidR="00E32B9B" w14:paraId="59205DBE" w14:textId="77777777" w:rsidTr="00FA2C39">
        <w:trPr>
          <w:trHeight w:val="18"/>
          <w:ins w:id="880" w:author="Sergio Caprara" w:date="2017-01-03T20:44:00Z"/>
        </w:trPr>
        <w:tc>
          <w:tcPr>
            <w:tcW w:w="2268" w:type="dxa"/>
            <w:vAlign w:val="center"/>
          </w:tcPr>
          <w:p w14:paraId="4C095B16" w14:textId="299130D7" w:rsidR="00E32B9B" w:rsidRDefault="00E32B9B" w:rsidP="00E32B9B">
            <w:pPr>
              <w:spacing w:after="0" w:line="240" w:lineRule="auto"/>
              <w:ind w:left="0" w:right="0" w:firstLine="0"/>
              <w:jc w:val="left"/>
              <w:rPr>
                <w:ins w:id="881" w:author="Sergio Caprara" w:date="2017-01-03T20:44:00Z"/>
                <w:sz w:val="22"/>
                <w:lang w:val="en-GB"/>
              </w:rPr>
            </w:pPr>
            <w:ins w:id="882" w:author="Sergio Caprara" w:date="2017-01-04T21:14:00Z">
              <w:r>
                <w:rPr>
                  <w:b/>
                  <w:sz w:val="22"/>
                  <w:lang w:val="en-GB"/>
                </w:rPr>
                <w:t>Purpose</w:t>
              </w:r>
            </w:ins>
          </w:p>
        </w:tc>
        <w:tc>
          <w:tcPr>
            <w:tcW w:w="4678" w:type="dxa"/>
            <w:vAlign w:val="center"/>
          </w:tcPr>
          <w:p w14:paraId="1DF8494A" w14:textId="4ECFAF39" w:rsidR="00E32B9B" w:rsidRDefault="00E32B9B" w:rsidP="00E32B9B">
            <w:pPr>
              <w:spacing w:after="0" w:line="240" w:lineRule="auto"/>
              <w:ind w:left="0" w:right="0" w:firstLine="0"/>
              <w:jc w:val="left"/>
              <w:rPr>
                <w:ins w:id="883" w:author="Sergio Caprara" w:date="2017-01-03T20:44:00Z"/>
                <w:sz w:val="22"/>
                <w:lang w:val="en-GB"/>
              </w:rPr>
            </w:pPr>
            <w:ins w:id="884" w:author="Sergio Caprara" w:date="2017-01-04T21:14:00Z">
              <w:r>
                <w:rPr>
                  <w:sz w:val="22"/>
                  <w:lang w:val="en-GB"/>
                </w:rPr>
                <w:t>3.4</w:t>
              </w:r>
            </w:ins>
          </w:p>
        </w:tc>
      </w:tr>
      <w:tr w:rsidR="00E32B9B" w14:paraId="1B2DF7E9" w14:textId="77777777" w:rsidTr="00FA2C39">
        <w:trPr>
          <w:trHeight w:val="18"/>
          <w:ins w:id="885" w:author="Sergio Caprara" w:date="2017-01-04T21:14:00Z"/>
        </w:trPr>
        <w:tc>
          <w:tcPr>
            <w:tcW w:w="2268" w:type="dxa"/>
            <w:vAlign w:val="center"/>
          </w:tcPr>
          <w:p w14:paraId="797855B7" w14:textId="1081FF0B" w:rsidR="00E32B9B" w:rsidRDefault="00E32B9B" w:rsidP="00E32B9B">
            <w:pPr>
              <w:spacing w:after="0" w:line="240" w:lineRule="auto"/>
              <w:ind w:left="0" w:right="0" w:firstLine="0"/>
              <w:jc w:val="left"/>
              <w:rPr>
                <w:ins w:id="886" w:author="Sergio Caprara" w:date="2017-01-04T21:14:00Z"/>
                <w:b/>
                <w:sz w:val="22"/>
                <w:lang w:val="en-GB"/>
              </w:rPr>
            </w:pPr>
            <w:ins w:id="887" w:author="Sergio Caprara" w:date="2017-01-04T21:14:00Z">
              <w:r>
                <w:rPr>
                  <w:b/>
                  <w:sz w:val="22"/>
                  <w:lang w:val="en-GB"/>
                </w:rPr>
                <w:t>Dependencies</w:t>
              </w:r>
            </w:ins>
          </w:p>
        </w:tc>
        <w:tc>
          <w:tcPr>
            <w:tcW w:w="4678" w:type="dxa"/>
            <w:vAlign w:val="center"/>
          </w:tcPr>
          <w:p w14:paraId="187D54E1" w14:textId="77777777" w:rsidR="00E32B9B" w:rsidRDefault="00E32B9B" w:rsidP="00E32B9B">
            <w:pPr>
              <w:spacing w:after="0" w:line="240" w:lineRule="auto"/>
              <w:ind w:left="0" w:right="0" w:firstLine="0"/>
              <w:jc w:val="left"/>
              <w:rPr>
                <w:ins w:id="888" w:author="Sergio Caprara" w:date="2017-01-04T21:14:00Z"/>
                <w:sz w:val="22"/>
                <w:lang w:val="en-GB"/>
              </w:rPr>
            </w:pPr>
          </w:p>
        </w:tc>
      </w:tr>
    </w:tbl>
    <w:p w14:paraId="3A30D2EF" w14:textId="16C98D98" w:rsidR="001B2D6F" w:rsidRDefault="001B2D6F" w:rsidP="004018B1">
      <w:pPr>
        <w:spacing w:after="120"/>
        <w:ind w:right="2183"/>
        <w:rPr>
          <w:ins w:id="889" w:author="Sergio Caprara" w:date="2017-01-03T20:44:00Z"/>
          <w:sz w:val="22"/>
          <w:lang w:val="en-GB"/>
        </w:rPr>
      </w:pPr>
    </w:p>
    <w:p w14:paraId="4D49B079" w14:textId="77777777" w:rsidR="00241E97" w:rsidRDefault="00241E97" w:rsidP="004018B1">
      <w:pPr>
        <w:spacing w:after="120"/>
        <w:ind w:right="2183"/>
        <w:rPr>
          <w:ins w:id="890" w:author="Sergio Caprara" w:date="2017-01-03T20:03:00Z"/>
          <w:sz w:val="22"/>
          <w:lang w:val="en-GB"/>
        </w:rPr>
      </w:pPr>
    </w:p>
    <w:p w14:paraId="0F35A074" w14:textId="0C2A5ABF" w:rsidR="001B2D6F" w:rsidRPr="00CD3888" w:rsidRDefault="00E43826">
      <w:pPr>
        <w:pStyle w:val="Titolo2"/>
        <w:numPr>
          <w:ilvl w:val="1"/>
          <w:numId w:val="5"/>
        </w:numPr>
        <w:rPr>
          <w:ins w:id="891" w:author="Sergio Caprara" w:date="2017-01-03T20:03:00Z"/>
          <w:sz w:val="28"/>
          <w:lang w:val="en-GB"/>
        </w:rPr>
        <w:pPrChange w:id="892" w:author="Sergio Caprara" w:date="2017-01-03T20:04:00Z">
          <w:pPr>
            <w:pStyle w:val="Titolo2"/>
            <w:numPr>
              <w:ilvl w:val="1"/>
              <w:numId w:val="21"/>
            </w:numPr>
            <w:ind w:left="388" w:hanging="360"/>
          </w:pPr>
        </w:pPrChange>
      </w:pPr>
      <w:ins w:id="893" w:author="Sergio Caprara" w:date="2017-01-03T20:05:00Z">
        <w:r>
          <w:rPr>
            <w:sz w:val="28"/>
            <w:lang w:val="en-GB"/>
          </w:rPr>
          <w:lastRenderedPageBreak/>
          <w:t xml:space="preserve"> </w:t>
        </w:r>
      </w:ins>
      <w:ins w:id="894" w:author="Sergio Caprara" w:date="2017-01-03T20:03:00Z">
        <w:r w:rsidR="00241E97">
          <w:rPr>
            <w:sz w:val="28"/>
            <w:lang w:val="en-GB"/>
          </w:rPr>
          <w:t>Integration test case I7</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1F6087" w:rsidRPr="00FA2C39" w14:paraId="3CA6C72C" w14:textId="77777777" w:rsidTr="00FA2C39">
        <w:trPr>
          <w:trHeight w:val="23"/>
          <w:ins w:id="895" w:author="Sergio Caprara" w:date="2017-01-03T20:58:00Z"/>
        </w:trPr>
        <w:tc>
          <w:tcPr>
            <w:tcW w:w="2268" w:type="dxa"/>
          </w:tcPr>
          <w:p w14:paraId="61C5016C" w14:textId="77777777" w:rsidR="001F6087" w:rsidRPr="00A459C4" w:rsidRDefault="001F6087" w:rsidP="00FA2C39">
            <w:pPr>
              <w:spacing w:after="0" w:line="240" w:lineRule="auto"/>
              <w:ind w:left="0" w:right="0" w:firstLine="0"/>
              <w:rPr>
                <w:ins w:id="896" w:author="Sergio Caprara" w:date="2017-01-03T20:58:00Z"/>
                <w:b/>
                <w:sz w:val="22"/>
                <w:lang w:val="en-GB"/>
              </w:rPr>
            </w:pPr>
            <w:ins w:id="897" w:author="Sergio Caprara" w:date="2017-01-03T20:58:00Z">
              <w:r>
                <w:rPr>
                  <w:b/>
                  <w:sz w:val="22"/>
                  <w:lang w:val="en-GB"/>
                </w:rPr>
                <w:t>Test Case Identifier</w:t>
              </w:r>
            </w:ins>
          </w:p>
        </w:tc>
        <w:tc>
          <w:tcPr>
            <w:tcW w:w="4678" w:type="dxa"/>
          </w:tcPr>
          <w:p w14:paraId="5DD482B2" w14:textId="391B99F7" w:rsidR="001F6087" w:rsidRPr="00FA2C39" w:rsidRDefault="001F6087" w:rsidP="00FA2C39">
            <w:pPr>
              <w:spacing w:after="0" w:line="240" w:lineRule="auto"/>
              <w:ind w:left="0" w:right="0" w:firstLine="0"/>
              <w:rPr>
                <w:ins w:id="898" w:author="Sergio Caprara" w:date="2017-01-03T20:58:00Z"/>
                <w:sz w:val="22"/>
                <w:lang w:val="en-GB"/>
              </w:rPr>
            </w:pPr>
            <w:ins w:id="899" w:author="Sergio Caprara" w:date="2017-01-03T20:58:00Z">
              <w:r>
                <w:rPr>
                  <w:sz w:val="22"/>
                  <w:lang w:val="en-GB"/>
                </w:rPr>
                <w:t>I7T1</w:t>
              </w:r>
            </w:ins>
          </w:p>
        </w:tc>
      </w:tr>
      <w:tr w:rsidR="001F6087" w:rsidRPr="00FA2C39" w14:paraId="27AEA82B" w14:textId="77777777" w:rsidTr="00FA2C39">
        <w:trPr>
          <w:trHeight w:val="18"/>
          <w:ins w:id="900" w:author="Sergio Caprara" w:date="2017-01-03T20:58:00Z"/>
        </w:trPr>
        <w:tc>
          <w:tcPr>
            <w:tcW w:w="2268" w:type="dxa"/>
            <w:vAlign w:val="center"/>
          </w:tcPr>
          <w:p w14:paraId="6533BB06" w14:textId="77777777" w:rsidR="001F6087" w:rsidRDefault="001F6087" w:rsidP="00FA2C39">
            <w:pPr>
              <w:spacing w:after="0" w:line="240" w:lineRule="auto"/>
              <w:ind w:left="0" w:right="0" w:firstLine="0"/>
              <w:jc w:val="left"/>
              <w:rPr>
                <w:ins w:id="901" w:author="Sergio Caprara" w:date="2017-01-03T20:58:00Z"/>
                <w:sz w:val="22"/>
                <w:lang w:val="en-GB"/>
              </w:rPr>
            </w:pPr>
            <w:ins w:id="902" w:author="Sergio Caprara" w:date="2017-01-03T20:58:00Z">
              <w:r>
                <w:rPr>
                  <w:b/>
                  <w:sz w:val="22"/>
                  <w:lang w:val="en-GB"/>
                </w:rPr>
                <w:t>Test Item(s)</w:t>
              </w:r>
            </w:ins>
          </w:p>
        </w:tc>
        <w:tc>
          <w:tcPr>
            <w:tcW w:w="4678" w:type="dxa"/>
            <w:vAlign w:val="center"/>
          </w:tcPr>
          <w:p w14:paraId="0C9ABF6E" w14:textId="65647631" w:rsidR="001F6087" w:rsidRPr="00FA2C39" w:rsidRDefault="001F6087">
            <w:pPr>
              <w:spacing w:after="0" w:line="240" w:lineRule="auto"/>
              <w:ind w:left="0" w:right="0" w:firstLine="0"/>
              <w:jc w:val="left"/>
              <w:rPr>
                <w:ins w:id="903" w:author="Sergio Caprara" w:date="2017-01-03T20:58:00Z"/>
                <w:sz w:val="22"/>
                <w:highlight w:val="yellow"/>
                <w:lang w:val="en-GB"/>
              </w:rPr>
              <w:pPrChange w:id="904" w:author="Sergio Caprara" w:date="2017-01-03T20:58:00Z">
                <w:pPr>
                  <w:spacing w:after="0" w:line="240" w:lineRule="auto"/>
                  <w:ind w:left="0" w:right="0" w:firstLine="0"/>
                </w:pPr>
              </w:pPrChange>
            </w:pPr>
            <w:proofErr w:type="spellStart"/>
            <w:ins w:id="905" w:author="Sergio Caprara" w:date="2017-01-03T20:58:00Z">
              <w:r w:rsidRPr="001F6087">
                <w:rPr>
                  <w:sz w:val="22"/>
                  <w:lang w:val="en-GB"/>
                </w:rPr>
                <w:t>MaintenanceController</w:t>
              </w:r>
              <w:proofErr w:type="spellEnd"/>
              <w:r w:rsidRPr="001F6087">
                <w:rPr>
                  <w:sz w:val="22"/>
                  <w:lang w:val="en-GB"/>
                </w:rPr>
                <w:t xml:space="preserve"> → </w:t>
              </w:r>
              <w:proofErr w:type="spellStart"/>
              <w:r w:rsidRPr="001F6087">
                <w:rPr>
                  <w:sz w:val="22"/>
                  <w:lang w:val="en-GB"/>
                </w:rPr>
                <w:t>WebService</w:t>
              </w:r>
              <w:proofErr w:type="spellEnd"/>
              <w:r w:rsidRPr="001F6087">
                <w:rPr>
                  <w:sz w:val="22"/>
                  <w:highlight w:val="yellow"/>
                  <w:lang w:val="en-GB"/>
                </w:rPr>
                <w:t xml:space="preserve"> </w:t>
              </w:r>
            </w:ins>
          </w:p>
        </w:tc>
      </w:tr>
      <w:tr w:rsidR="001F6087" w14:paraId="2DC072AB" w14:textId="77777777" w:rsidTr="00FA2C39">
        <w:trPr>
          <w:trHeight w:val="18"/>
          <w:ins w:id="906" w:author="Sergio Caprara" w:date="2017-01-03T20:58:00Z"/>
        </w:trPr>
        <w:tc>
          <w:tcPr>
            <w:tcW w:w="2268" w:type="dxa"/>
            <w:vAlign w:val="center"/>
          </w:tcPr>
          <w:p w14:paraId="72763EDA" w14:textId="77777777" w:rsidR="001F6087" w:rsidRDefault="001F6087" w:rsidP="00FA2C39">
            <w:pPr>
              <w:spacing w:after="0" w:line="240" w:lineRule="auto"/>
              <w:ind w:left="0" w:right="0" w:firstLine="0"/>
              <w:jc w:val="left"/>
              <w:rPr>
                <w:ins w:id="907" w:author="Sergio Caprara" w:date="2017-01-03T20:58:00Z"/>
                <w:sz w:val="22"/>
                <w:lang w:val="en-GB"/>
              </w:rPr>
            </w:pPr>
            <w:ins w:id="908" w:author="Sergio Caprara" w:date="2017-01-03T20:58:00Z">
              <w:r>
                <w:rPr>
                  <w:b/>
                  <w:sz w:val="22"/>
                  <w:lang w:val="en-GB"/>
                </w:rPr>
                <w:t>Input Specification</w:t>
              </w:r>
            </w:ins>
          </w:p>
        </w:tc>
        <w:tc>
          <w:tcPr>
            <w:tcW w:w="4678" w:type="dxa"/>
            <w:vAlign w:val="center"/>
          </w:tcPr>
          <w:p w14:paraId="3D562B1B" w14:textId="77777777" w:rsidR="001F6087" w:rsidRDefault="001F6087" w:rsidP="00FA2C39">
            <w:pPr>
              <w:spacing w:after="0" w:line="240" w:lineRule="auto"/>
              <w:ind w:left="0" w:right="0" w:firstLine="0"/>
              <w:jc w:val="left"/>
              <w:rPr>
                <w:ins w:id="909" w:author="Sergio Caprara" w:date="2017-01-03T20:58:00Z"/>
                <w:sz w:val="22"/>
                <w:lang w:val="en-GB"/>
              </w:rPr>
            </w:pPr>
          </w:p>
        </w:tc>
      </w:tr>
      <w:tr w:rsidR="001F6087" w14:paraId="27D8522E" w14:textId="77777777" w:rsidTr="00FA2C39">
        <w:trPr>
          <w:trHeight w:val="18"/>
          <w:ins w:id="910" w:author="Sergio Caprara" w:date="2017-01-03T20:58:00Z"/>
        </w:trPr>
        <w:tc>
          <w:tcPr>
            <w:tcW w:w="2268" w:type="dxa"/>
            <w:vAlign w:val="center"/>
          </w:tcPr>
          <w:p w14:paraId="4AFBC504" w14:textId="77777777" w:rsidR="001F6087" w:rsidRDefault="001F6087" w:rsidP="00FA2C39">
            <w:pPr>
              <w:spacing w:after="0" w:line="240" w:lineRule="auto"/>
              <w:ind w:left="0" w:right="0" w:firstLine="0"/>
              <w:jc w:val="left"/>
              <w:rPr>
                <w:ins w:id="911" w:author="Sergio Caprara" w:date="2017-01-03T20:58:00Z"/>
                <w:sz w:val="22"/>
                <w:lang w:val="en-GB"/>
              </w:rPr>
            </w:pPr>
            <w:ins w:id="912" w:author="Sergio Caprara" w:date="2017-01-03T20:58:00Z">
              <w:r>
                <w:rPr>
                  <w:b/>
                  <w:sz w:val="22"/>
                  <w:lang w:val="en-GB"/>
                </w:rPr>
                <w:t>Output Specification</w:t>
              </w:r>
            </w:ins>
          </w:p>
        </w:tc>
        <w:tc>
          <w:tcPr>
            <w:tcW w:w="4678" w:type="dxa"/>
            <w:vAlign w:val="center"/>
          </w:tcPr>
          <w:p w14:paraId="37C1FB74" w14:textId="77777777" w:rsidR="001F6087" w:rsidRDefault="001F6087" w:rsidP="00FA2C39">
            <w:pPr>
              <w:spacing w:after="0" w:line="240" w:lineRule="auto"/>
              <w:ind w:left="0" w:right="0" w:firstLine="0"/>
              <w:jc w:val="left"/>
              <w:rPr>
                <w:ins w:id="913" w:author="Sergio Caprara" w:date="2017-01-03T20:58:00Z"/>
                <w:sz w:val="22"/>
                <w:lang w:val="en-GB"/>
              </w:rPr>
            </w:pPr>
            <w:ins w:id="914" w:author="Sergio Caprara" w:date="2017-01-03T20:58:00Z">
              <w:r>
                <w:rPr>
                  <w:sz w:val="22"/>
                  <w:lang w:val="en-GB"/>
                </w:rPr>
                <w:t>3.3</w:t>
              </w:r>
            </w:ins>
          </w:p>
        </w:tc>
      </w:tr>
      <w:tr w:rsidR="00E32B9B" w14:paraId="5E30B763" w14:textId="77777777" w:rsidTr="00FA2C39">
        <w:trPr>
          <w:trHeight w:val="18"/>
          <w:ins w:id="915" w:author="Sergio Caprara" w:date="2017-01-03T20:58:00Z"/>
        </w:trPr>
        <w:tc>
          <w:tcPr>
            <w:tcW w:w="2268" w:type="dxa"/>
            <w:vAlign w:val="center"/>
          </w:tcPr>
          <w:p w14:paraId="30D57BAA" w14:textId="021F2323" w:rsidR="00E32B9B" w:rsidRDefault="00E32B9B" w:rsidP="00E32B9B">
            <w:pPr>
              <w:spacing w:after="0" w:line="240" w:lineRule="auto"/>
              <w:ind w:left="0" w:right="0" w:firstLine="0"/>
              <w:jc w:val="left"/>
              <w:rPr>
                <w:ins w:id="916" w:author="Sergio Caprara" w:date="2017-01-03T20:58:00Z"/>
                <w:sz w:val="22"/>
                <w:lang w:val="en-GB"/>
              </w:rPr>
            </w:pPr>
            <w:ins w:id="917" w:author="Sergio Caprara" w:date="2017-01-04T21:14:00Z">
              <w:r>
                <w:rPr>
                  <w:b/>
                  <w:sz w:val="22"/>
                  <w:lang w:val="en-GB"/>
                </w:rPr>
                <w:t>Purpose</w:t>
              </w:r>
            </w:ins>
          </w:p>
        </w:tc>
        <w:tc>
          <w:tcPr>
            <w:tcW w:w="4678" w:type="dxa"/>
            <w:vAlign w:val="center"/>
          </w:tcPr>
          <w:p w14:paraId="08F5F124" w14:textId="613B728A" w:rsidR="00E32B9B" w:rsidRDefault="00E32B9B" w:rsidP="00E32B9B">
            <w:pPr>
              <w:spacing w:after="0" w:line="240" w:lineRule="auto"/>
              <w:ind w:left="0" w:right="0" w:firstLine="0"/>
              <w:jc w:val="left"/>
              <w:rPr>
                <w:ins w:id="918" w:author="Sergio Caprara" w:date="2017-01-03T20:58:00Z"/>
                <w:sz w:val="22"/>
                <w:lang w:val="en-GB"/>
              </w:rPr>
            </w:pPr>
            <w:ins w:id="919" w:author="Sergio Caprara" w:date="2017-01-04T21:14:00Z">
              <w:r>
                <w:rPr>
                  <w:sz w:val="22"/>
                  <w:lang w:val="en-GB"/>
                </w:rPr>
                <w:t>3.4</w:t>
              </w:r>
            </w:ins>
          </w:p>
        </w:tc>
      </w:tr>
      <w:tr w:rsidR="00E32B9B" w14:paraId="3798B92E" w14:textId="77777777" w:rsidTr="00FA2C39">
        <w:trPr>
          <w:trHeight w:val="18"/>
          <w:ins w:id="920" w:author="Sergio Caprara" w:date="2017-01-04T21:14:00Z"/>
        </w:trPr>
        <w:tc>
          <w:tcPr>
            <w:tcW w:w="2268" w:type="dxa"/>
            <w:vAlign w:val="center"/>
          </w:tcPr>
          <w:p w14:paraId="6E600D5D" w14:textId="40A600CF" w:rsidR="00E32B9B" w:rsidRDefault="00E32B9B" w:rsidP="00E32B9B">
            <w:pPr>
              <w:spacing w:after="0" w:line="240" w:lineRule="auto"/>
              <w:ind w:left="0" w:right="0" w:firstLine="0"/>
              <w:jc w:val="left"/>
              <w:rPr>
                <w:ins w:id="921" w:author="Sergio Caprara" w:date="2017-01-04T21:14:00Z"/>
                <w:b/>
                <w:sz w:val="22"/>
                <w:lang w:val="en-GB"/>
              </w:rPr>
            </w:pPr>
            <w:ins w:id="922" w:author="Sergio Caprara" w:date="2017-01-04T21:14:00Z">
              <w:r>
                <w:rPr>
                  <w:b/>
                  <w:sz w:val="22"/>
                  <w:lang w:val="en-GB"/>
                </w:rPr>
                <w:t>Dependencies</w:t>
              </w:r>
            </w:ins>
          </w:p>
        </w:tc>
        <w:tc>
          <w:tcPr>
            <w:tcW w:w="4678" w:type="dxa"/>
            <w:vAlign w:val="center"/>
          </w:tcPr>
          <w:p w14:paraId="75ED9C79" w14:textId="77777777" w:rsidR="00E32B9B" w:rsidRDefault="00E32B9B" w:rsidP="00E32B9B">
            <w:pPr>
              <w:spacing w:after="0" w:line="240" w:lineRule="auto"/>
              <w:ind w:left="0" w:right="0" w:firstLine="0"/>
              <w:jc w:val="left"/>
              <w:rPr>
                <w:ins w:id="923" w:author="Sergio Caprara" w:date="2017-01-04T21:14:00Z"/>
                <w:sz w:val="22"/>
                <w:lang w:val="en-GB"/>
              </w:rPr>
            </w:pPr>
          </w:p>
        </w:tc>
      </w:tr>
    </w:tbl>
    <w:p w14:paraId="36358724" w14:textId="0D4942D7" w:rsidR="001B2D6F" w:rsidRDefault="001B2D6F" w:rsidP="004018B1">
      <w:pPr>
        <w:spacing w:after="120"/>
        <w:ind w:right="2183"/>
        <w:rPr>
          <w:ins w:id="924" w:author="Sergio Caprara" w:date="2017-01-03T20:58:00Z"/>
          <w:sz w:val="22"/>
          <w:lang w:val="en-GB"/>
        </w:rPr>
      </w:pPr>
    </w:p>
    <w:p w14:paraId="4E95E462" w14:textId="77777777" w:rsidR="001F6087" w:rsidRDefault="001F6087" w:rsidP="004018B1">
      <w:pPr>
        <w:spacing w:after="120"/>
        <w:ind w:right="2183"/>
        <w:rPr>
          <w:ins w:id="925" w:author="Sergio Caprara" w:date="2017-01-03T20:03:00Z"/>
          <w:sz w:val="22"/>
          <w:lang w:val="en-GB"/>
        </w:rPr>
      </w:pPr>
    </w:p>
    <w:p w14:paraId="3A505A6D" w14:textId="7BEFF95E" w:rsidR="001B2D6F" w:rsidRPr="00CD3888" w:rsidRDefault="00E43826">
      <w:pPr>
        <w:pStyle w:val="Titolo2"/>
        <w:numPr>
          <w:ilvl w:val="1"/>
          <w:numId w:val="5"/>
        </w:numPr>
        <w:rPr>
          <w:ins w:id="926" w:author="Sergio Caprara" w:date="2017-01-03T20:03:00Z"/>
          <w:sz w:val="28"/>
          <w:lang w:val="en-GB"/>
        </w:rPr>
        <w:pPrChange w:id="927" w:author="Sergio Caprara" w:date="2017-01-03T20:04:00Z">
          <w:pPr>
            <w:pStyle w:val="Titolo2"/>
            <w:numPr>
              <w:ilvl w:val="1"/>
              <w:numId w:val="22"/>
            </w:numPr>
            <w:ind w:left="388" w:hanging="360"/>
          </w:pPr>
        </w:pPrChange>
      </w:pPr>
      <w:ins w:id="928" w:author="Sergio Caprara" w:date="2017-01-03T20:05:00Z">
        <w:r>
          <w:rPr>
            <w:sz w:val="28"/>
            <w:lang w:val="en-GB"/>
          </w:rPr>
          <w:t xml:space="preserve"> </w:t>
        </w:r>
      </w:ins>
      <w:ins w:id="929" w:author="Sergio Caprara" w:date="2017-01-03T20:03:00Z">
        <w:r>
          <w:rPr>
            <w:sz w:val="28"/>
            <w:lang w:val="en-GB"/>
          </w:rPr>
          <w:t>Integration test case I8</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22076C" w:rsidRPr="00FA2C39" w14:paraId="468C43D1" w14:textId="77777777" w:rsidTr="00FA2C39">
        <w:trPr>
          <w:trHeight w:val="23"/>
          <w:ins w:id="930" w:author="Sergio Caprara" w:date="2017-01-03T20:58:00Z"/>
        </w:trPr>
        <w:tc>
          <w:tcPr>
            <w:tcW w:w="2268" w:type="dxa"/>
          </w:tcPr>
          <w:p w14:paraId="3C582D54" w14:textId="77777777" w:rsidR="0022076C" w:rsidRPr="00A459C4" w:rsidRDefault="0022076C" w:rsidP="00FA2C39">
            <w:pPr>
              <w:spacing w:after="0" w:line="240" w:lineRule="auto"/>
              <w:ind w:left="0" w:right="0" w:firstLine="0"/>
              <w:rPr>
                <w:ins w:id="931" w:author="Sergio Caprara" w:date="2017-01-03T20:58:00Z"/>
                <w:b/>
                <w:sz w:val="22"/>
                <w:lang w:val="en-GB"/>
              </w:rPr>
            </w:pPr>
            <w:ins w:id="932" w:author="Sergio Caprara" w:date="2017-01-03T20:58:00Z">
              <w:r>
                <w:rPr>
                  <w:b/>
                  <w:sz w:val="22"/>
                  <w:lang w:val="en-GB"/>
                </w:rPr>
                <w:t>Test Case Identifier</w:t>
              </w:r>
            </w:ins>
          </w:p>
        </w:tc>
        <w:tc>
          <w:tcPr>
            <w:tcW w:w="4678" w:type="dxa"/>
          </w:tcPr>
          <w:p w14:paraId="1DCFC383" w14:textId="77777777" w:rsidR="0022076C" w:rsidRPr="00FA2C39" w:rsidRDefault="0022076C" w:rsidP="00FA2C39">
            <w:pPr>
              <w:spacing w:after="0" w:line="240" w:lineRule="auto"/>
              <w:ind w:left="0" w:right="0" w:firstLine="0"/>
              <w:rPr>
                <w:ins w:id="933" w:author="Sergio Caprara" w:date="2017-01-03T20:58:00Z"/>
                <w:sz w:val="22"/>
                <w:lang w:val="en-GB"/>
              </w:rPr>
            </w:pPr>
            <w:ins w:id="934" w:author="Sergio Caprara" w:date="2017-01-03T20:58:00Z">
              <w:r>
                <w:rPr>
                  <w:sz w:val="22"/>
                  <w:lang w:val="en-GB"/>
                </w:rPr>
                <w:t>I7T1</w:t>
              </w:r>
            </w:ins>
          </w:p>
        </w:tc>
      </w:tr>
      <w:tr w:rsidR="0022076C" w:rsidRPr="00FA2C39" w14:paraId="6CD9B035" w14:textId="77777777" w:rsidTr="00FA2C39">
        <w:trPr>
          <w:trHeight w:val="18"/>
          <w:ins w:id="935" w:author="Sergio Caprara" w:date="2017-01-03T20:58:00Z"/>
        </w:trPr>
        <w:tc>
          <w:tcPr>
            <w:tcW w:w="2268" w:type="dxa"/>
            <w:vAlign w:val="center"/>
          </w:tcPr>
          <w:p w14:paraId="0E1290DB" w14:textId="77777777" w:rsidR="0022076C" w:rsidRDefault="0022076C" w:rsidP="00FA2C39">
            <w:pPr>
              <w:spacing w:after="0" w:line="240" w:lineRule="auto"/>
              <w:ind w:left="0" w:right="0" w:firstLine="0"/>
              <w:jc w:val="left"/>
              <w:rPr>
                <w:ins w:id="936" w:author="Sergio Caprara" w:date="2017-01-03T20:58:00Z"/>
                <w:sz w:val="22"/>
                <w:lang w:val="en-GB"/>
              </w:rPr>
            </w:pPr>
            <w:ins w:id="937" w:author="Sergio Caprara" w:date="2017-01-03T20:58:00Z">
              <w:r>
                <w:rPr>
                  <w:b/>
                  <w:sz w:val="22"/>
                  <w:lang w:val="en-GB"/>
                </w:rPr>
                <w:t>Test Item(s)</w:t>
              </w:r>
            </w:ins>
          </w:p>
        </w:tc>
        <w:tc>
          <w:tcPr>
            <w:tcW w:w="4678" w:type="dxa"/>
            <w:vAlign w:val="center"/>
          </w:tcPr>
          <w:p w14:paraId="794BD28F" w14:textId="2E899DF3" w:rsidR="0022076C" w:rsidRPr="00FA2C39" w:rsidRDefault="0022076C">
            <w:pPr>
              <w:spacing w:after="0" w:line="240" w:lineRule="auto"/>
              <w:ind w:left="0" w:right="0" w:firstLine="0"/>
              <w:rPr>
                <w:ins w:id="938" w:author="Sergio Caprara" w:date="2017-01-03T20:58:00Z"/>
                <w:sz w:val="22"/>
                <w:highlight w:val="yellow"/>
                <w:lang w:val="en-GB"/>
              </w:rPr>
              <w:pPrChange w:id="939" w:author="Sergio Caprara" w:date="2017-01-03T20:59:00Z">
                <w:pPr>
                  <w:spacing w:after="0" w:line="240" w:lineRule="auto"/>
                  <w:ind w:left="0" w:right="0" w:firstLine="0"/>
                  <w:jc w:val="left"/>
                </w:pPr>
              </w:pPrChange>
            </w:pPr>
            <w:ins w:id="940" w:author="Sergio Caprara" w:date="2017-01-03T20:59:00Z">
              <w:r w:rsidRPr="0022076C">
                <w:rPr>
                  <w:sz w:val="22"/>
                  <w:lang w:val="en-GB"/>
                </w:rPr>
                <w:t xml:space="preserve">Authentication → </w:t>
              </w:r>
              <w:proofErr w:type="spellStart"/>
              <w:r w:rsidRPr="0022076C">
                <w:rPr>
                  <w:sz w:val="22"/>
                  <w:lang w:val="en-GB"/>
                </w:rPr>
                <w:t>WebService</w:t>
              </w:r>
              <w:proofErr w:type="spellEnd"/>
              <w:r w:rsidRPr="0022076C">
                <w:rPr>
                  <w:sz w:val="22"/>
                  <w:highlight w:val="yellow"/>
                  <w:lang w:val="en-GB"/>
                </w:rPr>
                <w:t xml:space="preserve"> </w:t>
              </w:r>
            </w:ins>
          </w:p>
        </w:tc>
      </w:tr>
      <w:tr w:rsidR="0022076C" w14:paraId="3B2160B5" w14:textId="77777777" w:rsidTr="00FA2C39">
        <w:trPr>
          <w:trHeight w:val="18"/>
          <w:ins w:id="941" w:author="Sergio Caprara" w:date="2017-01-03T20:58:00Z"/>
        </w:trPr>
        <w:tc>
          <w:tcPr>
            <w:tcW w:w="2268" w:type="dxa"/>
            <w:vAlign w:val="center"/>
          </w:tcPr>
          <w:p w14:paraId="7649CF9F" w14:textId="77777777" w:rsidR="0022076C" w:rsidRDefault="0022076C" w:rsidP="00FA2C39">
            <w:pPr>
              <w:spacing w:after="0" w:line="240" w:lineRule="auto"/>
              <w:ind w:left="0" w:right="0" w:firstLine="0"/>
              <w:jc w:val="left"/>
              <w:rPr>
                <w:ins w:id="942" w:author="Sergio Caprara" w:date="2017-01-03T20:58:00Z"/>
                <w:sz w:val="22"/>
                <w:lang w:val="en-GB"/>
              </w:rPr>
            </w:pPr>
            <w:ins w:id="943" w:author="Sergio Caprara" w:date="2017-01-03T20:58:00Z">
              <w:r>
                <w:rPr>
                  <w:b/>
                  <w:sz w:val="22"/>
                  <w:lang w:val="en-GB"/>
                </w:rPr>
                <w:t>Input Specification</w:t>
              </w:r>
            </w:ins>
          </w:p>
        </w:tc>
        <w:tc>
          <w:tcPr>
            <w:tcW w:w="4678" w:type="dxa"/>
            <w:vAlign w:val="center"/>
          </w:tcPr>
          <w:p w14:paraId="08AEF609" w14:textId="77777777" w:rsidR="0022076C" w:rsidRDefault="0022076C" w:rsidP="00FA2C39">
            <w:pPr>
              <w:spacing w:after="0" w:line="240" w:lineRule="auto"/>
              <w:ind w:left="0" w:right="0" w:firstLine="0"/>
              <w:jc w:val="left"/>
              <w:rPr>
                <w:ins w:id="944" w:author="Sergio Caprara" w:date="2017-01-03T20:58:00Z"/>
                <w:sz w:val="22"/>
                <w:lang w:val="en-GB"/>
              </w:rPr>
            </w:pPr>
          </w:p>
        </w:tc>
      </w:tr>
      <w:tr w:rsidR="0022076C" w14:paraId="4EB48E29" w14:textId="77777777" w:rsidTr="00FA2C39">
        <w:trPr>
          <w:trHeight w:val="18"/>
          <w:ins w:id="945" w:author="Sergio Caprara" w:date="2017-01-03T20:58:00Z"/>
        </w:trPr>
        <w:tc>
          <w:tcPr>
            <w:tcW w:w="2268" w:type="dxa"/>
            <w:vAlign w:val="center"/>
          </w:tcPr>
          <w:p w14:paraId="0A87C464" w14:textId="77777777" w:rsidR="0022076C" w:rsidRDefault="0022076C" w:rsidP="00FA2C39">
            <w:pPr>
              <w:spacing w:after="0" w:line="240" w:lineRule="auto"/>
              <w:ind w:left="0" w:right="0" w:firstLine="0"/>
              <w:jc w:val="left"/>
              <w:rPr>
                <w:ins w:id="946" w:author="Sergio Caprara" w:date="2017-01-03T20:58:00Z"/>
                <w:sz w:val="22"/>
                <w:lang w:val="en-GB"/>
              </w:rPr>
            </w:pPr>
            <w:ins w:id="947" w:author="Sergio Caprara" w:date="2017-01-03T20:58:00Z">
              <w:r>
                <w:rPr>
                  <w:b/>
                  <w:sz w:val="22"/>
                  <w:lang w:val="en-GB"/>
                </w:rPr>
                <w:t>Output Specification</w:t>
              </w:r>
            </w:ins>
          </w:p>
        </w:tc>
        <w:tc>
          <w:tcPr>
            <w:tcW w:w="4678" w:type="dxa"/>
            <w:vAlign w:val="center"/>
          </w:tcPr>
          <w:p w14:paraId="1585F27E" w14:textId="77777777" w:rsidR="0022076C" w:rsidRDefault="0022076C" w:rsidP="00FA2C39">
            <w:pPr>
              <w:spacing w:after="0" w:line="240" w:lineRule="auto"/>
              <w:ind w:left="0" w:right="0" w:firstLine="0"/>
              <w:jc w:val="left"/>
              <w:rPr>
                <w:ins w:id="948" w:author="Sergio Caprara" w:date="2017-01-03T20:58:00Z"/>
                <w:sz w:val="22"/>
                <w:lang w:val="en-GB"/>
              </w:rPr>
            </w:pPr>
            <w:ins w:id="949" w:author="Sergio Caprara" w:date="2017-01-03T20:58:00Z">
              <w:r>
                <w:rPr>
                  <w:sz w:val="22"/>
                  <w:lang w:val="en-GB"/>
                </w:rPr>
                <w:t>3.3</w:t>
              </w:r>
            </w:ins>
          </w:p>
        </w:tc>
      </w:tr>
      <w:tr w:rsidR="00E32B9B" w14:paraId="55301033" w14:textId="77777777" w:rsidTr="00FA2C39">
        <w:trPr>
          <w:trHeight w:val="18"/>
          <w:ins w:id="950" w:author="Sergio Caprara" w:date="2017-01-03T20:58:00Z"/>
        </w:trPr>
        <w:tc>
          <w:tcPr>
            <w:tcW w:w="2268" w:type="dxa"/>
            <w:vAlign w:val="center"/>
          </w:tcPr>
          <w:p w14:paraId="7FBE922F" w14:textId="2EEB6768" w:rsidR="00E32B9B" w:rsidRDefault="00E32B9B" w:rsidP="00E32B9B">
            <w:pPr>
              <w:spacing w:after="0" w:line="240" w:lineRule="auto"/>
              <w:ind w:left="0" w:right="0" w:firstLine="0"/>
              <w:jc w:val="left"/>
              <w:rPr>
                <w:ins w:id="951" w:author="Sergio Caprara" w:date="2017-01-03T20:58:00Z"/>
                <w:sz w:val="22"/>
                <w:lang w:val="en-GB"/>
              </w:rPr>
            </w:pPr>
            <w:ins w:id="952" w:author="Sergio Caprara" w:date="2017-01-04T21:15:00Z">
              <w:r>
                <w:rPr>
                  <w:b/>
                  <w:sz w:val="22"/>
                  <w:lang w:val="en-GB"/>
                </w:rPr>
                <w:t>Purpose</w:t>
              </w:r>
            </w:ins>
          </w:p>
        </w:tc>
        <w:tc>
          <w:tcPr>
            <w:tcW w:w="4678" w:type="dxa"/>
            <w:vAlign w:val="center"/>
          </w:tcPr>
          <w:p w14:paraId="4CFB065E" w14:textId="2314CE03" w:rsidR="00E32B9B" w:rsidRDefault="00E32B9B" w:rsidP="00E32B9B">
            <w:pPr>
              <w:spacing w:after="0" w:line="240" w:lineRule="auto"/>
              <w:ind w:left="0" w:right="0" w:firstLine="0"/>
              <w:jc w:val="left"/>
              <w:rPr>
                <w:ins w:id="953" w:author="Sergio Caprara" w:date="2017-01-03T20:58:00Z"/>
                <w:sz w:val="22"/>
                <w:lang w:val="en-GB"/>
              </w:rPr>
            </w:pPr>
            <w:ins w:id="954" w:author="Sergio Caprara" w:date="2017-01-04T21:15:00Z">
              <w:r>
                <w:rPr>
                  <w:sz w:val="22"/>
                  <w:lang w:val="en-GB"/>
                </w:rPr>
                <w:t>3.4</w:t>
              </w:r>
            </w:ins>
          </w:p>
        </w:tc>
      </w:tr>
      <w:tr w:rsidR="00E32B9B" w14:paraId="771EA71E" w14:textId="77777777" w:rsidTr="00FA2C39">
        <w:trPr>
          <w:trHeight w:val="18"/>
          <w:ins w:id="955" w:author="Sergio Caprara" w:date="2017-01-04T21:15:00Z"/>
        </w:trPr>
        <w:tc>
          <w:tcPr>
            <w:tcW w:w="2268" w:type="dxa"/>
            <w:vAlign w:val="center"/>
          </w:tcPr>
          <w:p w14:paraId="6D03207E" w14:textId="703008DA" w:rsidR="00E32B9B" w:rsidRDefault="00E32B9B" w:rsidP="00E32B9B">
            <w:pPr>
              <w:spacing w:after="0" w:line="240" w:lineRule="auto"/>
              <w:ind w:left="0" w:right="0" w:firstLine="0"/>
              <w:jc w:val="left"/>
              <w:rPr>
                <w:ins w:id="956" w:author="Sergio Caprara" w:date="2017-01-04T21:15:00Z"/>
                <w:b/>
                <w:sz w:val="22"/>
                <w:lang w:val="en-GB"/>
              </w:rPr>
            </w:pPr>
            <w:ins w:id="957" w:author="Sergio Caprara" w:date="2017-01-04T21:15:00Z">
              <w:r>
                <w:rPr>
                  <w:b/>
                  <w:sz w:val="22"/>
                  <w:lang w:val="en-GB"/>
                </w:rPr>
                <w:t>Dependencies</w:t>
              </w:r>
            </w:ins>
          </w:p>
        </w:tc>
        <w:tc>
          <w:tcPr>
            <w:tcW w:w="4678" w:type="dxa"/>
            <w:vAlign w:val="center"/>
          </w:tcPr>
          <w:p w14:paraId="2C028114" w14:textId="77777777" w:rsidR="00E32B9B" w:rsidRDefault="00E32B9B" w:rsidP="00E32B9B">
            <w:pPr>
              <w:spacing w:after="0" w:line="240" w:lineRule="auto"/>
              <w:ind w:left="0" w:right="0" w:firstLine="0"/>
              <w:jc w:val="left"/>
              <w:rPr>
                <w:ins w:id="958" w:author="Sergio Caprara" w:date="2017-01-04T21:15:00Z"/>
                <w:sz w:val="22"/>
                <w:lang w:val="en-GB"/>
              </w:rPr>
            </w:pPr>
          </w:p>
        </w:tc>
      </w:tr>
    </w:tbl>
    <w:p w14:paraId="5BB2977F" w14:textId="73DAD09D" w:rsidR="001B2D6F" w:rsidRDefault="001B2D6F" w:rsidP="004018B1">
      <w:pPr>
        <w:spacing w:after="120"/>
        <w:ind w:right="2183"/>
        <w:rPr>
          <w:ins w:id="959" w:author="Sergio Caprara" w:date="2017-01-03T20:58:00Z"/>
          <w:sz w:val="22"/>
          <w:lang w:val="en-GB"/>
        </w:rPr>
      </w:pPr>
    </w:p>
    <w:p w14:paraId="2C820555" w14:textId="77777777" w:rsidR="0022076C" w:rsidRDefault="0022076C" w:rsidP="004018B1">
      <w:pPr>
        <w:spacing w:after="120"/>
        <w:ind w:right="2183"/>
        <w:rPr>
          <w:ins w:id="960" w:author="Sergio Caprara" w:date="2017-01-03T20:03:00Z"/>
          <w:sz w:val="22"/>
          <w:lang w:val="en-GB"/>
        </w:rPr>
      </w:pPr>
    </w:p>
    <w:p w14:paraId="0D63931C" w14:textId="72D17323" w:rsidR="001B2D6F" w:rsidRPr="00CD3888" w:rsidRDefault="00241E97">
      <w:pPr>
        <w:pStyle w:val="Titolo2"/>
        <w:numPr>
          <w:ilvl w:val="1"/>
          <w:numId w:val="5"/>
        </w:numPr>
        <w:rPr>
          <w:ins w:id="961" w:author="Sergio Caprara" w:date="2017-01-03T20:03:00Z"/>
          <w:sz w:val="28"/>
          <w:lang w:val="en-GB"/>
        </w:rPr>
        <w:pPrChange w:id="962" w:author="Sergio Caprara" w:date="2017-01-03T20:46:00Z">
          <w:pPr>
            <w:pStyle w:val="Titolo2"/>
            <w:numPr>
              <w:ilvl w:val="1"/>
              <w:numId w:val="23"/>
            </w:numPr>
            <w:ind w:left="388" w:hanging="360"/>
          </w:pPr>
        </w:pPrChange>
      </w:pPr>
      <w:ins w:id="963" w:author="Sergio Caprara" w:date="2017-01-03T20:46:00Z">
        <w:r>
          <w:rPr>
            <w:sz w:val="28"/>
            <w:lang w:val="en-GB"/>
          </w:rPr>
          <w:t xml:space="preserve"> </w:t>
        </w:r>
      </w:ins>
      <w:ins w:id="964" w:author="Sergio Caprara" w:date="2017-01-03T20:03:00Z">
        <w:r>
          <w:rPr>
            <w:sz w:val="28"/>
            <w:lang w:val="en-GB"/>
          </w:rPr>
          <w:t>Integration test case I9</w:t>
        </w:r>
      </w:ins>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22076C" w:rsidRPr="00A459C4" w14:paraId="1AEA4037" w14:textId="77777777" w:rsidTr="00FA2C39">
        <w:trPr>
          <w:trHeight w:val="23"/>
          <w:ins w:id="965" w:author="Sergio Caprara" w:date="2017-01-03T21:00:00Z"/>
        </w:trPr>
        <w:tc>
          <w:tcPr>
            <w:tcW w:w="2268" w:type="dxa"/>
          </w:tcPr>
          <w:p w14:paraId="17257A98" w14:textId="77777777" w:rsidR="0022076C" w:rsidRPr="00A459C4" w:rsidRDefault="0022076C" w:rsidP="00FA2C39">
            <w:pPr>
              <w:spacing w:after="0" w:line="240" w:lineRule="auto"/>
              <w:ind w:left="0" w:right="0" w:firstLine="0"/>
              <w:rPr>
                <w:ins w:id="966" w:author="Sergio Caprara" w:date="2017-01-03T21:00:00Z"/>
                <w:b/>
                <w:sz w:val="22"/>
                <w:lang w:val="en-GB"/>
              </w:rPr>
            </w:pPr>
            <w:ins w:id="967" w:author="Sergio Caprara" w:date="2017-01-03T21:00:00Z">
              <w:r>
                <w:rPr>
                  <w:b/>
                  <w:sz w:val="22"/>
                  <w:lang w:val="en-GB"/>
                </w:rPr>
                <w:t>Test Case Identifier</w:t>
              </w:r>
            </w:ins>
          </w:p>
        </w:tc>
        <w:tc>
          <w:tcPr>
            <w:tcW w:w="4678" w:type="dxa"/>
          </w:tcPr>
          <w:p w14:paraId="13DCDBD5" w14:textId="404CEB35" w:rsidR="0022076C" w:rsidRPr="00FA2C39" w:rsidRDefault="0022076C" w:rsidP="00FA2C39">
            <w:pPr>
              <w:spacing w:after="0" w:line="240" w:lineRule="auto"/>
              <w:ind w:left="0" w:right="0" w:firstLine="0"/>
              <w:rPr>
                <w:ins w:id="968" w:author="Sergio Caprara" w:date="2017-01-03T21:00:00Z"/>
                <w:sz w:val="22"/>
                <w:lang w:val="en-GB"/>
              </w:rPr>
            </w:pPr>
            <w:ins w:id="969" w:author="Sergio Caprara" w:date="2017-01-03T21:00:00Z">
              <w:r>
                <w:rPr>
                  <w:sz w:val="22"/>
                  <w:lang w:val="en-GB"/>
                </w:rPr>
                <w:t>I9T1</w:t>
              </w:r>
            </w:ins>
          </w:p>
        </w:tc>
      </w:tr>
      <w:tr w:rsidR="0022076C" w14:paraId="081CFA8F" w14:textId="77777777" w:rsidTr="00FA2C39">
        <w:trPr>
          <w:trHeight w:val="18"/>
          <w:ins w:id="970" w:author="Sergio Caprara" w:date="2017-01-03T21:00:00Z"/>
        </w:trPr>
        <w:tc>
          <w:tcPr>
            <w:tcW w:w="2268" w:type="dxa"/>
            <w:vAlign w:val="center"/>
          </w:tcPr>
          <w:p w14:paraId="27AE3C8C" w14:textId="77777777" w:rsidR="0022076C" w:rsidRDefault="0022076C" w:rsidP="00FA2C39">
            <w:pPr>
              <w:spacing w:after="0" w:line="240" w:lineRule="auto"/>
              <w:ind w:left="0" w:right="0" w:firstLine="0"/>
              <w:jc w:val="left"/>
              <w:rPr>
                <w:ins w:id="971" w:author="Sergio Caprara" w:date="2017-01-03T21:00:00Z"/>
                <w:sz w:val="22"/>
                <w:lang w:val="en-GB"/>
              </w:rPr>
            </w:pPr>
            <w:ins w:id="972" w:author="Sergio Caprara" w:date="2017-01-03T21:00:00Z">
              <w:r>
                <w:rPr>
                  <w:b/>
                  <w:sz w:val="22"/>
                  <w:lang w:val="en-GB"/>
                </w:rPr>
                <w:t>Test Item(s)</w:t>
              </w:r>
            </w:ins>
          </w:p>
        </w:tc>
        <w:tc>
          <w:tcPr>
            <w:tcW w:w="4678" w:type="dxa"/>
            <w:vAlign w:val="center"/>
          </w:tcPr>
          <w:p w14:paraId="62559409" w14:textId="1AD10633" w:rsidR="0022076C" w:rsidRDefault="0022076C" w:rsidP="00FA2C39">
            <w:pPr>
              <w:spacing w:after="0" w:line="240" w:lineRule="auto"/>
              <w:ind w:left="0" w:right="0" w:firstLine="0"/>
              <w:jc w:val="left"/>
              <w:rPr>
                <w:ins w:id="973" w:author="Sergio Caprara" w:date="2017-01-03T21:00:00Z"/>
                <w:sz w:val="22"/>
                <w:lang w:val="en-GB"/>
              </w:rPr>
            </w:pPr>
            <w:proofErr w:type="spellStart"/>
            <w:ins w:id="974" w:author="Sergio Caprara" w:date="2017-01-03T21:00:00Z">
              <w:r>
                <w:rPr>
                  <w:sz w:val="22"/>
                  <w:lang w:val="en-GB"/>
                </w:rPr>
                <w:t>WebService</w:t>
              </w:r>
              <w:proofErr w:type="spellEnd"/>
              <w:r>
                <w:rPr>
                  <w:sz w:val="22"/>
                  <w:lang w:val="en-GB"/>
                </w:rPr>
                <w:t xml:space="preserve"> → </w:t>
              </w:r>
              <w:proofErr w:type="spellStart"/>
              <w:r>
                <w:rPr>
                  <w:sz w:val="22"/>
                  <w:lang w:val="en-GB"/>
                </w:rPr>
                <w:t>UserAppController</w:t>
              </w:r>
              <w:proofErr w:type="spellEnd"/>
            </w:ins>
          </w:p>
        </w:tc>
      </w:tr>
      <w:tr w:rsidR="0022076C" w14:paraId="3396587A" w14:textId="77777777" w:rsidTr="00FA2C39">
        <w:trPr>
          <w:trHeight w:val="18"/>
          <w:ins w:id="975" w:author="Sergio Caprara" w:date="2017-01-03T21:00:00Z"/>
        </w:trPr>
        <w:tc>
          <w:tcPr>
            <w:tcW w:w="2268" w:type="dxa"/>
            <w:vAlign w:val="center"/>
          </w:tcPr>
          <w:p w14:paraId="5AC4F8E5" w14:textId="77777777" w:rsidR="0022076C" w:rsidRDefault="0022076C" w:rsidP="00FA2C39">
            <w:pPr>
              <w:spacing w:after="0" w:line="240" w:lineRule="auto"/>
              <w:ind w:left="0" w:right="0" w:firstLine="0"/>
              <w:jc w:val="left"/>
              <w:rPr>
                <w:ins w:id="976" w:author="Sergio Caprara" w:date="2017-01-03T21:00:00Z"/>
                <w:sz w:val="22"/>
                <w:lang w:val="en-GB"/>
              </w:rPr>
            </w:pPr>
            <w:ins w:id="977" w:author="Sergio Caprara" w:date="2017-01-03T21:00:00Z">
              <w:r>
                <w:rPr>
                  <w:b/>
                  <w:sz w:val="22"/>
                  <w:lang w:val="en-GB"/>
                </w:rPr>
                <w:t>Input Specification</w:t>
              </w:r>
            </w:ins>
          </w:p>
        </w:tc>
        <w:tc>
          <w:tcPr>
            <w:tcW w:w="4678" w:type="dxa"/>
            <w:vAlign w:val="center"/>
          </w:tcPr>
          <w:p w14:paraId="518D44D4" w14:textId="77777777" w:rsidR="0022076C" w:rsidRDefault="0022076C" w:rsidP="00FA2C39">
            <w:pPr>
              <w:spacing w:after="0" w:line="240" w:lineRule="auto"/>
              <w:ind w:left="0" w:right="0" w:firstLine="0"/>
              <w:jc w:val="left"/>
              <w:rPr>
                <w:ins w:id="978" w:author="Sergio Caprara" w:date="2017-01-03T21:00:00Z"/>
                <w:sz w:val="22"/>
                <w:lang w:val="en-GB"/>
              </w:rPr>
            </w:pPr>
          </w:p>
        </w:tc>
      </w:tr>
      <w:tr w:rsidR="0022076C" w14:paraId="4EB47116" w14:textId="77777777" w:rsidTr="00FA2C39">
        <w:trPr>
          <w:trHeight w:val="18"/>
          <w:ins w:id="979" w:author="Sergio Caprara" w:date="2017-01-03T21:00:00Z"/>
        </w:trPr>
        <w:tc>
          <w:tcPr>
            <w:tcW w:w="2268" w:type="dxa"/>
            <w:vAlign w:val="center"/>
          </w:tcPr>
          <w:p w14:paraId="29CD0388" w14:textId="77777777" w:rsidR="0022076C" w:rsidRDefault="0022076C" w:rsidP="00FA2C39">
            <w:pPr>
              <w:spacing w:after="0" w:line="240" w:lineRule="auto"/>
              <w:ind w:left="0" w:right="0" w:firstLine="0"/>
              <w:jc w:val="left"/>
              <w:rPr>
                <w:ins w:id="980" w:author="Sergio Caprara" w:date="2017-01-03T21:00:00Z"/>
                <w:sz w:val="22"/>
                <w:lang w:val="en-GB"/>
              </w:rPr>
            </w:pPr>
            <w:ins w:id="981" w:author="Sergio Caprara" w:date="2017-01-03T21:00:00Z">
              <w:r>
                <w:rPr>
                  <w:b/>
                  <w:sz w:val="22"/>
                  <w:lang w:val="en-GB"/>
                </w:rPr>
                <w:t>Output Specification</w:t>
              </w:r>
            </w:ins>
          </w:p>
        </w:tc>
        <w:tc>
          <w:tcPr>
            <w:tcW w:w="4678" w:type="dxa"/>
            <w:vAlign w:val="center"/>
          </w:tcPr>
          <w:p w14:paraId="390D4FA0" w14:textId="77777777" w:rsidR="0022076C" w:rsidRDefault="0022076C" w:rsidP="00FA2C39">
            <w:pPr>
              <w:spacing w:after="0" w:line="240" w:lineRule="auto"/>
              <w:ind w:left="0" w:right="0" w:firstLine="0"/>
              <w:jc w:val="left"/>
              <w:rPr>
                <w:ins w:id="982" w:author="Sergio Caprara" w:date="2017-01-03T21:00:00Z"/>
                <w:sz w:val="22"/>
                <w:lang w:val="en-GB"/>
              </w:rPr>
            </w:pPr>
            <w:ins w:id="983" w:author="Sergio Caprara" w:date="2017-01-03T21:00:00Z">
              <w:r>
                <w:rPr>
                  <w:sz w:val="22"/>
                  <w:lang w:val="en-GB"/>
                </w:rPr>
                <w:t>3.3</w:t>
              </w:r>
            </w:ins>
          </w:p>
        </w:tc>
      </w:tr>
      <w:tr w:rsidR="00E32B9B" w14:paraId="77AE5B4A" w14:textId="77777777" w:rsidTr="00FA2C39">
        <w:trPr>
          <w:trHeight w:val="18"/>
          <w:ins w:id="984" w:author="Sergio Caprara" w:date="2017-01-03T21:00:00Z"/>
        </w:trPr>
        <w:tc>
          <w:tcPr>
            <w:tcW w:w="2268" w:type="dxa"/>
            <w:vAlign w:val="center"/>
          </w:tcPr>
          <w:p w14:paraId="7B63292A" w14:textId="37934627" w:rsidR="00E32B9B" w:rsidRDefault="00E32B9B" w:rsidP="00E32B9B">
            <w:pPr>
              <w:spacing w:after="0" w:line="240" w:lineRule="auto"/>
              <w:ind w:left="0" w:right="0" w:firstLine="0"/>
              <w:jc w:val="left"/>
              <w:rPr>
                <w:ins w:id="985" w:author="Sergio Caprara" w:date="2017-01-03T21:00:00Z"/>
                <w:sz w:val="22"/>
                <w:lang w:val="en-GB"/>
              </w:rPr>
            </w:pPr>
            <w:ins w:id="986" w:author="Sergio Caprara" w:date="2017-01-04T21:15:00Z">
              <w:r>
                <w:rPr>
                  <w:b/>
                  <w:sz w:val="22"/>
                  <w:lang w:val="en-GB"/>
                </w:rPr>
                <w:t>Purpose</w:t>
              </w:r>
            </w:ins>
          </w:p>
        </w:tc>
        <w:tc>
          <w:tcPr>
            <w:tcW w:w="4678" w:type="dxa"/>
            <w:vAlign w:val="center"/>
          </w:tcPr>
          <w:p w14:paraId="262F17BC" w14:textId="4BED5CEB" w:rsidR="00E32B9B" w:rsidRDefault="00E32B9B" w:rsidP="00E32B9B">
            <w:pPr>
              <w:spacing w:after="0" w:line="240" w:lineRule="auto"/>
              <w:ind w:left="0" w:right="0" w:firstLine="0"/>
              <w:jc w:val="left"/>
              <w:rPr>
                <w:ins w:id="987" w:author="Sergio Caprara" w:date="2017-01-03T21:00:00Z"/>
                <w:sz w:val="22"/>
                <w:lang w:val="en-GB"/>
              </w:rPr>
            </w:pPr>
            <w:ins w:id="988" w:author="Sergio Caprara" w:date="2017-01-04T21:15:00Z">
              <w:r>
                <w:rPr>
                  <w:sz w:val="22"/>
                  <w:lang w:val="en-GB"/>
                </w:rPr>
                <w:t>3.4</w:t>
              </w:r>
            </w:ins>
          </w:p>
        </w:tc>
      </w:tr>
      <w:tr w:rsidR="00E32B9B" w14:paraId="7A1138FE" w14:textId="77777777" w:rsidTr="00FA2C39">
        <w:trPr>
          <w:trHeight w:val="18"/>
          <w:ins w:id="989" w:author="Sergio Caprara" w:date="2017-01-04T21:15:00Z"/>
        </w:trPr>
        <w:tc>
          <w:tcPr>
            <w:tcW w:w="2268" w:type="dxa"/>
            <w:vAlign w:val="center"/>
          </w:tcPr>
          <w:p w14:paraId="508D42AC" w14:textId="6C128A3F" w:rsidR="00E32B9B" w:rsidRDefault="00E32B9B" w:rsidP="00E32B9B">
            <w:pPr>
              <w:spacing w:after="0" w:line="240" w:lineRule="auto"/>
              <w:ind w:left="0" w:right="0" w:firstLine="0"/>
              <w:jc w:val="left"/>
              <w:rPr>
                <w:ins w:id="990" w:author="Sergio Caprara" w:date="2017-01-04T21:15:00Z"/>
                <w:b/>
                <w:sz w:val="22"/>
                <w:lang w:val="en-GB"/>
              </w:rPr>
            </w:pPr>
            <w:ins w:id="991" w:author="Sergio Caprara" w:date="2017-01-04T21:15:00Z">
              <w:r>
                <w:rPr>
                  <w:b/>
                  <w:sz w:val="22"/>
                  <w:lang w:val="en-GB"/>
                </w:rPr>
                <w:t>Dependencies</w:t>
              </w:r>
            </w:ins>
          </w:p>
        </w:tc>
        <w:tc>
          <w:tcPr>
            <w:tcW w:w="4678" w:type="dxa"/>
            <w:vAlign w:val="center"/>
          </w:tcPr>
          <w:p w14:paraId="56439753" w14:textId="77777777" w:rsidR="00E32B9B" w:rsidRDefault="00E32B9B" w:rsidP="00E32B9B">
            <w:pPr>
              <w:spacing w:after="0" w:line="240" w:lineRule="auto"/>
              <w:ind w:left="0" w:right="0" w:firstLine="0"/>
              <w:jc w:val="left"/>
              <w:rPr>
                <w:ins w:id="992" w:author="Sergio Caprara" w:date="2017-01-04T21:15:00Z"/>
                <w:sz w:val="22"/>
                <w:lang w:val="en-GB"/>
              </w:rPr>
            </w:pPr>
          </w:p>
        </w:tc>
      </w:tr>
    </w:tbl>
    <w:p w14:paraId="76F11779" w14:textId="77777777" w:rsidR="0022076C" w:rsidRDefault="0022076C" w:rsidP="0022076C">
      <w:pPr>
        <w:spacing w:after="120"/>
        <w:ind w:right="2183"/>
        <w:rPr>
          <w:ins w:id="993" w:author="Sergio Caprara" w:date="2017-01-03T21:00:00Z"/>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22076C" w:rsidRPr="00A459C4" w14:paraId="77A7F25C" w14:textId="77777777" w:rsidTr="00FA2C39">
        <w:trPr>
          <w:trHeight w:val="23"/>
          <w:ins w:id="994" w:author="Sergio Caprara" w:date="2017-01-03T21:00:00Z"/>
        </w:trPr>
        <w:tc>
          <w:tcPr>
            <w:tcW w:w="2268" w:type="dxa"/>
            <w:vAlign w:val="center"/>
          </w:tcPr>
          <w:p w14:paraId="1A1E64E3" w14:textId="77777777" w:rsidR="0022076C" w:rsidRPr="00A459C4" w:rsidRDefault="0022076C" w:rsidP="00FA2C39">
            <w:pPr>
              <w:spacing w:after="0" w:line="240" w:lineRule="auto"/>
              <w:ind w:left="0" w:right="0" w:firstLine="0"/>
              <w:jc w:val="left"/>
              <w:rPr>
                <w:ins w:id="995" w:author="Sergio Caprara" w:date="2017-01-03T21:00:00Z"/>
                <w:b/>
                <w:sz w:val="22"/>
                <w:lang w:val="en-GB"/>
              </w:rPr>
            </w:pPr>
            <w:ins w:id="996" w:author="Sergio Caprara" w:date="2017-01-03T21:00:00Z">
              <w:r>
                <w:rPr>
                  <w:b/>
                  <w:sz w:val="22"/>
                  <w:lang w:val="en-GB"/>
                </w:rPr>
                <w:lastRenderedPageBreak/>
                <w:t>Test Case Identifier</w:t>
              </w:r>
            </w:ins>
          </w:p>
        </w:tc>
        <w:tc>
          <w:tcPr>
            <w:tcW w:w="4678" w:type="dxa"/>
            <w:vAlign w:val="center"/>
          </w:tcPr>
          <w:p w14:paraId="1B11098C" w14:textId="5A2E3D0C" w:rsidR="0022076C" w:rsidRPr="00FA2C39" w:rsidRDefault="0022076C" w:rsidP="00FA2C39">
            <w:pPr>
              <w:spacing w:after="0" w:line="240" w:lineRule="auto"/>
              <w:ind w:left="0" w:right="0" w:firstLine="0"/>
              <w:jc w:val="left"/>
              <w:rPr>
                <w:ins w:id="997" w:author="Sergio Caprara" w:date="2017-01-03T21:00:00Z"/>
                <w:sz w:val="22"/>
                <w:lang w:val="en-GB"/>
              </w:rPr>
            </w:pPr>
            <w:ins w:id="998" w:author="Sergio Caprara" w:date="2017-01-03T21:00:00Z">
              <w:r>
                <w:rPr>
                  <w:sz w:val="22"/>
                  <w:lang w:val="en-GB"/>
                </w:rPr>
                <w:t>I9T2</w:t>
              </w:r>
            </w:ins>
          </w:p>
        </w:tc>
      </w:tr>
      <w:tr w:rsidR="0022076C" w14:paraId="4F94F984" w14:textId="77777777" w:rsidTr="00FA2C39">
        <w:trPr>
          <w:trHeight w:val="18"/>
          <w:ins w:id="999" w:author="Sergio Caprara" w:date="2017-01-03T21:00:00Z"/>
        </w:trPr>
        <w:tc>
          <w:tcPr>
            <w:tcW w:w="2268" w:type="dxa"/>
            <w:vAlign w:val="center"/>
          </w:tcPr>
          <w:p w14:paraId="01099D99" w14:textId="77777777" w:rsidR="0022076C" w:rsidRDefault="0022076C" w:rsidP="00FA2C39">
            <w:pPr>
              <w:spacing w:after="0" w:line="240" w:lineRule="auto"/>
              <w:ind w:left="0" w:right="0" w:firstLine="0"/>
              <w:jc w:val="left"/>
              <w:rPr>
                <w:ins w:id="1000" w:author="Sergio Caprara" w:date="2017-01-03T21:00:00Z"/>
                <w:sz w:val="22"/>
                <w:lang w:val="en-GB"/>
              </w:rPr>
            </w:pPr>
            <w:ins w:id="1001" w:author="Sergio Caprara" w:date="2017-01-03T21:00:00Z">
              <w:r>
                <w:rPr>
                  <w:b/>
                  <w:sz w:val="22"/>
                  <w:lang w:val="en-GB"/>
                </w:rPr>
                <w:t>Test Item(s)</w:t>
              </w:r>
            </w:ins>
          </w:p>
        </w:tc>
        <w:tc>
          <w:tcPr>
            <w:tcW w:w="4678" w:type="dxa"/>
            <w:vAlign w:val="center"/>
          </w:tcPr>
          <w:p w14:paraId="68EFB8E4" w14:textId="4F4F8BA6" w:rsidR="0022076C" w:rsidRPr="0022076C" w:rsidRDefault="0022076C">
            <w:pPr>
              <w:spacing w:after="0" w:line="240" w:lineRule="auto"/>
              <w:ind w:left="0" w:right="0" w:firstLine="0"/>
              <w:rPr>
                <w:ins w:id="1002" w:author="Sergio Caprara" w:date="2017-01-03T21:00:00Z"/>
                <w:sz w:val="22"/>
                <w:lang w:val="en-GB"/>
                <w:rPrChange w:id="1003" w:author="Sergio Caprara" w:date="2017-01-03T21:00:00Z">
                  <w:rPr>
                    <w:ins w:id="1004" w:author="Sergio Caprara" w:date="2017-01-03T21:00:00Z"/>
                    <w:sz w:val="22"/>
                    <w:highlight w:val="yellow"/>
                    <w:lang w:val="en-GB"/>
                  </w:rPr>
                </w:rPrChange>
              </w:rPr>
              <w:pPrChange w:id="1005" w:author="Sergio Caprara" w:date="2017-01-03T21:00:00Z">
                <w:pPr>
                  <w:spacing w:after="0" w:line="240" w:lineRule="auto"/>
                  <w:ind w:left="0" w:right="0" w:firstLine="0"/>
                  <w:jc w:val="left"/>
                </w:pPr>
              </w:pPrChange>
            </w:pPr>
            <w:proofErr w:type="spellStart"/>
            <w:ins w:id="1006" w:author="Sergio Caprara" w:date="2017-01-03T21:00:00Z">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ins>
          </w:p>
        </w:tc>
      </w:tr>
      <w:tr w:rsidR="0022076C" w14:paraId="73460A46" w14:textId="77777777" w:rsidTr="00FA2C39">
        <w:trPr>
          <w:trHeight w:val="18"/>
          <w:ins w:id="1007" w:author="Sergio Caprara" w:date="2017-01-03T21:00:00Z"/>
        </w:trPr>
        <w:tc>
          <w:tcPr>
            <w:tcW w:w="2268" w:type="dxa"/>
            <w:vAlign w:val="center"/>
          </w:tcPr>
          <w:p w14:paraId="21351778" w14:textId="77777777" w:rsidR="0022076C" w:rsidRDefault="0022076C" w:rsidP="00FA2C39">
            <w:pPr>
              <w:spacing w:after="0" w:line="240" w:lineRule="auto"/>
              <w:ind w:left="0" w:right="0" w:firstLine="0"/>
              <w:jc w:val="left"/>
              <w:rPr>
                <w:ins w:id="1008" w:author="Sergio Caprara" w:date="2017-01-03T21:00:00Z"/>
                <w:sz w:val="22"/>
                <w:lang w:val="en-GB"/>
              </w:rPr>
            </w:pPr>
            <w:ins w:id="1009" w:author="Sergio Caprara" w:date="2017-01-03T21:00:00Z">
              <w:r>
                <w:rPr>
                  <w:b/>
                  <w:sz w:val="22"/>
                  <w:lang w:val="en-GB"/>
                </w:rPr>
                <w:t>Input Specification</w:t>
              </w:r>
            </w:ins>
          </w:p>
        </w:tc>
        <w:tc>
          <w:tcPr>
            <w:tcW w:w="4678" w:type="dxa"/>
            <w:vAlign w:val="center"/>
          </w:tcPr>
          <w:p w14:paraId="0CD21A42" w14:textId="77777777" w:rsidR="0022076C" w:rsidRDefault="0022076C" w:rsidP="00FA2C39">
            <w:pPr>
              <w:spacing w:after="0" w:line="240" w:lineRule="auto"/>
              <w:ind w:left="0" w:right="0" w:firstLine="0"/>
              <w:jc w:val="left"/>
              <w:rPr>
                <w:ins w:id="1010" w:author="Sergio Caprara" w:date="2017-01-03T21:00:00Z"/>
                <w:sz w:val="22"/>
                <w:lang w:val="en-GB"/>
              </w:rPr>
            </w:pPr>
          </w:p>
        </w:tc>
      </w:tr>
      <w:tr w:rsidR="0022076C" w14:paraId="2CD45CF8" w14:textId="77777777" w:rsidTr="00FA2C39">
        <w:trPr>
          <w:trHeight w:val="18"/>
          <w:ins w:id="1011" w:author="Sergio Caprara" w:date="2017-01-03T21:00:00Z"/>
        </w:trPr>
        <w:tc>
          <w:tcPr>
            <w:tcW w:w="2268" w:type="dxa"/>
            <w:vAlign w:val="center"/>
          </w:tcPr>
          <w:p w14:paraId="61051763" w14:textId="77777777" w:rsidR="0022076C" w:rsidRDefault="0022076C" w:rsidP="00FA2C39">
            <w:pPr>
              <w:spacing w:after="0" w:line="240" w:lineRule="auto"/>
              <w:ind w:left="0" w:right="0" w:firstLine="0"/>
              <w:jc w:val="left"/>
              <w:rPr>
                <w:ins w:id="1012" w:author="Sergio Caprara" w:date="2017-01-03T21:00:00Z"/>
                <w:sz w:val="22"/>
                <w:lang w:val="en-GB"/>
              </w:rPr>
            </w:pPr>
            <w:ins w:id="1013" w:author="Sergio Caprara" w:date="2017-01-03T21:00:00Z">
              <w:r>
                <w:rPr>
                  <w:b/>
                  <w:sz w:val="22"/>
                  <w:lang w:val="en-GB"/>
                </w:rPr>
                <w:t>Output Specification</w:t>
              </w:r>
            </w:ins>
          </w:p>
        </w:tc>
        <w:tc>
          <w:tcPr>
            <w:tcW w:w="4678" w:type="dxa"/>
            <w:vAlign w:val="center"/>
          </w:tcPr>
          <w:p w14:paraId="1B5F29D4" w14:textId="77777777" w:rsidR="0022076C" w:rsidRDefault="0022076C" w:rsidP="00FA2C39">
            <w:pPr>
              <w:spacing w:after="0" w:line="240" w:lineRule="auto"/>
              <w:ind w:left="0" w:right="0" w:firstLine="0"/>
              <w:jc w:val="left"/>
              <w:rPr>
                <w:ins w:id="1014" w:author="Sergio Caprara" w:date="2017-01-03T21:00:00Z"/>
                <w:sz w:val="22"/>
                <w:lang w:val="en-GB"/>
              </w:rPr>
            </w:pPr>
            <w:ins w:id="1015" w:author="Sergio Caprara" w:date="2017-01-03T21:00:00Z">
              <w:r>
                <w:rPr>
                  <w:sz w:val="22"/>
                  <w:lang w:val="en-GB"/>
                </w:rPr>
                <w:t>3.3</w:t>
              </w:r>
            </w:ins>
          </w:p>
        </w:tc>
      </w:tr>
      <w:tr w:rsidR="00E32B9B" w14:paraId="7F214DA3" w14:textId="77777777" w:rsidTr="00FA2C39">
        <w:trPr>
          <w:trHeight w:val="18"/>
          <w:ins w:id="1016" w:author="Sergio Caprara" w:date="2017-01-03T21:00:00Z"/>
        </w:trPr>
        <w:tc>
          <w:tcPr>
            <w:tcW w:w="2268" w:type="dxa"/>
            <w:vAlign w:val="center"/>
          </w:tcPr>
          <w:p w14:paraId="69FF5D59" w14:textId="1C4A6C90" w:rsidR="00E32B9B" w:rsidRDefault="00E32B9B" w:rsidP="00E32B9B">
            <w:pPr>
              <w:spacing w:after="0" w:line="240" w:lineRule="auto"/>
              <w:ind w:left="0" w:right="0" w:firstLine="0"/>
              <w:jc w:val="left"/>
              <w:rPr>
                <w:ins w:id="1017" w:author="Sergio Caprara" w:date="2017-01-03T21:00:00Z"/>
                <w:sz w:val="22"/>
                <w:lang w:val="en-GB"/>
              </w:rPr>
            </w:pPr>
            <w:bookmarkStart w:id="1018" w:name="_GoBack" w:colFirst="0" w:colLast="1"/>
            <w:ins w:id="1019" w:author="Sergio Caprara" w:date="2017-01-04T21:15:00Z">
              <w:r>
                <w:rPr>
                  <w:b/>
                  <w:sz w:val="22"/>
                  <w:lang w:val="en-GB"/>
                </w:rPr>
                <w:t>Purpose</w:t>
              </w:r>
            </w:ins>
          </w:p>
        </w:tc>
        <w:tc>
          <w:tcPr>
            <w:tcW w:w="4678" w:type="dxa"/>
            <w:vAlign w:val="center"/>
          </w:tcPr>
          <w:p w14:paraId="04AD1593" w14:textId="49FA668E" w:rsidR="00E32B9B" w:rsidRDefault="00E32B9B" w:rsidP="00E32B9B">
            <w:pPr>
              <w:spacing w:after="0" w:line="240" w:lineRule="auto"/>
              <w:ind w:left="0" w:right="0" w:firstLine="0"/>
              <w:jc w:val="left"/>
              <w:rPr>
                <w:ins w:id="1020" w:author="Sergio Caprara" w:date="2017-01-03T21:00:00Z"/>
                <w:sz w:val="22"/>
                <w:lang w:val="en-GB"/>
              </w:rPr>
            </w:pPr>
            <w:ins w:id="1021" w:author="Sergio Caprara" w:date="2017-01-04T21:15:00Z">
              <w:r>
                <w:rPr>
                  <w:sz w:val="22"/>
                  <w:lang w:val="en-GB"/>
                </w:rPr>
                <w:t>3.4</w:t>
              </w:r>
            </w:ins>
          </w:p>
        </w:tc>
      </w:tr>
      <w:tr w:rsidR="00E32B9B" w14:paraId="1B0865EF" w14:textId="77777777" w:rsidTr="00FA2C39">
        <w:trPr>
          <w:trHeight w:val="18"/>
          <w:ins w:id="1022" w:author="Sergio Caprara" w:date="2017-01-04T21:15:00Z"/>
        </w:trPr>
        <w:tc>
          <w:tcPr>
            <w:tcW w:w="2268" w:type="dxa"/>
            <w:vAlign w:val="center"/>
          </w:tcPr>
          <w:p w14:paraId="3577014B" w14:textId="263D2623" w:rsidR="00E32B9B" w:rsidRDefault="00E32B9B" w:rsidP="00E32B9B">
            <w:pPr>
              <w:spacing w:after="0" w:line="240" w:lineRule="auto"/>
              <w:ind w:left="0" w:right="0" w:firstLine="0"/>
              <w:jc w:val="left"/>
              <w:rPr>
                <w:ins w:id="1023" w:author="Sergio Caprara" w:date="2017-01-04T21:15:00Z"/>
                <w:b/>
                <w:sz w:val="22"/>
                <w:lang w:val="en-GB"/>
              </w:rPr>
            </w:pPr>
            <w:ins w:id="1024" w:author="Sergio Caprara" w:date="2017-01-04T21:15:00Z">
              <w:r>
                <w:rPr>
                  <w:b/>
                  <w:sz w:val="22"/>
                  <w:lang w:val="en-GB"/>
                </w:rPr>
                <w:t>Dependencies</w:t>
              </w:r>
            </w:ins>
          </w:p>
        </w:tc>
        <w:tc>
          <w:tcPr>
            <w:tcW w:w="4678" w:type="dxa"/>
            <w:vAlign w:val="center"/>
          </w:tcPr>
          <w:p w14:paraId="3179719D" w14:textId="77777777" w:rsidR="00E32B9B" w:rsidRDefault="00E32B9B" w:rsidP="00E32B9B">
            <w:pPr>
              <w:spacing w:after="0" w:line="240" w:lineRule="auto"/>
              <w:ind w:left="0" w:right="0" w:firstLine="0"/>
              <w:jc w:val="left"/>
              <w:rPr>
                <w:ins w:id="1025" w:author="Sergio Caprara" w:date="2017-01-04T21:15:00Z"/>
                <w:sz w:val="22"/>
                <w:lang w:val="en-GB"/>
              </w:rPr>
            </w:pPr>
          </w:p>
        </w:tc>
      </w:tr>
      <w:bookmarkEnd w:id="1018"/>
    </w:tbl>
    <w:p w14:paraId="7801CFBD" w14:textId="5C287B8E" w:rsidR="001B2D6F" w:rsidRDefault="001B2D6F">
      <w:pPr>
        <w:spacing w:after="120"/>
        <w:ind w:left="0" w:right="2183" w:firstLine="0"/>
        <w:rPr>
          <w:sz w:val="22"/>
          <w:lang w:val="en-GB"/>
        </w:rPr>
        <w:pPrChange w:id="1026" w:author="Sergio Caprara" w:date="2017-01-03T20:59:00Z">
          <w:pPr>
            <w:spacing w:after="120"/>
            <w:ind w:right="2183"/>
          </w:pPr>
        </w:pPrChange>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1B2D6F">
      <w:pPr>
        <w:pStyle w:val="Titolo1"/>
        <w:numPr>
          <w:ilvl w:val="0"/>
          <w:numId w:val="16"/>
        </w:numPr>
        <w:rPr>
          <w:rFonts w:asciiTheme="minorHAnsi" w:hAnsiTheme="minorHAnsi" w:cstheme="minorHAnsi"/>
          <w:sz w:val="32"/>
          <w:szCs w:val="20"/>
          <w:lang w:val="en-GB"/>
        </w:rPr>
      </w:pPr>
      <w:bookmarkStart w:id="1027" w:name="_Toc470825803"/>
      <w:r>
        <w:rPr>
          <w:rFonts w:asciiTheme="minorHAnsi" w:hAnsiTheme="minorHAnsi" w:cstheme="minorHAnsi"/>
          <w:sz w:val="32"/>
          <w:szCs w:val="20"/>
          <w:lang w:val="en-GB"/>
        </w:rPr>
        <w:lastRenderedPageBreak/>
        <w:t>Tools and Test Equipment Required</w:t>
      </w:r>
      <w:bookmarkEnd w:id="1027"/>
    </w:p>
    <w:p w14:paraId="3CB2A511" w14:textId="77777777" w:rsidR="00974C31" w:rsidRDefault="00974C31" w:rsidP="001B2D6F">
      <w:pPr>
        <w:pStyle w:val="Titolo2"/>
        <w:numPr>
          <w:ilvl w:val="1"/>
          <w:numId w:val="16"/>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028" w:name="_Toc470825804"/>
      <w:r w:rsidR="00AD2067">
        <w:rPr>
          <w:rFonts w:asciiTheme="minorHAnsi" w:hAnsiTheme="minorHAnsi" w:cstheme="minorHAnsi"/>
          <w:sz w:val="28"/>
          <w:szCs w:val="20"/>
          <w:lang w:val="en-GB"/>
        </w:rPr>
        <w:t>Sample</w:t>
      </w:r>
      <w:bookmarkEnd w:id="1028"/>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1B2D6F">
      <w:pPr>
        <w:pStyle w:val="Titolo2"/>
        <w:numPr>
          <w:ilvl w:val="1"/>
          <w:numId w:val="16"/>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1029" w:name="_Toc470825805"/>
      <w:r w:rsidR="00AD2067">
        <w:rPr>
          <w:rFonts w:asciiTheme="minorHAnsi" w:hAnsiTheme="minorHAnsi" w:cstheme="minorHAnsi"/>
          <w:sz w:val="28"/>
          <w:szCs w:val="20"/>
          <w:lang w:val="en-GB"/>
        </w:rPr>
        <w:t>Sample</w:t>
      </w:r>
      <w:bookmarkEnd w:id="1029"/>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1B2D6F">
      <w:pPr>
        <w:pStyle w:val="Titolo1"/>
        <w:numPr>
          <w:ilvl w:val="0"/>
          <w:numId w:val="16"/>
        </w:numPr>
        <w:rPr>
          <w:rFonts w:asciiTheme="minorHAnsi" w:hAnsiTheme="minorHAnsi" w:cstheme="minorHAnsi"/>
          <w:sz w:val="32"/>
          <w:szCs w:val="20"/>
          <w:lang w:val="en-GB"/>
        </w:rPr>
      </w:pPr>
      <w:bookmarkStart w:id="1030" w:name="_Toc470825806"/>
      <w:r>
        <w:rPr>
          <w:rFonts w:asciiTheme="minorHAnsi" w:hAnsiTheme="minorHAnsi" w:cstheme="minorHAnsi"/>
          <w:sz w:val="32"/>
          <w:szCs w:val="20"/>
          <w:lang w:val="en-GB"/>
        </w:rPr>
        <w:lastRenderedPageBreak/>
        <w:t>Program Stubs and Test Data Required</w:t>
      </w:r>
      <w:bookmarkEnd w:id="1030"/>
    </w:p>
    <w:p w14:paraId="02CD87D0" w14:textId="77777777" w:rsidR="006E398A" w:rsidRDefault="006E398A" w:rsidP="006E398A">
      <w:pPr>
        <w:spacing w:after="120"/>
        <w:rPr>
          <w:sz w:val="22"/>
          <w:lang w:val="en-GB"/>
        </w:rPr>
      </w:pPr>
      <w:r w:rsidRPr="00B30D2C">
        <w:rPr>
          <w:sz w:val="22"/>
          <w:highlight w:val="yellow"/>
          <w:lang w:val="en-GB"/>
        </w:rPr>
        <w:t>Here we present the components that are involved in the fulfilment of the goals presented in the RASD.</w:t>
      </w:r>
    </w:p>
    <w:p w14:paraId="21DFF607" w14:textId="77777777" w:rsidR="006E398A" w:rsidRPr="006E398A" w:rsidRDefault="006E398A" w:rsidP="006E398A">
      <w:pPr>
        <w:spacing w:after="120"/>
        <w:rPr>
          <w:sz w:val="22"/>
          <w:lang w:val="en-GB"/>
        </w:rPr>
      </w:pPr>
    </w:p>
    <w:p w14:paraId="27EE3E9E" w14:textId="77777777" w:rsidR="007C582B" w:rsidRDefault="007C582B" w:rsidP="00686971">
      <w:pPr>
        <w:spacing w:after="120"/>
        <w:rPr>
          <w:sz w:val="22"/>
          <w:lang w:val="en-GB"/>
        </w:rPr>
      </w:pPr>
    </w:p>
    <w:p w14:paraId="79E4F63B" w14:textId="77777777" w:rsidR="00686971" w:rsidRDefault="00686971" w:rsidP="00404898">
      <w:pPr>
        <w:spacing w:after="120"/>
        <w:rPr>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1B2D6F">
      <w:pPr>
        <w:pStyle w:val="Titolo1"/>
        <w:numPr>
          <w:ilvl w:val="0"/>
          <w:numId w:val="16"/>
        </w:numPr>
        <w:rPr>
          <w:rFonts w:asciiTheme="minorHAnsi" w:hAnsiTheme="minorHAnsi" w:cstheme="minorHAnsi"/>
          <w:sz w:val="32"/>
          <w:szCs w:val="20"/>
          <w:lang w:val="en-GB"/>
        </w:rPr>
      </w:pPr>
      <w:bookmarkStart w:id="1031" w:name="_Toc470825807"/>
      <w:r>
        <w:rPr>
          <w:rFonts w:asciiTheme="minorHAnsi" w:hAnsiTheme="minorHAnsi" w:cstheme="minorHAnsi"/>
          <w:sz w:val="32"/>
          <w:szCs w:val="20"/>
          <w:lang w:val="en-GB"/>
        </w:rPr>
        <w:lastRenderedPageBreak/>
        <w:t>Effort Spent</w:t>
      </w:r>
      <w:bookmarkEnd w:id="1031"/>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2"/>
      <w:footerReference w:type="default" r:id="rId13"/>
      <w:footerReference w:type="first" r:id="rId14"/>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8" w:author="Tinti Erica" w:date="2017-01-03T00:05:00Z" w:initials="TE">
    <w:p w14:paraId="40FFC456" w14:textId="77777777" w:rsidR="00741215" w:rsidRDefault="00741215" w:rsidP="00E11140">
      <w:pPr>
        <w:pStyle w:val="Testocommento"/>
        <w:ind w:left="0" w:firstLine="0"/>
      </w:pPr>
      <w:r>
        <w:rPr>
          <w:rStyle w:val="Rimandocommento"/>
        </w:rPr>
        <w:annotationRef/>
      </w:r>
      <w:proofErr w:type="spellStart"/>
      <w:r>
        <w:t>That’s</w:t>
      </w:r>
      <w:proofErr w:type="spellEnd"/>
      <w:r>
        <w:t xml:space="preserve"> </w:t>
      </w:r>
      <w:proofErr w:type="spellStart"/>
      <w:r>
        <w:t>not</w:t>
      </w:r>
      <w:proofErr w:type="spellEnd"/>
      <w:r>
        <w:t xml:space="preserve"> </w:t>
      </w:r>
      <w:proofErr w:type="spellStart"/>
      <w:r>
        <w:t>objective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FFC45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DB190" w14:textId="77777777" w:rsidR="00AA1202" w:rsidRDefault="00AA1202">
      <w:pPr>
        <w:spacing w:after="0" w:line="240" w:lineRule="auto"/>
      </w:pPr>
      <w:r>
        <w:separator/>
      </w:r>
    </w:p>
  </w:endnote>
  <w:endnote w:type="continuationSeparator" w:id="0">
    <w:p w14:paraId="71D64B21" w14:textId="77777777" w:rsidR="00AA1202" w:rsidRDefault="00AA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741215" w:rsidRDefault="0074121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44A42669" w:rsidR="00741215" w:rsidRDefault="00741215">
    <w:pPr>
      <w:spacing w:after="0" w:line="259" w:lineRule="auto"/>
      <w:ind w:left="0" w:firstLine="0"/>
      <w:jc w:val="center"/>
    </w:pPr>
    <w:r>
      <w:fldChar w:fldCharType="begin"/>
    </w:r>
    <w:r>
      <w:instrText xml:space="preserve"> PAGE   \* MERGEFORMAT </w:instrText>
    </w:r>
    <w:r>
      <w:fldChar w:fldCharType="separate"/>
    </w:r>
    <w:r w:rsidR="00E32B9B">
      <w:rPr>
        <w:noProof/>
      </w:rPr>
      <w:t>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0E63122F" w:rsidR="00741215" w:rsidRDefault="00741215">
    <w:pPr>
      <w:spacing w:after="0" w:line="259" w:lineRule="auto"/>
      <w:ind w:left="0" w:firstLine="0"/>
      <w:jc w:val="center"/>
    </w:pPr>
    <w:r>
      <w:fldChar w:fldCharType="begin"/>
    </w:r>
    <w:r>
      <w:instrText xml:space="preserve"> PAGE   \* MERGEFORMAT </w:instrText>
    </w:r>
    <w:r>
      <w:fldChar w:fldCharType="separate"/>
    </w:r>
    <w:r w:rsidR="00E32B9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E3BF3" w14:textId="77777777" w:rsidR="00AA1202" w:rsidRDefault="00AA1202">
      <w:pPr>
        <w:spacing w:after="0" w:line="240" w:lineRule="auto"/>
      </w:pPr>
      <w:r>
        <w:separator/>
      </w:r>
    </w:p>
  </w:footnote>
  <w:footnote w:type="continuationSeparator" w:id="0">
    <w:p w14:paraId="1183D0BC" w14:textId="77777777" w:rsidR="00AA1202" w:rsidRDefault="00AA1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8"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1"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2"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7"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8"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75371B7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1"/>
  </w:num>
  <w:num w:numId="4">
    <w:abstractNumId w:val="7"/>
  </w:num>
  <w:num w:numId="5">
    <w:abstractNumId w:val="20"/>
  </w:num>
  <w:num w:numId="6">
    <w:abstractNumId w:val="16"/>
  </w:num>
  <w:num w:numId="7">
    <w:abstractNumId w:val="3"/>
  </w:num>
  <w:num w:numId="8">
    <w:abstractNumId w:val="13"/>
  </w:num>
  <w:num w:numId="9">
    <w:abstractNumId w:val="12"/>
  </w:num>
  <w:num w:numId="10">
    <w:abstractNumId w:val="6"/>
  </w:num>
  <w:num w:numId="11">
    <w:abstractNumId w:val="8"/>
  </w:num>
  <w:num w:numId="12">
    <w:abstractNumId w:val="23"/>
  </w:num>
  <w:num w:numId="13">
    <w:abstractNumId w:val="5"/>
  </w:num>
  <w:num w:numId="14">
    <w:abstractNumId w:val="9"/>
  </w:num>
  <w:num w:numId="15">
    <w:abstractNumId w:val="21"/>
  </w:num>
  <w:num w:numId="16">
    <w:abstractNumId w:val="19"/>
  </w:num>
  <w:num w:numId="17">
    <w:abstractNumId w:val="2"/>
  </w:num>
  <w:num w:numId="18">
    <w:abstractNumId w:val="4"/>
  </w:num>
  <w:num w:numId="19">
    <w:abstractNumId w:val="0"/>
  </w:num>
  <w:num w:numId="20">
    <w:abstractNumId w:val="22"/>
  </w:num>
  <w:num w:numId="21">
    <w:abstractNumId w:val="15"/>
  </w:num>
  <w:num w:numId="22">
    <w:abstractNumId w:val="1"/>
  </w:num>
  <w:num w:numId="23">
    <w:abstractNumId w:val="10"/>
  </w:num>
  <w:num w:numId="24">
    <w:abstractNumId w:val="17"/>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rson w15:author="Sergio Caprara">
    <w15:presenceInfo w15:providerId="Windows Live" w15:userId="572e62b76cc247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50E0"/>
    <w:rsid w:val="00036AF9"/>
    <w:rsid w:val="00041061"/>
    <w:rsid w:val="000426E1"/>
    <w:rsid w:val="00055F89"/>
    <w:rsid w:val="00056BE8"/>
    <w:rsid w:val="00057FB2"/>
    <w:rsid w:val="00063FC2"/>
    <w:rsid w:val="0007603A"/>
    <w:rsid w:val="000955B4"/>
    <w:rsid w:val="000B26A5"/>
    <w:rsid w:val="000B45BA"/>
    <w:rsid w:val="000C1C34"/>
    <w:rsid w:val="000D04AF"/>
    <w:rsid w:val="000D2C0A"/>
    <w:rsid w:val="000D3D0D"/>
    <w:rsid w:val="000E17C5"/>
    <w:rsid w:val="000E682D"/>
    <w:rsid w:val="001036DF"/>
    <w:rsid w:val="001103F7"/>
    <w:rsid w:val="00112F98"/>
    <w:rsid w:val="00126AE1"/>
    <w:rsid w:val="00134F2B"/>
    <w:rsid w:val="00142260"/>
    <w:rsid w:val="00153767"/>
    <w:rsid w:val="00165D49"/>
    <w:rsid w:val="00172981"/>
    <w:rsid w:val="00176B89"/>
    <w:rsid w:val="00181D42"/>
    <w:rsid w:val="00182B85"/>
    <w:rsid w:val="001946BC"/>
    <w:rsid w:val="001A0718"/>
    <w:rsid w:val="001A67A1"/>
    <w:rsid w:val="001B16BE"/>
    <w:rsid w:val="001B2D6F"/>
    <w:rsid w:val="001B67CB"/>
    <w:rsid w:val="001C1E7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5F5F"/>
    <w:rsid w:val="0021477F"/>
    <w:rsid w:val="00217535"/>
    <w:rsid w:val="00217566"/>
    <w:rsid w:val="0022076C"/>
    <w:rsid w:val="0022439D"/>
    <w:rsid w:val="00237C46"/>
    <w:rsid w:val="00241E97"/>
    <w:rsid w:val="00242090"/>
    <w:rsid w:val="002529FA"/>
    <w:rsid w:val="0025364A"/>
    <w:rsid w:val="002550BA"/>
    <w:rsid w:val="00255CE8"/>
    <w:rsid w:val="0026705E"/>
    <w:rsid w:val="002958D2"/>
    <w:rsid w:val="002A681E"/>
    <w:rsid w:val="002D1060"/>
    <w:rsid w:val="002D3827"/>
    <w:rsid w:val="002E037E"/>
    <w:rsid w:val="002E1F0E"/>
    <w:rsid w:val="002E237C"/>
    <w:rsid w:val="002E26DA"/>
    <w:rsid w:val="002E428F"/>
    <w:rsid w:val="002E6E73"/>
    <w:rsid w:val="002F3BED"/>
    <w:rsid w:val="0030151D"/>
    <w:rsid w:val="00320906"/>
    <w:rsid w:val="00322CBC"/>
    <w:rsid w:val="00325371"/>
    <w:rsid w:val="003300DB"/>
    <w:rsid w:val="0033205E"/>
    <w:rsid w:val="00342A18"/>
    <w:rsid w:val="00351AF5"/>
    <w:rsid w:val="00354212"/>
    <w:rsid w:val="00357A98"/>
    <w:rsid w:val="003711CB"/>
    <w:rsid w:val="003768A7"/>
    <w:rsid w:val="00384E4D"/>
    <w:rsid w:val="003869CB"/>
    <w:rsid w:val="00390902"/>
    <w:rsid w:val="00390E58"/>
    <w:rsid w:val="0039268F"/>
    <w:rsid w:val="003A250B"/>
    <w:rsid w:val="003B41A0"/>
    <w:rsid w:val="003C0B7D"/>
    <w:rsid w:val="003C4013"/>
    <w:rsid w:val="003D280B"/>
    <w:rsid w:val="003D28D5"/>
    <w:rsid w:val="003D366E"/>
    <w:rsid w:val="003E30B4"/>
    <w:rsid w:val="003E7744"/>
    <w:rsid w:val="003F0195"/>
    <w:rsid w:val="003F245E"/>
    <w:rsid w:val="003F6BCD"/>
    <w:rsid w:val="003F7D4A"/>
    <w:rsid w:val="004018B1"/>
    <w:rsid w:val="00404898"/>
    <w:rsid w:val="0040554C"/>
    <w:rsid w:val="0041136C"/>
    <w:rsid w:val="00422A72"/>
    <w:rsid w:val="00424F8C"/>
    <w:rsid w:val="004250DE"/>
    <w:rsid w:val="004377F6"/>
    <w:rsid w:val="00460185"/>
    <w:rsid w:val="00472B66"/>
    <w:rsid w:val="0047390F"/>
    <w:rsid w:val="00475006"/>
    <w:rsid w:val="004812F0"/>
    <w:rsid w:val="0048191F"/>
    <w:rsid w:val="004920F5"/>
    <w:rsid w:val="00492605"/>
    <w:rsid w:val="0049705F"/>
    <w:rsid w:val="004A53BB"/>
    <w:rsid w:val="004A6BED"/>
    <w:rsid w:val="004C165A"/>
    <w:rsid w:val="004C1B05"/>
    <w:rsid w:val="004C570D"/>
    <w:rsid w:val="004C6277"/>
    <w:rsid w:val="004D06F2"/>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7357"/>
    <w:rsid w:val="00591BB3"/>
    <w:rsid w:val="00592BFA"/>
    <w:rsid w:val="00594467"/>
    <w:rsid w:val="0059641B"/>
    <w:rsid w:val="005A0E8E"/>
    <w:rsid w:val="005A207D"/>
    <w:rsid w:val="005B0356"/>
    <w:rsid w:val="005B0F53"/>
    <w:rsid w:val="005B48BB"/>
    <w:rsid w:val="005C61DF"/>
    <w:rsid w:val="005D50E7"/>
    <w:rsid w:val="005E3BE5"/>
    <w:rsid w:val="005E4E15"/>
    <w:rsid w:val="005E73D5"/>
    <w:rsid w:val="005F3E20"/>
    <w:rsid w:val="006006C6"/>
    <w:rsid w:val="006043D9"/>
    <w:rsid w:val="00607C92"/>
    <w:rsid w:val="006134CB"/>
    <w:rsid w:val="00613E1A"/>
    <w:rsid w:val="0062347C"/>
    <w:rsid w:val="00632CA6"/>
    <w:rsid w:val="006341AF"/>
    <w:rsid w:val="00642635"/>
    <w:rsid w:val="006445BD"/>
    <w:rsid w:val="00646B05"/>
    <w:rsid w:val="00651AA8"/>
    <w:rsid w:val="0065418C"/>
    <w:rsid w:val="00667724"/>
    <w:rsid w:val="00682A2E"/>
    <w:rsid w:val="006835B8"/>
    <w:rsid w:val="00683D5B"/>
    <w:rsid w:val="00686971"/>
    <w:rsid w:val="00691528"/>
    <w:rsid w:val="00691A1F"/>
    <w:rsid w:val="006928DE"/>
    <w:rsid w:val="00695CBF"/>
    <w:rsid w:val="006B1BA1"/>
    <w:rsid w:val="006D32DA"/>
    <w:rsid w:val="006D79F1"/>
    <w:rsid w:val="006E398A"/>
    <w:rsid w:val="006F05AE"/>
    <w:rsid w:val="006F11DA"/>
    <w:rsid w:val="00707005"/>
    <w:rsid w:val="00713420"/>
    <w:rsid w:val="00713BF9"/>
    <w:rsid w:val="0071646D"/>
    <w:rsid w:val="00720F1E"/>
    <w:rsid w:val="00722386"/>
    <w:rsid w:val="00727BFB"/>
    <w:rsid w:val="00731DA1"/>
    <w:rsid w:val="00736FA1"/>
    <w:rsid w:val="0074036F"/>
    <w:rsid w:val="00741215"/>
    <w:rsid w:val="00747232"/>
    <w:rsid w:val="0077241F"/>
    <w:rsid w:val="0078254E"/>
    <w:rsid w:val="00783B9F"/>
    <w:rsid w:val="0078475E"/>
    <w:rsid w:val="0078492B"/>
    <w:rsid w:val="00790A51"/>
    <w:rsid w:val="007957CD"/>
    <w:rsid w:val="0079632F"/>
    <w:rsid w:val="007A42F8"/>
    <w:rsid w:val="007B7B90"/>
    <w:rsid w:val="007C582B"/>
    <w:rsid w:val="007D3D00"/>
    <w:rsid w:val="007E53E4"/>
    <w:rsid w:val="007E788B"/>
    <w:rsid w:val="007F05EC"/>
    <w:rsid w:val="0080397F"/>
    <w:rsid w:val="00814F4D"/>
    <w:rsid w:val="008174EF"/>
    <w:rsid w:val="00824E84"/>
    <w:rsid w:val="008260F6"/>
    <w:rsid w:val="008266C9"/>
    <w:rsid w:val="00836533"/>
    <w:rsid w:val="00843979"/>
    <w:rsid w:val="00854271"/>
    <w:rsid w:val="008612A0"/>
    <w:rsid w:val="00862514"/>
    <w:rsid w:val="00864F2F"/>
    <w:rsid w:val="00872546"/>
    <w:rsid w:val="00874FD0"/>
    <w:rsid w:val="00881966"/>
    <w:rsid w:val="00893B6B"/>
    <w:rsid w:val="008A1243"/>
    <w:rsid w:val="008C12B8"/>
    <w:rsid w:val="008C38FA"/>
    <w:rsid w:val="008D06D6"/>
    <w:rsid w:val="008D2FC4"/>
    <w:rsid w:val="008D3CF1"/>
    <w:rsid w:val="008E2524"/>
    <w:rsid w:val="008E2D82"/>
    <w:rsid w:val="008F1827"/>
    <w:rsid w:val="008F1CB5"/>
    <w:rsid w:val="008F439C"/>
    <w:rsid w:val="008F6E6B"/>
    <w:rsid w:val="00905182"/>
    <w:rsid w:val="00907F58"/>
    <w:rsid w:val="00925821"/>
    <w:rsid w:val="00925C0D"/>
    <w:rsid w:val="0093067B"/>
    <w:rsid w:val="00931B77"/>
    <w:rsid w:val="009356B9"/>
    <w:rsid w:val="00937DDB"/>
    <w:rsid w:val="00937F42"/>
    <w:rsid w:val="009436B8"/>
    <w:rsid w:val="0094629D"/>
    <w:rsid w:val="00974C31"/>
    <w:rsid w:val="00974E97"/>
    <w:rsid w:val="00993235"/>
    <w:rsid w:val="009A4B11"/>
    <w:rsid w:val="009A68BC"/>
    <w:rsid w:val="009A7F59"/>
    <w:rsid w:val="009B1631"/>
    <w:rsid w:val="009B435E"/>
    <w:rsid w:val="009B688B"/>
    <w:rsid w:val="009C49D1"/>
    <w:rsid w:val="009C669E"/>
    <w:rsid w:val="009D0F2F"/>
    <w:rsid w:val="009D3D16"/>
    <w:rsid w:val="009E0C8E"/>
    <w:rsid w:val="009F61D1"/>
    <w:rsid w:val="00A14F72"/>
    <w:rsid w:val="00A22F96"/>
    <w:rsid w:val="00A23E9B"/>
    <w:rsid w:val="00A24D21"/>
    <w:rsid w:val="00A25B49"/>
    <w:rsid w:val="00A34801"/>
    <w:rsid w:val="00A410C9"/>
    <w:rsid w:val="00A42FF8"/>
    <w:rsid w:val="00A459C4"/>
    <w:rsid w:val="00A54E53"/>
    <w:rsid w:val="00A568D1"/>
    <w:rsid w:val="00A7075A"/>
    <w:rsid w:val="00A716FC"/>
    <w:rsid w:val="00A757B5"/>
    <w:rsid w:val="00A8410C"/>
    <w:rsid w:val="00A90CB5"/>
    <w:rsid w:val="00A91405"/>
    <w:rsid w:val="00A92E46"/>
    <w:rsid w:val="00A95334"/>
    <w:rsid w:val="00A97147"/>
    <w:rsid w:val="00A97204"/>
    <w:rsid w:val="00AA0AE3"/>
    <w:rsid w:val="00AA1202"/>
    <w:rsid w:val="00AB1382"/>
    <w:rsid w:val="00AC0B08"/>
    <w:rsid w:val="00AC746C"/>
    <w:rsid w:val="00AD2067"/>
    <w:rsid w:val="00AF25D2"/>
    <w:rsid w:val="00AF363A"/>
    <w:rsid w:val="00AF5617"/>
    <w:rsid w:val="00B00423"/>
    <w:rsid w:val="00B23279"/>
    <w:rsid w:val="00B30D2C"/>
    <w:rsid w:val="00B3147D"/>
    <w:rsid w:val="00B332C4"/>
    <w:rsid w:val="00B42673"/>
    <w:rsid w:val="00B44091"/>
    <w:rsid w:val="00B5063C"/>
    <w:rsid w:val="00B57B64"/>
    <w:rsid w:val="00B612D1"/>
    <w:rsid w:val="00B679BE"/>
    <w:rsid w:val="00B718A2"/>
    <w:rsid w:val="00B72E71"/>
    <w:rsid w:val="00B85A0A"/>
    <w:rsid w:val="00B9174A"/>
    <w:rsid w:val="00B92E62"/>
    <w:rsid w:val="00B93D31"/>
    <w:rsid w:val="00B9747D"/>
    <w:rsid w:val="00BA24E9"/>
    <w:rsid w:val="00BB0E21"/>
    <w:rsid w:val="00BD0064"/>
    <w:rsid w:val="00BD44CD"/>
    <w:rsid w:val="00BF1970"/>
    <w:rsid w:val="00BF5AEF"/>
    <w:rsid w:val="00BF5EA6"/>
    <w:rsid w:val="00C01166"/>
    <w:rsid w:val="00C07CC3"/>
    <w:rsid w:val="00C2113B"/>
    <w:rsid w:val="00C262B3"/>
    <w:rsid w:val="00C27614"/>
    <w:rsid w:val="00C416B3"/>
    <w:rsid w:val="00C46FFB"/>
    <w:rsid w:val="00C47FF4"/>
    <w:rsid w:val="00C61CC3"/>
    <w:rsid w:val="00C6512C"/>
    <w:rsid w:val="00C74DD8"/>
    <w:rsid w:val="00C76D4C"/>
    <w:rsid w:val="00C810EA"/>
    <w:rsid w:val="00C8266E"/>
    <w:rsid w:val="00C9659A"/>
    <w:rsid w:val="00CA0FA0"/>
    <w:rsid w:val="00CA225F"/>
    <w:rsid w:val="00CD105E"/>
    <w:rsid w:val="00CD1248"/>
    <w:rsid w:val="00CD1786"/>
    <w:rsid w:val="00CD3888"/>
    <w:rsid w:val="00CE7435"/>
    <w:rsid w:val="00CF773D"/>
    <w:rsid w:val="00D048DB"/>
    <w:rsid w:val="00D10A64"/>
    <w:rsid w:val="00D149E5"/>
    <w:rsid w:val="00D1601B"/>
    <w:rsid w:val="00D21937"/>
    <w:rsid w:val="00D32EAE"/>
    <w:rsid w:val="00D34159"/>
    <w:rsid w:val="00D34C0A"/>
    <w:rsid w:val="00D43527"/>
    <w:rsid w:val="00D44D69"/>
    <w:rsid w:val="00D50A09"/>
    <w:rsid w:val="00D542B2"/>
    <w:rsid w:val="00D54AA7"/>
    <w:rsid w:val="00D55596"/>
    <w:rsid w:val="00D57EC4"/>
    <w:rsid w:val="00D61FB1"/>
    <w:rsid w:val="00D85F0E"/>
    <w:rsid w:val="00D8612A"/>
    <w:rsid w:val="00D913DE"/>
    <w:rsid w:val="00D92924"/>
    <w:rsid w:val="00D94A03"/>
    <w:rsid w:val="00DA28D6"/>
    <w:rsid w:val="00DA48D6"/>
    <w:rsid w:val="00DC680A"/>
    <w:rsid w:val="00DC7615"/>
    <w:rsid w:val="00DC7DC7"/>
    <w:rsid w:val="00DD48B6"/>
    <w:rsid w:val="00DD77BA"/>
    <w:rsid w:val="00DE0FFD"/>
    <w:rsid w:val="00DF0AB5"/>
    <w:rsid w:val="00DF6785"/>
    <w:rsid w:val="00E11140"/>
    <w:rsid w:val="00E1219D"/>
    <w:rsid w:val="00E13969"/>
    <w:rsid w:val="00E26F0E"/>
    <w:rsid w:val="00E2707C"/>
    <w:rsid w:val="00E27DAC"/>
    <w:rsid w:val="00E30E06"/>
    <w:rsid w:val="00E32B9B"/>
    <w:rsid w:val="00E33A5A"/>
    <w:rsid w:val="00E43826"/>
    <w:rsid w:val="00E44886"/>
    <w:rsid w:val="00E460D6"/>
    <w:rsid w:val="00E50C86"/>
    <w:rsid w:val="00E631A7"/>
    <w:rsid w:val="00E67BA8"/>
    <w:rsid w:val="00E719CE"/>
    <w:rsid w:val="00E77FE2"/>
    <w:rsid w:val="00E9117A"/>
    <w:rsid w:val="00E93A19"/>
    <w:rsid w:val="00EA68AD"/>
    <w:rsid w:val="00EC2891"/>
    <w:rsid w:val="00EE1255"/>
    <w:rsid w:val="00EF4C8F"/>
    <w:rsid w:val="00F00C82"/>
    <w:rsid w:val="00F15391"/>
    <w:rsid w:val="00F15CE7"/>
    <w:rsid w:val="00F20FB0"/>
    <w:rsid w:val="00F2160E"/>
    <w:rsid w:val="00F279DB"/>
    <w:rsid w:val="00F3090E"/>
    <w:rsid w:val="00F354F9"/>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30385-9C89-43A0-8516-7FB602F62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19</Pages>
  <Words>1798</Words>
  <Characters>10251</Characters>
  <Application>Microsoft Office Word</Application>
  <DocSecurity>0</DocSecurity>
  <Lines>85</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21</cp:revision>
  <cp:lastPrinted>2016-12-11T19:05:00Z</cp:lastPrinted>
  <dcterms:created xsi:type="dcterms:W3CDTF">2017-01-02T23:05:00Z</dcterms:created>
  <dcterms:modified xsi:type="dcterms:W3CDTF">2017-01-04T20:15:00Z</dcterms:modified>
</cp:coreProperties>
</file>