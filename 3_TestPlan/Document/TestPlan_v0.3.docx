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F10DD" w14:textId="77777777" w:rsidR="004A6BED" w:rsidRPr="00AC4EBD" w:rsidRDefault="0003330E" w:rsidP="004A6BED">
      <w:pPr>
        <w:spacing w:after="0" w:line="259" w:lineRule="auto"/>
        <w:ind w:left="0" w:right="0" w:firstLine="0"/>
        <w:jc w:val="center"/>
        <w:rPr>
          <w:color w:val="44546A" w:themeColor="text2"/>
        </w:rPr>
      </w:pPr>
      <w:r w:rsidRPr="00AC4EBD">
        <w:rPr>
          <w:noProof/>
          <w:color w:val="44546A" w:themeColor="text2"/>
        </w:rPr>
        <w:drawing>
          <wp:anchor distT="0" distB="0" distL="114300" distR="114300" simplePos="0" relativeHeight="251670528" behindDoc="0" locked="0" layoutInCell="1" allowOverlap="1" wp14:anchorId="1947D639" wp14:editId="73F1FECD">
            <wp:simplePos x="0" y="0"/>
            <wp:positionH relativeFrom="page">
              <wp:posOffset>2462530</wp:posOffset>
            </wp:positionH>
            <wp:positionV relativeFrom="paragraph">
              <wp:posOffset>0</wp:posOffset>
            </wp:positionV>
            <wp:extent cx="2980800" cy="2980800"/>
            <wp:effectExtent l="0" t="0" r="0" b="0"/>
            <wp:wrapTopAndBottom/>
            <wp:docPr id="1105"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0800" cy="2980800"/>
                    </a:xfrm>
                    <a:prstGeom prst="rect">
                      <a:avLst/>
                    </a:prstGeom>
                  </pic:spPr>
                </pic:pic>
              </a:graphicData>
            </a:graphic>
            <wp14:sizeRelH relativeFrom="margin">
              <wp14:pctWidth>0</wp14:pctWidth>
            </wp14:sizeRelH>
            <wp14:sizeRelV relativeFrom="margin">
              <wp14:pctHeight>0</wp14:pctHeight>
            </wp14:sizeRelV>
          </wp:anchor>
        </w:drawing>
      </w:r>
    </w:p>
    <w:p w14:paraId="5246E69F" w14:textId="77777777" w:rsidR="004A6BED" w:rsidRPr="00141BDD" w:rsidRDefault="004A6BED" w:rsidP="004A6BED">
      <w:pPr>
        <w:spacing w:after="0" w:line="346" w:lineRule="auto"/>
        <w:ind w:left="0" w:right="0" w:hanging="2348"/>
        <w:rPr>
          <w:color w:val="000000" w:themeColor="text1"/>
          <w:lang w:val="en-US"/>
        </w:rPr>
      </w:pPr>
      <w:r w:rsidRPr="00141BDD">
        <w:rPr>
          <w:color w:val="44546A" w:themeColor="text2"/>
          <w:lang w:val="en-US"/>
        </w:rPr>
        <w:t xml:space="preserve">  </w:t>
      </w:r>
    </w:p>
    <w:p w14:paraId="050A30D1" w14:textId="77777777" w:rsidR="004A6BED" w:rsidRPr="0003330E" w:rsidRDefault="004A6BED" w:rsidP="0003330E">
      <w:pPr>
        <w:spacing w:after="0" w:line="259" w:lineRule="auto"/>
        <w:ind w:left="-2552" w:right="-465"/>
        <w:jc w:val="center"/>
        <w:rPr>
          <w:b/>
          <w:color w:val="000000" w:themeColor="text1"/>
          <w:sz w:val="28"/>
          <w:lang w:val="en-US"/>
        </w:rPr>
      </w:pPr>
      <w:r w:rsidRPr="0003330E">
        <w:rPr>
          <w:b/>
          <w:color w:val="000000" w:themeColor="text1"/>
          <w:sz w:val="28"/>
          <w:lang w:val="en-US"/>
        </w:rPr>
        <w:t>Software Engineering 2: “</w:t>
      </w:r>
      <w:proofErr w:type="spellStart"/>
      <w:r w:rsidRPr="0003330E">
        <w:rPr>
          <w:b/>
          <w:color w:val="000000" w:themeColor="text1"/>
          <w:sz w:val="28"/>
          <w:lang w:val="en-US"/>
        </w:rPr>
        <w:t>PowerEnJoy</w:t>
      </w:r>
      <w:proofErr w:type="spellEnd"/>
      <w:r w:rsidRPr="0003330E">
        <w:rPr>
          <w:b/>
          <w:color w:val="000000" w:themeColor="text1"/>
          <w:sz w:val="28"/>
          <w:lang w:val="en-US"/>
        </w:rPr>
        <w:t>”</w:t>
      </w:r>
    </w:p>
    <w:p w14:paraId="72FF673D" w14:textId="22087DF6" w:rsidR="004A6BED" w:rsidRPr="0003330E" w:rsidRDefault="0055489A" w:rsidP="0003330E">
      <w:pPr>
        <w:spacing w:after="0"/>
        <w:ind w:left="-2552" w:right="-465"/>
        <w:jc w:val="center"/>
        <w:rPr>
          <w:b/>
          <w:color w:val="000000" w:themeColor="text1"/>
          <w:sz w:val="28"/>
          <w:lang w:val="en-US"/>
        </w:rPr>
      </w:pPr>
      <w:r>
        <w:rPr>
          <w:b/>
          <w:color w:val="000000" w:themeColor="text1"/>
          <w:sz w:val="28"/>
          <w:lang w:val="en-US"/>
        </w:rPr>
        <w:t xml:space="preserve">Integration </w:t>
      </w:r>
      <w:r w:rsidR="00E631A7">
        <w:rPr>
          <w:b/>
          <w:color w:val="000000" w:themeColor="text1"/>
          <w:sz w:val="28"/>
          <w:lang w:val="en-US"/>
        </w:rPr>
        <w:t>Test Plan</w:t>
      </w:r>
      <w:r w:rsidR="00BB0E21">
        <w:rPr>
          <w:b/>
          <w:color w:val="000000" w:themeColor="text1"/>
          <w:sz w:val="28"/>
          <w:lang w:val="en-US"/>
        </w:rPr>
        <w:t xml:space="preserve"> (V. 1.0)</w:t>
      </w:r>
    </w:p>
    <w:p w14:paraId="4B287A88" w14:textId="77777777" w:rsidR="004A6BED" w:rsidRPr="0003330E" w:rsidRDefault="004A6BED" w:rsidP="0003330E">
      <w:pPr>
        <w:spacing w:after="0" w:line="259" w:lineRule="auto"/>
        <w:ind w:left="-2552" w:right="-465" w:firstLine="0"/>
        <w:jc w:val="center"/>
        <w:rPr>
          <w:color w:val="000000" w:themeColor="text1"/>
          <w:sz w:val="28"/>
          <w:lang w:val="en-US"/>
        </w:rPr>
      </w:pPr>
    </w:p>
    <w:p w14:paraId="6AF1987B" w14:textId="77777777" w:rsidR="004A6BED" w:rsidRPr="0003330E" w:rsidRDefault="004A6BED" w:rsidP="0003330E">
      <w:pPr>
        <w:spacing w:after="0" w:line="259" w:lineRule="auto"/>
        <w:ind w:left="-2552" w:right="-465" w:firstLine="0"/>
        <w:jc w:val="center"/>
        <w:rPr>
          <w:color w:val="000000" w:themeColor="text1"/>
          <w:sz w:val="28"/>
          <w:lang w:val="en-US"/>
        </w:rPr>
      </w:pPr>
    </w:p>
    <w:p w14:paraId="5173A829" w14:textId="77777777" w:rsidR="004A6BED" w:rsidRPr="00141BDD" w:rsidRDefault="004A6BED" w:rsidP="0003330E">
      <w:pPr>
        <w:spacing w:after="0" w:line="259" w:lineRule="auto"/>
        <w:ind w:left="-2552" w:right="-465"/>
        <w:jc w:val="center"/>
        <w:rPr>
          <w:color w:val="000000" w:themeColor="text1"/>
          <w:sz w:val="28"/>
        </w:rPr>
      </w:pPr>
      <w:r w:rsidRPr="00141BDD">
        <w:rPr>
          <w:color w:val="000000" w:themeColor="text1"/>
          <w:sz w:val="28"/>
        </w:rPr>
        <w:t>Authors:</w:t>
      </w:r>
    </w:p>
    <w:p w14:paraId="5D0701F0"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Sergio CAPRARA</w:t>
      </w:r>
    </w:p>
    <w:p w14:paraId="70E2343E" w14:textId="77777777" w:rsidR="004A6BED"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Soheil GHANBARI</w:t>
      </w:r>
    </w:p>
    <w:p w14:paraId="30FB297B" w14:textId="77777777" w:rsidR="0003330E" w:rsidRPr="00141BDD" w:rsidRDefault="0003330E" w:rsidP="0003330E">
      <w:pPr>
        <w:spacing w:after="0" w:line="259" w:lineRule="auto"/>
        <w:ind w:left="-2552" w:right="-465" w:firstLine="0"/>
        <w:jc w:val="center"/>
        <w:rPr>
          <w:color w:val="000000" w:themeColor="text1"/>
          <w:sz w:val="28"/>
        </w:rPr>
      </w:pPr>
      <w:r w:rsidRPr="00141BDD">
        <w:rPr>
          <w:color w:val="000000" w:themeColor="text1"/>
          <w:sz w:val="28"/>
        </w:rPr>
        <w:t>Erica TINTI</w:t>
      </w:r>
    </w:p>
    <w:p w14:paraId="2E73305F" w14:textId="77777777" w:rsidR="004A6BED" w:rsidRPr="00141BDD" w:rsidRDefault="004A6BED" w:rsidP="0003330E">
      <w:pPr>
        <w:spacing w:after="0" w:line="259" w:lineRule="auto"/>
        <w:ind w:left="-2552" w:right="-465" w:firstLine="0"/>
        <w:jc w:val="center"/>
        <w:rPr>
          <w:color w:val="000000" w:themeColor="text1"/>
          <w:sz w:val="28"/>
        </w:rPr>
      </w:pPr>
    </w:p>
    <w:p w14:paraId="14137A71" w14:textId="77777777" w:rsidR="004A6BED" w:rsidRPr="00141BDD" w:rsidRDefault="004A6BED" w:rsidP="0003330E">
      <w:pPr>
        <w:spacing w:after="0" w:line="259" w:lineRule="auto"/>
        <w:ind w:left="-2552" w:right="-465" w:firstLine="0"/>
        <w:jc w:val="center"/>
        <w:rPr>
          <w:color w:val="000000" w:themeColor="text1"/>
          <w:sz w:val="28"/>
        </w:rPr>
      </w:pPr>
    </w:p>
    <w:p w14:paraId="4A4CF0EE" w14:textId="77777777" w:rsidR="0003330E" w:rsidRPr="00141BDD" w:rsidRDefault="0003330E" w:rsidP="0003330E">
      <w:pPr>
        <w:spacing w:after="0" w:line="259" w:lineRule="auto"/>
        <w:ind w:left="-2552" w:right="-465" w:firstLine="0"/>
        <w:jc w:val="center"/>
        <w:rPr>
          <w:color w:val="000000" w:themeColor="text1"/>
          <w:sz w:val="28"/>
        </w:rPr>
      </w:pPr>
    </w:p>
    <w:p w14:paraId="04C3B6ED" w14:textId="77777777" w:rsidR="0003330E" w:rsidRPr="00141BDD" w:rsidRDefault="0003330E" w:rsidP="0003330E">
      <w:pPr>
        <w:spacing w:after="0" w:line="259" w:lineRule="auto"/>
        <w:ind w:left="-2552" w:right="-465" w:firstLine="0"/>
        <w:jc w:val="center"/>
        <w:rPr>
          <w:color w:val="000000" w:themeColor="text1"/>
          <w:sz w:val="28"/>
        </w:rPr>
      </w:pPr>
    </w:p>
    <w:p w14:paraId="634D5B1E" w14:textId="77777777" w:rsidR="0003330E" w:rsidRPr="00141BDD" w:rsidRDefault="0003330E" w:rsidP="0003330E">
      <w:pPr>
        <w:spacing w:after="0" w:line="259" w:lineRule="auto"/>
        <w:ind w:left="-2552" w:right="-465" w:firstLine="0"/>
        <w:jc w:val="center"/>
        <w:rPr>
          <w:color w:val="000000" w:themeColor="text1"/>
          <w:sz w:val="28"/>
        </w:rPr>
      </w:pPr>
    </w:p>
    <w:p w14:paraId="29AD7081" w14:textId="77777777" w:rsidR="0003330E" w:rsidRPr="00141BDD" w:rsidRDefault="0003330E" w:rsidP="0003330E">
      <w:pPr>
        <w:spacing w:after="0" w:line="259" w:lineRule="auto"/>
        <w:ind w:left="-2552" w:right="-465" w:firstLine="0"/>
        <w:jc w:val="center"/>
        <w:rPr>
          <w:color w:val="000000" w:themeColor="text1"/>
          <w:sz w:val="28"/>
        </w:rPr>
      </w:pPr>
    </w:p>
    <w:p w14:paraId="7DC1E033" w14:textId="77777777" w:rsidR="0003330E"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Milan, Italy</w:t>
      </w:r>
    </w:p>
    <w:p w14:paraId="11C2EE7B" w14:textId="77777777" w:rsidR="004A6BED" w:rsidRPr="0003330E" w:rsidRDefault="0003330E" w:rsidP="0003330E">
      <w:pPr>
        <w:spacing w:after="0" w:line="259" w:lineRule="auto"/>
        <w:ind w:left="-2552" w:right="-465"/>
        <w:jc w:val="center"/>
        <w:rPr>
          <w:color w:val="000000" w:themeColor="text1"/>
          <w:sz w:val="28"/>
          <w:lang w:val="en-US"/>
        </w:rPr>
      </w:pPr>
      <w:r w:rsidRPr="0003330E">
        <w:rPr>
          <w:color w:val="000000" w:themeColor="text1"/>
          <w:sz w:val="28"/>
          <w:lang w:val="en-US"/>
        </w:rPr>
        <w:t>1</w:t>
      </w:r>
      <w:r w:rsidR="00BB0E21">
        <w:rPr>
          <w:color w:val="000000" w:themeColor="text1"/>
          <w:sz w:val="28"/>
          <w:lang w:val="en-US"/>
        </w:rPr>
        <w:t>1</w:t>
      </w:r>
      <w:r w:rsidR="00E631A7">
        <w:rPr>
          <w:color w:val="000000" w:themeColor="text1"/>
          <w:sz w:val="28"/>
          <w:lang w:val="en-US"/>
        </w:rPr>
        <w:t>/01/2017</w:t>
      </w:r>
    </w:p>
    <w:sdt>
      <w:sdtPr>
        <w:rPr>
          <w:rFonts w:ascii="Calibri" w:eastAsia="Calibri" w:hAnsi="Calibri" w:cs="Calibri"/>
          <w:color w:val="000000"/>
          <w:sz w:val="20"/>
          <w:szCs w:val="22"/>
        </w:rPr>
        <w:id w:val="1158192177"/>
        <w:docPartObj>
          <w:docPartGallery w:val="Table of Contents"/>
          <w:docPartUnique/>
        </w:docPartObj>
      </w:sdtPr>
      <w:sdtEndPr>
        <w:rPr>
          <w:b/>
          <w:bCs/>
        </w:rPr>
      </w:sdtEndPr>
      <w:sdtContent>
        <w:p w14:paraId="7E439229" w14:textId="77777777" w:rsidR="009B688B" w:rsidRPr="009B688B" w:rsidRDefault="009B688B" w:rsidP="00A34801">
          <w:pPr>
            <w:pStyle w:val="TOCHeading"/>
            <w:tabs>
              <w:tab w:val="left" w:pos="7230"/>
            </w:tabs>
            <w:ind w:right="1897"/>
            <w:rPr>
              <w:b/>
              <w:color w:val="000000" w:themeColor="text1"/>
            </w:rPr>
          </w:pPr>
          <w:r>
            <w:rPr>
              <w:b/>
              <w:color w:val="000000" w:themeColor="text1"/>
            </w:rPr>
            <w:t>Table of contents</w:t>
          </w:r>
        </w:p>
        <w:p w14:paraId="014B38EB" w14:textId="77777777" w:rsidR="00AD2067" w:rsidRDefault="009B688B">
          <w:pPr>
            <w:pStyle w:val="TOC1"/>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0825787" w:history="1">
            <w:r w:rsidR="00AD2067" w:rsidRPr="000101CA">
              <w:rPr>
                <w:rStyle w:val="Hyperlink"/>
                <w:noProof/>
                <w:lang w:val="en-GB"/>
              </w:rPr>
              <w:t>1.</w:t>
            </w:r>
            <w:r w:rsidR="00AD2067">
              <w:rPr>
                <w:rFonts w:asciiTheme="minorHAnsi" w:eastAsiaTheme="minorEastAsia" w:hAnsiTheme="minorHAnsi" w:cstheme="minorBidi"/>
                <w:noProof/>
                <w:color w:val="auto"/>
                <w:sz w:val="22"/>
              </w:rPr>
              <w:tab/>
            </w:r>
            <w:r w:rsidR="00AD2067" w:rsidRPr="000101CA">
              <w:rPr>
                <w:rStyle w:val="Hyperlink"/>
                <w:noProof/>
                <w:lang w:val="en-GB"/>
              </w:rPr>
              <w:t>Introduction</w:t>
            </w:r>
            <w:r w:rsidR="00AD2067">
              <w:rPr>
                <w:noProof/>
                <w:webHidden/>
              </w:rPr>
              <w:tab/>
            </w:r>
            <w:r w:rsidR="00AD2067">
              <w:rPr>
                <w:noProof/>
                <w:webHidden/>
              </w:rPr>
              <w:fldChar w:fldCharType="begin"/>
            </w:r>
            <w:r w:rsidR="00AD2067">
              <w:rPr>
                <w:noProof/>
                <w:webHidden/>
              </w:rPr>
              <w:instrText xml:space="preserve"> PAGEREF _Toc470825787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3DD332F6" w14:textId="77777777" w:rsidR="00AD2067" w:rsidRDefault="00C562F3">
          <w:pPr>
            <w:pStyle w:val="TOC2"/>
            <w:rPr>
              <w:rFonts w:asciiTheme="minorHAnsi" w:eastAsiaTheme="minorEastAsia" w:hAnsiTheme="minorHAnsi" w:cstheme="minorBidi"/>
              <w:noProof/>
              <w:color w:val="auto"/>
              <w:sz w:val="22"/>
            </w:rPr>
          </w:pPr>
          <w:hyperlink w:anchor="_Toc470825788" w:history="1">
            <w:r w:rsidR="00AD2067" w:rsidRPr="000101CA">
              <w:rPr>
                <w:rStyle w:val="Hyperlink"/>
                <w:noProof/>
                <w:lang w:val="en-GB"/>
              </w:rPr>
              <w:t>1.1</w:t>
            </w:r>
            <w:r w:rsidR="00AD2067">
              <w:rPr>
                <w:rFonts w:asciiTheme="minorHAnsi" w:eastAsiaTheme="minorEastAsia" w:hAnsiTheme="minorHAnsi" w:cstheme="minorBidi"/>
                <w:noProof/>
                <w:color w:val="auto"/>
                <w:sz w:val="22"/>
              </w:rPr>
              <w:tab/>
            </w:r>
            <w:r w:rsidR="00AD2067" w:rsidRPr="000101CA">
              <w:rPr>
                <w:rStyle w:val="Hyperlink"/>
                <w:noProof/>
                <w:lang w:val="en-GB"/>
              </w:rPr>
              <w:t>Revision History</w:t>
            </w:r>
            <w:r w:rsidR="00AD2067">
              <w:rPr>
                <w:noProof/>
                <w:webHidden/>
              </w:rPr>
              <w:tab/>
            </w:r>
            <w:r w:rsidR="00AD2067">
              <w:rPr>
                <w:noProof/>
                <w:webHidden/>
              </w:rPr>
              <w:fldChar w:fldCharType="begin"/>
            </w:r>
            <w:r w:rsidR="00AD2067">
              <w:rPr>
                <w:noProof/>
                <w:webHidden/>
              </w:rPr>
              <w:instrText xml:space="preserve"> PAGEREF _Toc470825788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6A56EBEB" w14:textId="77777777" w:rsidR="00AD2067" w:rsidRDefault="00C562F3">
          <w:pPr>
            <w:pStyle w:val="TOC2"/>
            <w:rPr>
              <w:rFonts w:asciiTheme="minorHAnsi" w:eastAsiaTheme="minorEastAsia" w:hAnsiTheme="minorHAnsi" w:cstheme="minorBidi"/>
              <w:noProof/>
              <w:color w:val="auto"/>
              <w:sz w:val="22"/>
            </w:rPr>
          </w:pPr>
          <w:hyperlink w:anchor="_Toc470825789" w:history="1">
            <w:r w:rsidR="00AD2067" w:rsidRPr="000101CA">
              <w:rPr>
                <w:rStyle w:val="Hyperlink"/>
                <w:noProof/>
                <w:lang w:val="en-GB"/>
              </w:rPr>
              <w:t>1.2</w:t>
            </w:r>
            <w:r w:rsidR="00AD2067">
              <w:rPr>
                <w:rFonts w:asciiTheme="minorHAnsi" w:eastAsiaTheme="minorEastAsia" w:hAnsiTheme="minorHAnsi" w:cstheme="minorBidi"/>
                <w:noProof/>
                <w:color w:val="auto"/>
                <w:sz w:val="22"/>
              </w:rPr>
              <w:tab/>
            </w:r>
            <w:r w:rsidR="00AD2067" w:rsidRPr="000101CA">
              <w:rPr>
                <w:rStyle w:val="Hyperlink"/>
                <w:noProof/>
                <w:lang w:val="en-GB"/>
              </w:rPr>
              <w:t>Purpose and Scope</w:t>
            </w:r>
            <w:r w:rsidR="00AD2067">
              <w:rPr>
                <w:noProof/>
                <w:webHidden/>
              </w:rPr>
              <w:tab/>
            </w:r>
            <w:r w:rsidR="00AD2067">
              <w:rPr>
                <w:noProof/>
                <w:webHidden/>
              </w:rPr>
              <w:fldChar w:fldCharType="begin"/>
            </w:r>
            <w:r w:rsidR="00AD2067">
              <w:rPr>
                <w:noProof/>
                <w:webHidden/>
              </w:rPr>
              <w:instrText xml:space="preserve"> PAGEREF _Toc470825789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3A598E6" w14:textId="77777777" w:rsidR="00AD2067" w:rsidRDefault="00C562F3">
          <w:pPr>
            <w:pStyle w:val="TOC2"/>
            <w:rPr>
              <w:rFonts w:asciiTheme="minorHAnsi" w:eastAsiaTheme="minorEastAsia" w:hAnsiTheme="minorHAnsi" w:cstheme="minorBidi"/>
              <w:noProof/>
              <w:color w:val="auto"/>
              <w:sz w:val="22"/>
            </w:rPr>
          </w:pPr>
          <w:hyperlink w:anchor="_Toc470825790" w:history="1">
            <w:r w:rsidR="00AD2067" w:rsidRPr="000101CA">
              <w:rPr>
                <w:rStyle w:val="Hyperlink"/>
                <w:noProof/>
                <w:lang w:val="en-GB"/>
              </w:rPr>
              <w:t>1.3</w:t>
            </w:r>
            <w:r w:rsidR="00AD2067">
              <w:rPr>
                <w:rFonts w:asciiTheme="minorHAnsi" w:eastAsiaTheme="minorEastAsia" w:hAnsiTheme="minorHAnsi" w:cstheme="minorBidi"/>
                <w:noProof/>
                <w:color w:val="auto"/>
                <w:sz w:val="22"/>
              </w:rPr>
              <w:tab/>
            </w:r>
            <w:r w:rsidR="00AD2067" w:rsidRPr="000101CA">
              <w:rPr>
                <w:rStyle w:val="Hyperlink"/>
                <w:noProof/>
                <w:lang w:val="en-GB"/>
              </w:rPr>
              <w:t>Definitions and Abbreviations</w:t>
            </w:r>
            <w:r w:rsidR="00AD2067">
              <w:rPr>
                <w:noProof/>
                <w:webHidden/>
              </w:rPr>
              <w:tab/>
            </w:r>
            <w:r w:rsidR="00AD2067">
              <w:rPr>
                <w:noProof/>
                <w:webHidden/>
              </w:rPr>
              <w:fldChar w:fldCharType="begin"/>
            </w:r>
            <w:r w:rsidR="00AD2067">
              <w:rPr>
                <w:noProof/>
                <w:webHidden/>
              </w:rPr>
              <w:instrText xml:space="preserve"> PAGEREF _Toc470825790 \h </w:instrText>
            </w:r>
            <w:r w:rsidR="00AD2067">
              <w:rPr>
                <w:noProof/>
                <w:webHidden/>
              </w:rPr>
            </w:r>
            <w:r w:rsidR="00AD2067">
              <w:rPr>
                <w:noProof/>
                <w:webHidden/>
              </w:rPr>
              <w:fldChar w:fldCharType="separate"/>
            </w:r>
            <w:r w:rsidR="00AD2067">
              <w:rPr>
                <w:noProof/>
                <w:webHidden/>
              </w:rPr>
              <w:t>3</w:t>
            </w:r>
            <w:r w:rsidR="00AD2067">
              <w:rPr>
                <w:noProof/>
                <w:webHidden/>
              </w:rPr>
              <w:fldChar w:fldCharType="end"/>
            </w:r>
          </w:hyperlink>
        </w:p>
        <w:p w14:paraId="22E77311" w14:textId="77777777" w:rsidR="00AD2067" w:rsidRDefault="00C562F3">
          <w:pPr>
            <w:pStyle w:val="TOC2"/>
            <w:rPr>
              <w:rFonts w:asciiTheme="minorHAnsi" w:eastAsiaTheme="minorEastAsia" w:hAnsiTheme="minorHAnsi" w:cstheme="minorBidi"/>
              <w:noProof/>
              <w:color w:val="auto"/>
              <w:sz w:val="22"/>
            </w:rPr>
          </w:pPr>
          <w:hyperlink w:anchor="_Toc470825791" w:history="1">
            <w:r w:rsidR="00AD2067" w:rsidRPr="000101CA">
              <w:rPr>
                <w:rStyle w:val="Hyperlink"/>
                <w:noProof/>
                <w:lang w:val="en-GB"/>
              </w:rPr>
              <w:t>1.4</w:t>
            </w:r>
            <w:r w:rsidR="00AD2067">
              <w:rPr>
                <w:rFonts w:asciiTheme="minorHAnsi" w:eastAsiaTheme="minorEastAsia" w:hAnsiTheme="minorHAnsi" w:cstheme="minorBidi"/>
                <w:noProof/>
                <w:color w:val="auto"/>
                <w:sz w:val="22"/>
              </w:rPr>
              <w:tab/>
            </w:r>
            <w:r w:rsidR="00AD2067" w:rsidRPr="000101CA">
              <w:rPr>
                <w:rStyle w:val="Hyperlink"/>
                <w:noProof/>
                <w:lang w:val="en-GB"/>
              </w:rPr>
              <w:t>Reference Documents</w:t>
            </w:r>
            <w:r w:rsidR="00AD2067">
              <w:rPr>
                <w:noProof/>
                <w:webHidden/>
              </w:rPr>
              <w:tab/>
            </w:r>
            <w:r w:rsidR="00AD2067">
              <w:rPr>
                <w:noProof/>
                <w:webHidden/>
              </w:rPr>
              <w:fldChar w:fldCharType="begin"/>
            </w:r>
            <w:r w:rsidR="00AD2067">
              <w:rPr>
                <w:noProof/>
                <w:webHidden/>
              </w:rPr>
              <w:instrText xml:space="preserve"> PAGEREF _Toc470825791 \h </w:instrText>
            </w:r>
            <w:r w:rsidR="00AD2067">
              <w:rPr>
                <w:noProof/>
                <w:webHidden/>
              </w:rPr>
            </w:r>
            <w:r w:rsidR="00AD2067">
              <w:rPr>
                <w:noProof/>
                <w:webHidden/>
              </w:rPr>
              <w:fldChar w:fldCharType="separate"/>
            </w:r>
            <w:r w:rsidR="00AD2067">
              <w:rPr>
                <w:noProof/>
                <w:webHidden/>
              </w:rPr>
              <w:t>4</w:t>
            </w:r>
            <w:r w:rsidR="00AD2067">
              <w:rPr>
                <w:noProof/>
                <w:webHidden/>
              </w:rPr>
              <w:fldChar w:fldCharType="end"/>
            </w:r>
          </w:hyperlink>
        </w:p>
        <w:p w14:paraId="24361FE8" w14:textId="77777777" w:rsidR="00AD2067" w:rsidRDefault="00C562F3">
          <w:pPr>
            <w:pStyle w:val="TOC1"/>
            <w:rPr>
              <w:rFonts w:asciiTheme="minorHAnsi" w:eastAsiaTheme="minorEastAsia" w:hAnsiTheme="minorHAnsi" w:cstheme="minorBidi"/>
              <w:noProof/>
              <w:color w:val="auto"/>
              <w:sz w:val="22"/>
            </w:rPr>
          </w:pPr>
          <w:hyperlink w:anchor="_Toc470825792" w:history="1">
            <w:r w:rsidR="00AD2067" w:rsidRPr="000101CA">
              <w:rPr>
                <w:rStyle w:val="Hyperlink"/>
                <w:rFonts w:cstheme="minorHAnsi"/>
                <w:noProof/>
                <w:lang w:val="en-GB"/>
              </w:rPr>
              <w:t>2.</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Integration Strategy</w:t>
            </w:r>
            <w:r w:rsidR="00AD2067">
              <w:rPr>
                <w:noProof/>
                <w:webHidden/>
              </w:rPr>
              <w:tab/>
            </w:r>
            <w:r w:rsidR="00AD2067">
              <w:rPr>
                <w:noProof/>
                <w:webHidden/>
              </w:rPr>
              <w:fldChar w:fldCharType="begin"/>
            </w:r>
            <w:r w:rsidR="00AD2067">
              <w:rPr>
                <w:noProof/>
                <w:webHidden/>
              </w:rPr>
              <w:instrText xml:space="preserve"> PAGEREF _Toc470825792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72BAC2" w14:textId="77777777" w:rsidR="00AD2067" w:rsidRDefault="00C562F3">
          <w:pPr>
            <w:pStyle w:val="TOC2"/>
            <w:rPr>
              <w:rFonts w:asciiTheme="minorHAnsi" w:eastAsiaTheme="minorEastAsia" w:hAnsiTheme="minorHAnsi" w:cstheme="minorBidi"/>
              <w:noProof/>
              <w:color w:val="auto"/>
              <w:sz w:val="22"/>
            </w:rPr>
          </w:pPr>
          <w:hyperlink w:anchor="_Toc470825793" w:history="1">
            <w:r w:rsidR="00AD2067" w:rsidRPr="000101CA">
              <w:rPr>
                <w:rStyle w:val="Hyperlink"/>
                <w:noProof/>
                <w:lang w:val="en-GB"/>
              </w:rPr>
              <w:t>2.1</w:t>
            </w:r>
            <w:r w:rsidR="00AD2067">
              <w:rPr>
                <w:rFonts w:asciiTheme="minorHAnsi" w:eastAsiaTheme="minorEastAsia" w:hAnsiTheme="minorHAnsi" w:cstheme="minorBidi"/>
                <w:noProof/>
                <w:color w:val="auto"/>
                <w:sz w:val="22"/>
              </w:rPr>
              <w:tab/>
            </w:r>
            <w:r w:rsidR="00AD2067" w:rsidRPr="000101CA">
              <w:rPr>
                <w:rStyle w:val="Hyperlink"/>
                <w:noProof/>
                <w:lang w:val="en-GB"/>
              </w:rPr>
              <w:t>Entry Criteria</w:t>
            </w:r>
            <w:r w:rsidR="00AD2067">
              <w:rPr>
                <w:noProof/>
                <w:webHidden/>
              </w:rPr>
              <w:tab/>
            </w:r>
            <w:r w:rsidR="00AD2067">
              <w:rPr>
                <w:noProof/>
                <w:webHidden/>
              </w:rPr>
              <w:fldChar w:fldCharType="begin"/>
            </w:r>
            <w:r w:rsidR="00AD2067">
              <w:rPr>
                <w:noProof/>
                <w:webHidden/>
              </w:rPr>
              <w:instrText xml:space="preserve"> PAGEREF _Toc470825793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0B737627" w14:textId="77777777" w:rsidR="00AD2067" w:rsidRDefault="00C562F3">
          <w:pPr>
            <w:pStyle w:val="TOC2"/>
            <w:rPr>
              <w:rFonts w:asciiTheme="minorHAnsi" w:eastAsiaTheme="minorEastAsia" w:hAnsiTheme="minorHAnsi" w:cstheme="minorBidi"/>
              <w:noProof/>
              <w:color w:val="auto"/>
              <w:sz w:val="22"/>
            </w:rPr>
          </w:pPr>
          <w:hyperlink w:anchor="_Toc470825794" w:history="1">
            <w:r w:rsidR="00AD2067" w:rsidRPr="000101CA">
              <w:rPr>
                <w:rStyle w:val="Hyperlink"/>
                <w:noProof/>
                <w:lang w:val="en-GB"/>
              </w:rPr>
              <w:t>2.2</w:t>
            </w:r>
            <w:r w:rsidR="00AD2067">
              <w:rPr>
                <w:rFonts w:asciiTheme="minorHAnsi" w:eastAsiaTheme="minorEastAsia" w:hAnsiTheme="minorHAnsi" w:cstheme="minorBidi"/>
                <w:noProof/>
                <w:color w:val="auto"/>
                <w:sz w:val="22"/>
              </w:rPr>
              <w:tab/>
            </w:r>
            <w:r w:rsidR="00AD2067" w:rsidRPr="000101CA">
              <w:rPr>
                <w:rStyle w:val="Hyperlink"/>
                <w:noProof/>
                <w:lang w:val="en-GB"/>
              </w:rPr>
              <w:t>Elements to be Integrated</w:t>
            </w:r>
            <w:r w:rsidR="00AD2067">
              <w:rPr>
                <w:noProof/>
                <w:webHidden/>
              </w:rPr>
              <w:tab/>
            </w:r>
            <w:r w:rsidR="00AD2067">
              <w:rPr>
                <w:noProof/>
                <w:webHidden/>
              </w:rPr>
              <w:fldChar w:fldCharType="begin"/>
            </w:r>
            <w:r w:rsidR="00AD2067">
              <w:rPr>
                <w:noProof/>
                <w:webHidden/>
              </w:rPr>
              <w:instrText xml:space="preserve"> PAGEREF _Toc470825794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67886931" w14:textId="77777777" w:rsidR="00AD2067" w:rsidRDefault="00C562F3">
          <w:pPr>
            <w:pStyle w:val="TOC2"/>
            <w:rPr>
              <w:rFonts w:asciiTheme="minorHAnsi" w:eastAsiaTheme="minorEastAsia" w:hAnsiTheme="minorHAnsi" w:cstheme="minorBidi"/>
              <w:noProof/>
              <w:color w:val="auto"/>
              <w:sz w:val="22"/>
            </w:rPr>
          </w:pPr>
          <w:hyperlink w:anchor="_Toc470825795" w:history="1">
            <w:r w:rsidR="00AD2067" w:rsidRPr="000101CA">
              <w:rPr>
                <w:rStyle w:val="Hyperlink"/>
                <w:noProof/>
                <w:lang w:val="en-GB"/>
              </w:rPr>
              <w:t>2.3</w:t>
            </w:r>
            <w:r w:rsidR="00AD2067">
              <w:rPr>
                <w:rFonts w:asciiTheme="minorHAnsi" w:eastAsiaTheme="minorEastAsia" w:hAnsiTheme="minorHAnsi" w:cstheme="minorBidi"/>
                <w:noProof/>
                <w:color w:val="auto"/>
                <w:sz w:val="22"/>
              </w:rPr>
              <w:tab/>
            </w:r>
            <w:r w:rsidR="00AD2067" w:rsidRPr="000101CA">
              <w:rPr>
                <w:rStyle w:val="Hyperlink"/>
                <w:noProof/>
                <w:lang w:val="en-GB"/>
              </w:rPr>
              <w:t>Integration Testing Strategy</w:t>
            </w:r>
            <w:r w:rsidR="00AD2067">
              <w:rPr>
                <w:noProof/>
                <w:webHidden/>
              </w:rPr>
              <w:tab/>
            </w:r>
            <w:r w:rsidR="00AD2067">
              <w:rPr>
                <w:noProof/>
                <w:webHidden/>
              </w:rPr>
              <w:fldChar w:fldCharType="begin"/>
            </w:r>
            <w:r w:rsidR="00AD2067">
              <w:rPr>
                <w:noProof/>
                <w:webHidden/>
              </w:rPr>
              <w:instrText xml:space="preserve"> PAGEREF _Toc470825795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77387163" w14:textId="77777777" w:rsidR="00AD2067" w:rsidRDefault="00C562F3">
          <w:pPr>
            <w:pStyle w:val="TOC3"/>
            <w:tabs>
              <w:tab w:val="left" w:pos="1100"/>
              <w:tab w:val="right" w:pos="9117"/>
            </w:tabs>
            <w:rPr>
              <w:rFonts w:asciiTheme="minorHAnsi" w:eastAsiaTheme="minorEastAsia" w:hAnsiTheme="minorHAnsi" w:cstheme="minorBidi"/>
              <w:noProof/>
              <w:color w:val="auto"/>
              <w:sz w:val="22"/>
            </w:rPr>
          </w:pPr>
          <w:hyperlink w:anchor="_Toc470825796" w:history="1">
            <w:r w:rsidR="00AD2067" w:rsidRPr="000101CA">
              <w:rPr>
                <w:rStyle w:val="Hyperlink"/>
                <w:noProof/>
                <w:lang w:val="en-GB"/>
              </w:rPr>
              <w:t>2.3.1</w:t>
            </w:r>
            <w:r w:rsidR="00AD2067">
              <w:rPr>
                <w:rFonts w:asciiTheme="minorHAnsi" w:eastAsiaTheme="minorEastAsia" w:hAnsiTheme="minorHAnsi" w:cstheme="minorBidi"/>
                <w:noProof/>
                <w:color w:val="auto"/>
                <w:sz w:val="22"/>
              </w:rPr>
              <w:tab/>
            </w:r>
            <w:r w:rsidR="00AD2067" w:rsidRPr="000101CA">
              <w:rPr>
                <w:rStyle w:val="Hyperlink"/>
                <w:noProof/>
                <w:lang w:val="en-GB"/>
              </w:rPr>
              <w:t>Central Application</w:t>
            </w:r>
            <w:r w:rsidR="00AD2067">
              <w:rPr>
                <w:noProof/>
                <w:webHidden/>
              </w:rPr>
              <w:tab/>
            </w:r>
            <w:r w:rsidR="00AD2067">
              <w:rPr>
                <w:noProof/>
                <w:webHidden/>
              </w:rPr>
              <w:fldChar w:fldCharType="begin"/>
            </w:r>
            <w:r w:rsidR="00AD2067">
              <w:rPr>
                <w:noProof/>
                <w:webHidden/>
              </w:rPr>
              <w:instrText xml:space="preserve"> PAGEREF _Toc470825796 \h </w:instrText>
            </w:r>
            <w:r w:rsidR="00AD2067">
              <w:rPr>
                <w:noProof/>
                <w:webHidden/>
              </w:rPr>
            </w:r>
            <w:r w:rsidR="00AD2067">
              <w:rPr>
                <w:noProof/>
                <w:webHidden/>
              </w:rPr>
              <w:fldChar w:fldCharType="separate"/>
            </w:r>
            <w:r w:rsidR="00AD2067">
              <w:rPr>
                <w:noProof/>
                <w:webHidden/>
              </w:rPr>
              <w:t>5</w:t>
            </w:r>
            <w:r w:rsidR="00AD2067">
              <w:rPr>
                <w:noProof/>
                <w:webHidden/>
              </w:rPr>
              <w:fldChar w:fldCharType="end"/>
            </w:r>
          </w:hyperlink>
        </w:p>
        <w:p w14:paraId="4B62D515" w14:textId="77777777" w:rsidR="00AD2067" w:rsidRDefault="00C562F3">
          <w:pPr>
            <w:pStyle w:val="TOC3"/>
            <w:tabs>
              <w:tab w:val="left" w:pos="1100"/>
              <w:tab w:val="right" w:pos="9117"/>
            </w:tabs>
            <w:rPr>
              <w:rFonts w:asciiTheme="minorHAnsi" w:eastAsiaTheme="minorEastAsia" w:hAnsiTheme="minorHAnsi" w:cstheme="minorBidi"/>
              <w:noProof/>
              <w:color w:val="auto"/>
              <w:sz w:val="22"/>
            </w:rPr>
          </w:pPr>
          <w:hyperlink w:anchor="_Toc470825797" w:history="1">
            <w:r w:rsidR="00AD2067" w:rsidRPr="000101CA">
              <w:rPr>
                <w:rStyle w:val="Hyperlink"/>
                <w:noProof/>
                <w:lang w:val="en-GB"/>
              </w:rPr>
              <w:t>2.3.2</w:t>
            </w:r>
            <w:r w:rsidR="00AD2067">
              <w:rPr>
                <w:rFonts w:asciiTheme="minorHAnsi" w:eastAsiaTheme="minorEastAsia" w:hAnsiTheme="minorHAnsi" w:cstheme="minorBidi"/>
                <w:noProof/>
                <w:color w:val="auto"/>
                <w:sz w:val="22"/>
              </w:rPr>
              <w:tab/>
            </w:r>
            <w:r w:rsidR="00AD2067" w:rsidRPr="000101CA">
              <w:rPr>
                <w:rStyle w:val="Hyperlink"/>
                <w:noProof/>
                <w:lang w:val="en-GB"/>
              </w:rPr>
              <w:t>Persistence</w:t>
            </w:r>
            <w:r w:rsidR="00AD2067">
              <w:rPr>
                <w:noProof/>
                <w:webHidden/>
              </w:rPr>
              <w:tab/>
            </w:r>
            <w:r w:rsidR="00AD2067">
              <w:rPr>
                <w:noProof/>
                <w:webHidden/>
              </w:rPr>
              <w:fldChar w:fldCharType="begin"/>
            </w:r>
            <w:r w:rsidR="00AD2067">
              <w:rPr>
                <w:noProof/>
                <w:webHidden/>
              </w:rPr>
              <w:instrText xml:space="preserve"> PAGEREF _Toc470825797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299552AF" w14:textId="77777777" w:rsidR="00AD2067" w:rsidRDefault="00C562F3">
          <w:pPr>
            <w:pStyle w:val="TOC2"/>
            <w:rPr>
              <w:rFonts w:asciiTheme="minorHAnsi" w:eastAsiaTheme="minorEastAsia" w:hAnsiTheme="minorHAnsi" w:cstheme="minorBidi"/>
              <w:noProof/>
              <w:color w:val="auto"/>
              <w:sz w:val="22"/>
            </w:rPr>
          </w:pPr>
          <w:hyperlink w:anchor="_Toc470825798" w:history="1">
            <w:r w:rsidR="00AD2067" w:rsidRPr="000101CA">
              <w:rPr>
                <w:rStyle w:val="Hyperlink"/>
                <w:noProof/>
                <w:lang w:val="en-GB"/>
              </w:rPr>
              <w:t>2.4</w:t>
            </w:r>
            <w:r w:rsidR="00AD2067">
              <w:rPr>
                <w:rFonts w:asciiTheme="minorHAnsi" w:eastAsiaTheme="minorEastAsia" w:hAnsiTheme="minorHAnsi" w:cstheme="minorBidi"/>
                <w:noProof/>
                <w:color w:val="auto"/>
                <w:sz w:val="22"/>
              </w:rPr>
              <w:tab/>
            </w:r>
            <w:r w:rsidR="00AD2067" w:rsidRPr="000101CA">
              <w:rPr>
                <w:rStyle w:val="Hyperlink"/>
                <w:noProof/>
                <w:lang w:val="en-GB"/>
              </w:rPr>
              <w:t>Sequence of Component/Function Integration</w:t>
            </w:r>
            <w:r w:rsidR="00AD2067">
              <w:rPr>
                <w:noProof/>
                <w:webHidden/>
              </w:rPr>
              <w:tab/>
            </w:r>
            <w:r w:rsidR="00AD2067">
              <w:rPr>
                <w:noProof/>
                <w:webHidden/>
              </w:rPr>
              <w:fldChar w:fldCharType="begin"/>
            </w:r>
            <w:r w:rsidR="00AD2067">
              <w:rPr>
                <w:noProof/>
                <w:webHidden/>
              </w:rPr>
              <w:instrText xml:space="preserve"> PAGEREF _Toc470825798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6091C50F" w14:textId="77777777" w:rsidR="00AD2067" w:rsidRDefault="00C562F3">
          <w:pPr>
            <w:pStyle w:val="TOC3"/>
            <w:tabs>
              <w:tab w:val="left" w:pos="1100"/>
              <w:tab w:val="right" w:pos="9117"/>
            </w:tabs>
            <w:rPr>
              <w:rFonts w:asciiTheme="minorHAnsi" w:eastAsiaTheme="minorEastAsia" w:hAnsiTheme="minorHAnsi" w:cstheme="minorBidi"/>
              <w:noProof/>
              <w:color w:val="auto"/>
              <w:sz w:val="22"/>
            </w:rPr>
          </w:pPr>
          <w:hyperlink w:anchor="_Toc470825799" w:history="1">
            <w:r w:rsidR="00AD2067" w:rsidRPr="000101CA">
              <w:rPr>
                <w:rStyle w:val="Hyperlink"/>
                <w:noProof/>
                <w:lang w:val="en-GB"/>
              </w:rPr>
              <w:t>2.4.1</w:t>
            </w:r>
            <w:r w:rsidR="00AD2067">
              <w:rPr>
                <w:rFonts w:asciiTheme="minorHAnsi" w:eastAsiaTheme="minorEastAsia" w:hAnsiTheme="minorHAnsi" w:cstheme="minorBidi"/>
                <w:noProof/>
                <w:color w:val="auto"/>
                <w:sz w:val="22"/>
              </w:rPr>
              <w:tab/>
            </w:r>
            <w:r w:rsidR="00AD2067" w:rsidRPr="000101CA">
              <w:rPr>
                <w:rStyle w:val="Hyperlink"/>
                <w:noProof/>
                <w:lang w:val="en-GB"/>
              </w:rPr>
              <w:t>Software Integration Sequence</w:t>
            </w:r>
            <w:r w:rsidR="00AD2067">
              <w:rPr>
                <w:noProof/>
                <w:webHidden/>
              </w:rPr>
              <w:tab/>
            </w:r>
            <w:r w:rsidR="00AD2067">
              <w:rPr>
                <w:noProof/>
                <w:webHidden/>
              </w:rPr>
              <w:fldChar w:fldCharType="begin"/>
            </w:r>
            <w:r w:rsidR="00AD2067">
              <w:rPr>
                <w:noProof/>
                <w:webHidden/>
              </w:rPr>
              <w:instrText xml:space="preserve"> PAGEREF _Toc470825799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5341C736" w14:textId="77777777" w:rsidR="00AD2067" w:rsidRDefault="00C562F3">
          <w:pPr>
            <w:pStyle w:val="TOC3"/>
            <w:tabs>
              <w:tab w:val="left" w:pos="1100"/>
              <w:tab w:val="right" w:pos="9117"/>
            </w:tabs>
            <w:rPr>
              <w:rFonts w:asciiTheme="minorHAnsi" w:eastAsiaTheme="minorEastAsia" w:hAnsiTheme="minorHAnsi" w:cstheme="minorBidi"/>
              <w:noProof/>
              <w:color w:val="auto"/>
              <w:sz w:val="22"/>
            </w:rPr>
          </w:pPr>
          <w:hyperlink w:anchor="_Toc470825800" w:history="1">
            <w:r w:rsidR="00AD2067" w:rsidRPr="000101CA">
              <w:rPr>
                <w:rStyle w:val="Hyperlink"/>
                <w:noProof/>
                <w:lang w:val="en-GB"/>
              </w:rPr>
              <w:t>2.4.2</w:t>
            </w:r>
            <w:r w:rsidR="00AD2067">
              <w:rPr>
                <w:rFonts w:asciiTheme="minorHAnsi" w:eastAsiaTheme="minorEastAsia" w:hAnsiTheme="minorHAnsi" w:cstheme="minorBidi"/>
                <w:noProof/>
                <w:color w:val="auto"/>
                <w:sz w:val="22"/>
              </w:rPr>
              <w:tab/>
            </w:r>
            <w:r w:rsidR="00AD2067" w:rsidRPr="000101CA">
              <w:rPr>
                <w:rStyle w:val="Hyperlink"/>
                <w:noProof/>
                <w:lang w:val="en-GB"/>
              </w:rPr>
              <w:t>Subsystem Integration Sequence</w:t>
            </w:r>
            <w:r w:rsidR="00AD2067">
              <w:rPr>
                <w:noProof/>
                <w:webHidden/>
              </w:rPr>
              <w:tab/>
            </w:r>
            <w:r w:rsidR="00AD2067">
              <w:rPr>
                <w:noProof/>
                <w:webHidden/>
              </w:rPr>
              <w:fldChar w:fldCharType="begin"/>
            </w:r>
            <w:r w:rsidR="00AD2067">
              <w:rPr>
                <w:noProof/>
                <w:webHidden/>
              </w:rPr>
              <w:instrText xml:space="preserve"> PAGEREF _Toc470825800 \h </w:instrText>
            </w:r>
            <w:r w:rsidR="00AD2067">
              <w:rPr>
                <w:noProof/>
                <w:webHidden/>
              </w:rPr>
            </w:r>
            <w:r w:rsidR="00AD2067">
              <w:rPr>
                <w:noProof/>
                <w:webHidden/>
              </w:rPr>
              <w:fldChar w:fldCharType="separate"/>
            </w:r>
            <w:r w:rsidR="00AD2067">
              <w:rPr>
                <w:noProof/>
                <w:webHidden/>
              </w:rPr>
              <w:t>6</w:t>
            </w:r>
            <w:r w:rsidR="00AD2067">
              <w:rPr>
                <w:noProof/>
                <w:webHidden/>
              </w:rPr>
              <w:fldChar w:fldCharType="end"/>
            </w:r>
          </w:hyperlink>
        </w:p>
        <w:p w14:paraId="1D8438A3" w14:textId="77777777" w:rsidR="00AD2067" w:rsidRDefault="00C562F3">
          <w:pPr>
            <w:pStyle w:val="TOC1"/>
            <w:rPr>
              <w:rFonts w:asciiTheme="minorHAnsi" w:eastAsiaTheme="minorEastAsia" w:hAnsiTheme="minorHAnsi" w:cstheme="minorBidi"/>
              <w:noProof/>
              <w:color w:val="auto"/>
              <w:sz w:val="22"/>
            </w:rPr>
          </w:pPr>
          <w:hyperlink w:anchor="_Toc470825801" w:history="1">
            <w:r w:rsidR="00AD2067" w:rsidRPr="000101CA">
              <w:rPr>
                <w:rStyle w:val="Hyperlink"/>
                <w:rFonts w:cstheme="minorHAnsi"/>
                <w:noProof/>
                <w:lang w:val="en-GB"/>
              </w:rPr>
              <w:t>3.</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Individual Steps and Test Description</w:t>
            </w:r>
            <w:r w:rsidR="00AD2067">
              <w:rPr>
                <w:noProof/>
                <w:webHidden/>
              </w:rPr>
              <w:tab/>
            </w:r>
            <w:r w:rsidR="00AD2067">
              <w:rPr>
                <w:noProof/>
                <w:webHidden/>
              </w:rPr>
              <w:fldChar w:fldCharType="begin"/>
            </w:r>
            <w:r w:rsidR="00AD2067">
              <w:rPr>
                <w:noProof/>
                <w:webHidden/>
              </w:rPr>
              <w:instrText xml:space="preserve"> PAGEREF _Toc470825801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747D8CC5" w14:textId="77777777" w:rsidR="00AD2067" w:rsidRDefault="00C562F3">
          <w:pPr>
            <w:pStyle w:val="TOC2"/>
            <w:rPr>
              <w:rFonts w:asciiTheme="minorHAnsi" w:eastAsiaTheme="minorEastAsia" w:hAnsiTheme="minorHAnsi" w:cstheme="minorBidi"/>
              <w:noProof/>
              <w:color w:val="auto"/>
              <w:sz w:val="22"/>
            </w:rPr>
          </w:pPr>
          <w:hyperlink w:anchor="_Toc470825802" w:history="1">
            <w:r w:rsidR="00AD2067" w:rsidRPr="000101CA">
              <w:rPr>
                <w:rStyle w:val="Hyperlink"/>
                <w:noProof/>
                <w:lang w:val="en-GB"/>
              </w:rPr>
              <w:t>3.1</w:t>
            </w:r>
            <w:r w:rsidR="00AD2067">
              <w:rPr>
                <w:rFonts w:asciiTheme="minorHAnsi" w:eastAsiaTheme="minorEastAsia" w:hAnsiTheme="minorHAnsi" w:cstheme="minorBidi"/>
                <w:noProof/>
                <w:color w:val="auto"/>
                <w:sz w:val="22"/>
              </w:rPr>
              <w:tab/>
            </w:r>
            <w:r w:rsidR="00AD2067" w:rsidRPr="000101CA">
              <w:rPr>
                <w:rStyle w:val="Hyperlink"/>
                <w:noProof/>
                <w:lang w:val="en-GB"/>
              </w:rPr>
              <w:t>Sample</w:t>
            </w:r>
            <w:r w:rsidR="00AD2067">
              <w:rPr>
                <w:noProof/>
                <w:webHidden/>
              </w:rPr>
              <w:tab/>
            </w:r>
            <w:r w:rsidR="00AD2067">
              <w:rPr>
                <w:noProof/>
                <w:webHidden/>
              </w:rPr>
              <w:fldChar w:fldCharType="begin"/>
            </w:r>
            <w:r w:rsidR="00AD2067">
              <w:rPr>
                <w:noProof/>
                <w:webHidden/>
              </w:rPr>
              <w:instrText xml:space="preserve"> PAGEREF _Toc470825802 \h </w:instrText>
            </w:r>
            <w:r w:rsidR="00AD2067">
              <w:rPr>
                <w:noProof/>
                <w:webHidden/>
              </w:rPr>
            </w:r>
            <w:r w:rsidR="00AD2067">
              <w:rPr>
                <w:noProof/>
                <w:webHidden/>
              </w:rPr>
              <w:fldChar w:fldCharType="separate"/>
            </w:r>
            <w:r w:rsidR="00AD2067">
              <w:rPr>
                <w:noProof/>
                <w:webHidden/>
              </w:rPr>
              <w:t>7</w:t>
            </w:r>
            <w:r w:rsidR="00AD2067">
              <w:rPr>
                <w:noProof/>
                <w:webHidden/>
              </w:rPr>
              <w:fldChar w:fldCharType="end"/>
            </w:r>
          </w:hyperlink>
        </w:p>
        <w:p w14:paraId="0F8E4D51" w14:textId="77777777" w:rsidR="00AD2067" w:rsidRDefault="00C562F3">
          <w:pPr>
            <w:pStyle w:val="TOC1"/>
            <w:rPr>
              <w:rFonts w:asciiTheme="minorHAnsi" w:eastAsiaTheme="minorEastAsia" w:hAnsiTheme="minorHAnsi" w:cstheme="minorBidi"/>
              <w:noProof/>
              <w:color w:val="auto"/>
              <w:sz w:val="22"/>
            </w:rPr>
          </w:pPr>
          <w:hyperlink w:anchor="_Toc470825803" w:history="1">
            <w:r w:rsidR="00AD2067" w:rsidRPr="000101CA">
              <w:rPr>
                <w:rStyle w:val="Hyperlink"/>
                <w:rFonts w:cstheme="minorHAnsi"/>
                <w:noProof/>
                <w:lang w:val="en-GB"/>
              </w:rPr>
              <w:t>4.</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Tools and Test Equipment Required</w:t>
            </w:r>
            <w:r w:rsidR="00AD2067">
              <w:rPr>
                <w:noProof/>
                <w:webHidden/>
              </w:rPr>
              <w:tab/>
            </w:r>
            <w:r w:rsidR="00AD2067">
              <w:rPr>
                <w:noProof/>
                <w:webHidden/>
              </w:rPr>
              <w:fldChar w:fldCharType="begin"/>
            </w:r>
            <w:r w:rsidR="00AD2067">
              <w:rPr>
                <w:noProof/>
                <w:webHidden/>
              </w:rPr>
              <w:instrText xml:space="preserve"> PAGEREF _Toc470825803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6138D7B1" w14:textId="77777777" w:rsidR="00AD2067" w:rsidRDefault="00C562F3">
          <w:pPr>
            <w:pStyle w:val="TOC2"/>
            <w:rPr>
              <w:rFonts w:asciiTheme="minorHAnsi" w:eastAsiaTheme="minorEastAsia" w:hAnsiTheme="minorHAnsi" w:cstheme="minorBidi"/>
              <w:noProof/>
              <w:color w:val="auto"/>
              <w:sz w:val="22"/>
            </w:rPr>
          </w:pPr>
          <w:hyperlink w:anchor="_Toc470825804" w:history="1">
            <w:r w:rsidR="00AD2067" w:rsidRPr="000101CA">
              <w:rPr>
                <w:rStyle w:val="Hyperlink"/>
                <w:rFonts w:cstheme="minorHAnsi"/>
                <w:noProof/>
                <w:lang w:val="en-GB"/>
              </w:rPr>
              <w:t>4.1</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_Toc470825804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5CB79523" w14:textId="77777777" w:rsidR="00AD2067" w:rsidRDefault="00C562F3">
          <w:pPr>
            <w:pStyle w:val="TOC2"/>
            <w:rPr>
              <w:rFonts w:asciiTheme="minorHAnsi" w:eastAsiaTheme="minorEastAsia" w:hAnsiTheme="minorHAnsi" w:cstheme="minorBidi"/>
              <w:noProof/>
              <w:color w:val="auto"/>
              <w:sz w:val="22"/>
            </w:rPr>
          </w:pPr>
          <w:hyperlink w:anchor="_Toc470825805" w:history="1">
            <w:r w:rsidR="00AD2067" w:rsidRPr="000101CA">
              <w:rPr>
                <w:rStyle w:val="Hyperlink"/>
                <w:rFonts w:cstheme="minorHAnsi"/>
                <w:noProof/>
                <w:lang w:val="en-GB"/>
              </w:rPr>
              <w:t>4.2</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Sample</w:t>
            </w:r>
            <w:r w:rsidR="00AD2067">
              <w:rPr>
                <w:noProof/>
                <w:webHidden/>
              </w:rPr>
              <w:tab/>
            </w:r>
            <w:r w:rsidR="00AD2067">
              <w:rPr>
                <w:noProof/>
                <w:webHidden/>
              </w:rPr>
              <w:fldChar w:fldCharType="begin"/>
            </w:r>
            <w:r w:rsidR="00AD2067">
              <w:rPr>
                <w:noProof/>
                <w:webHidden/>
              </w:rPr>
              <w:instrText xml:space="preserve"> PAGEREF _Toc470825805 \h </w:instrText>
            </w:r>
            <w:r w:rsidR="00AD2067">
              <w:rPr>
                <w:noProof/>
                <w:webHidden/>
              </w:rPr>
            </w:r>
            <w:r w:rsidR="00AD2067">
              <w:rPr>
                <w:noProof/>
                <w:webHidden/>
              </w:rPr>
              <w:fldChar w:fldCharType="separate"/>
            </w:r>
            <w:r w:rsidR="00AD2067">
              <w:rPr>
                <w:noProof/>
                <w:webHidden/>
              </w:rPr>
              <w:t>8</w:t>
            </w:r>
            <w:r w:rsidR="00AD2067">
              <w:rPr>
                <w:noProof/>
                <w:webHidden/>
              </w:rPr>
              <w:fldChar w:fldCharType="end"/>
            </w:r>
          </w:hyperlink>
        </w:p>
        <w:p w14:paraId="09E158E1" w14:textId="77777777" w:rsidR="00AD2067" w:rsidRDefault="00C562F3">
          <w:pPr>
            <w:pStyle w:val="TOC1"/>
            <w:rPr>
              <w:rFonts w:asciiTheme="minorHAnsi" w:eastAsiaTheme="minorEastAsia" w:hAnsiTheme="minorHAnsi" w:cstheme="minorBidi"/>
              <w:noProof/>
              <w:color w:val="auto"/>
              <w:sz w:val="22"/>
            </w:rPr>
          </w:pPr>
          <w:hyperlink w:anchor="_Toc470825806" w:history="1">
            <w:r w:rsidR="00AD2067" w:rsidRPr="000101CA">
              <w:rPr>
                <w:rStyle w:val="Hyperlink"/>
                <w:rFonts w:cstheme="minorHAnsi"/>
                <w:noProof/>
                <w:lang w:val="en-GB"/>
              </w:rPr>
              <w:t>5.</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Program Stubs and Test Data Required</w:t>
            </w:r>
            <w:r w:rsidR="00AD2067">
              <w:rPr>
                <w:noProof/>
                <w:webHidden/>
              </w:rPr>
              <w:tab/>
            </w:r>
            <w:r w:rsidR="00AD2067">
              <w:rPr>
                <w:noProof/>
                <w:webHidden/>
              </w:rPr>
              <w:fldChar w:fldCharType="begin"/>
            </w:r>
            <w:r w:rsidR="00AD2067">
              <w:rPr>
                <w:noProof/>
                <w:webHidden/>
              </w:rPr>
              <w:instrText xml:space="preserve"> PAGEREF _Toc470825806 \h </w:instrText>
            </w:r>
            <w:r w:rsidR="00AD2067">
              <w:rPr>
                <w:noProof/>
                <w:webHidden/>
              </w:rPr>
            </w:r>
            <w:r w:rsidR="00AD2067">
              <w:rPr>
                <w:noProof/>
                <w:webHidden/>
              </w:rPr>
              <w:fldChar w:fldCharType="separate"/>
            </w:r>
            <w:r w:rsidR="00AD2067">
              <w:rPr>
                <w:noProof/>
                <w:webHidden/>
              </w:rPr>
              <w:t>9</w:t>
            </w:r>
            <w:r w:rsidR="00AD2067">
              <w:rPr>
                <w:noProof/>
                <w:webHidden/>
              </w:rPr>
              <w:fldChar w:fldCharType="end"/>
            </w:r>
          </w:hyperlink>
        </w:p>
        <w:p w14:paraId="251B5834" w14:textId="77777777" w:rsidR="00AD2067" w:rsidRDefault="00C562F3">
          <w:pPr>
            <w:pStyle w:val="TOC1"/>
            <w:rPr>
              <w:rFonts w:asciiTheme="minorHAnsi" w:eastAsiaTheme="minorEastAsia" w:hAnsiTheme="minorHAnsi" w:cstheme="minorBidi"/>
              <w:noProof/>
              <w:color w:val="auto"/>
              <w:sz w:val="22"/>
            </w:rPr>
          </w:pPr>
          <w:hyperlink w:anchor="_Toc470825807" w:history="1">
            <w:r w:rsidR="00AD2067" w:rsidRPr="000101CA">
              <w:rPr>
                <w:rStyle w:val="Hyperlink"/>
                <w:rFonts w:cstheme="minorHAnsi"/>
                <w:noProof/>
                <w:lang w:val="en-GB"/>
              </w:rPr>
              <w:t>6.</w:t>
            </w:r>
            <w:r w:rsidR="00AD2067">
              <w:rPr>
                <w:rFonts w:asciiTheme="minorHAnsi" w:eastAsiaTheme="minorEastAsia" w:hAnsiTheme="minorHAnsi" w:cstheme="minorBidi"/>
                <w:noProof/>
                <w:color w:val="auto"/>
                <w:sz w:val="22"/>
              </w:rPr>
              <w:tab/>
            </w:r>
            <w:r w:rsidR="00AD2067" w:rsidRPr="000101CA">
              <w:rPr>
                <w:rStyle w:val="Hyperlink"/>
                <w:rFonts w:cstheme="minorHAnsi"/>
                <w:noProof/>
                <w:lang w:val="en-GB"/>
              </w:rPr>
              <w:t>Effort Spent</w:t>
            </w:r>
            <w:r w:rsidR="00AD2067">
              <w:rPr>
                <w:noProof/>
                <w:webHidden/>
              </w:rPr>
              <w:tab/>
            </w:r>
            <w:r w:rsidR="00AD2067">
              <w:rPr>
                <w:noProof/>
                <w:webHidden/>
              </w:rPr>
              <w:fldChar w:fldCharType="begin"/>
            </w:r>
            <w:r w:rsidR="00AD2067">
              <w:rPr>
                <w:noProof/>
                <w:webHidden/>
              </w:rPr>
              <w:instrText xml:space="preserve"> PAGEREF _Toc470825807 \h </w:instrText>
            </w:r>
            <w:r w:rsidR="00AD2067">
              <w:rPr>
                <w:noProof/>
                <w:webHidden/>
              </w:rPr>
            </w:r>
            <w:r w:rsidR="00AD2067">
              <w:rPr>
                <w:noProof/>
                <w:webHidden/>
              </w:rPr>
              <w:fldChar w:fldCharType="separate"/>
            </w:r>
            <w:r w:rsidR="00AD2067">
              <w:rPr>
                <w:noProof/>
                <w:webHidden/>
              </w:rPr>
              <w:t>10</w:t>
            </w:r>
            <w:r w:rsidR="00AD2067">
              <w:rPr>
                <w:noProof/>
                <w:webHidden/>
              </w:rPr>
              <w:fldChar w:fldCharType="end"/>
            </w:r>
          </w:hyperlink>
        </w:p>
        <w:p w14:paraId="251379AA" w14:textId="77777777" w:rsidR="00A34801" w:rsidRDefault="009B688B" w:rsidP="006928DE">
          <w:pPr>
            <w:pStyle w:val="TOC1"/>
            <w:rPr>
              <w:b/>
              <w:bCs/>
            </w:rPr>
          </w:pPr>
          <w:r>
            <w:rPr>
              <w:b/>
              <w:bCs/>
            </w:rPr>
            <w:fldChar w:fldCharType="end"/>
          </w:r>
        </w:p>
      </w:sdtContent>
    </w:sdt>
    <w:p w14:paraId="772F4020" w14:textId="77777777" w:rsidR="0051154E" w:rsidRDefault="0051154E">
      <w:pPr>
        <w:spacing w:after="160" w:line="259" w:lineRule="auto"/>
        <w:ind w:left="0" w:right="0" w:firstLine="0"/>
        <w:jc w:val="left"/>
      </w:pPr>
      <w:r>
        <w:br w:type="page"/>
      </w:r>
    </w:p>
    <w:p w14:paraId="6ABC15DE" w14:textId="77777777" w:rsidR="00126AE1" w:rsidRPr="00CD3888" w:rsidRDefault="00607C92" w:rsidP="00CE7435">
      <w:pPr>
        <w:pStyle w:val="Heading1"/>
        <w:numPr>
          <w:ilvl w:val="0"/>
          <w:numId w:val="3"/>
        </w:numPr>
        <w:rPr>
          <w:sz w:val="32"/>
          <w:lang w:val="en-GB"/>
        </w:rPr>
      </w:pPr>
      <w:bookmarkStart w:id="0" w:name="_Toc470825787"/>
      <w:r w:rsidRPr="00CD3888">
        <w:rPr>
          <w:sz w:val="32"/>
          <w:lang w:val="en-GB"/>
        </w:rPr>
        <w:lastRenderedPageBreak/>
        <w:t>Introduction</w:t>
      </w:r>
      <w:bookmarkEnd w:id="0"/>
    </w:p>
    <w:p w14:paraId="4C9FC46F" w14:textId="77777777" w:rsidR="0039268F" w:rsidRPr="00CD3888" w:rsidRDefault="00CD3888" w:rsidP="00CE7435">
      <w:pPr>
        <w:pStyle w:val="Heading2"/>
        <w:numPr>
          <w:ilvl w:val="1"/>
          <w:numId w:val="4"/>
        </w:numPr>
        <w:rPr>
          <w:sz w:val="28"/>
          <w:lang w:val="en-GB"/>
        </w:rPr>
      </w:pPr>
      <w:r>
        <w:rPr>
          <w:sz w:val="28"/>
          <w:lang w:val="en-GB"/>
        </w:rPr>
        <w:t xml:space="preserve"> </w:t>
      </w:r>
      <w:bookmarkStart w:id="1" w:name="_Toc470825788"/>
      <w:r w:rsidR="00E631A7">
        <w:rPr>
          <w:sz w:val="28"/>
          <w:lang w:val="en-GB"/>
        </w:rPr>
        <w:t>Revision History</w:t>
      </w:r>
      <w:bookmarkEnd w:id="1"/>
    </w:p>
    <w:p w14:paraId="283FA78C" w14:textId="77777777" w:rsidR="00F8196A" w:rsidRDefault="00A7075A" w:rsidP="00320906">
      <w:pPr>
        <w:spacing w:after="120"/>
        <w:rPr>
          <w:sz w:val="22"/>
          <w:lang w:val="en-GB"/>
        </w:rPr>
      </w:pPr>
      <w:r>
        <w:rPr>
          <w:sz w:val="22"/>
          <w:highlight w:val="yellow"/>
          <w:lang w:val="en-GB"/>
        </w:rPr>
        <w:t xml:space="preserve">In this </w:t>
      </w:r>
      <w:proofErr w:type="gramStart"/>
      <w:r>
        <w:rPr>
          <w:sz w:val="22"/>
          <w:highlight w:val="yellow"/>
          <w:lang w:val="en-GB"/>
        </w:rPr>
        <w:t>document</w:t>
      </w:r>
      <w:proofErr w:type="gramEnd"/>
      <w:r>
        <w:rPr>
          <w:sz w:val="22"/>
          <w:highlight w:val="yellow"/>
          <w:lang w:val="en-GB"/>
        </w:rPr>
        <w:t xml:space="preserve"> we are providing</w:t>
      </w:r>
      <w:r w:rsidR="00C8266E" w:rsidRPr="00B30D2C">
        <w:rPr>
          <w:sz w:val="22"/>
          <w:highlight w:val="yellow"/>
          <w:lang w:val="en-GB"/>
        </w:rPr>
        <w:t>.</w:t>
      </w:r>
      <w:r w:rsidR="00C8266E">
        <w:rPr>
          <w:sz w:val="22"/>
          <w:lang w:val="en-GB"/>
        </w:rPr>
        <w:t xml:space="preserve"> </w:t>
      </w:r>
    </w:p>
    <w:p w14:paraId="2D0B7BCE" w14:textId="77777777" w:rsidR="00F8196A" w:rsidRPr="00CD3888" w:rsidRDefault="00F8196A" w:rsidP="00320906">
      <w:pPr>
        <w:spacing w:after="120"/>
        <w:rPr>
          <w:sz w:val="22"/>
          <w:lang w:val="en-GB"/>
        </w:rPr>
      </w:pPr>
    </w:p>
    <w:p w14:paraId="2C994E6D" w14:textId="77777777" w:rsidR="00126AE1" w:rsidRPr="00CD3888" w:rsidRDefault="00CD3888" w:rsidP="00CE7435">
      <w:pPr>
        <w:pStyle w:val="Heading2"/>
        <w:numPr>
          <w:ilvl w:val="1"/>
          <w:numId w:val="4"/>
        </w:numPr>
        <w:rPr>
          <w:sz w:val="28"/>
          <w:lang w:val="en-GB"/>
        </w:rPr>
      </w:pPr>
      <w:r>
        <w:rPr>
          <w:sz w:val="28"/>
          <w:lang w:val="en-GB"/>
        </w:rPr>
        <w:t xml:space="preserve"> </w:t>
      </w:r>
      <w:bookmarkStart w:id="2" w:name="_Toc470825789"/>
      <w:r w:rsidR="00E631A7">
        <w:rPr>
          <w:sz w:val="28"/>
          <w:lang w:val="en-GB"/>
        </w:rPr>
        <w:t xml:space="preserve">Purpose and </w:t>
      </w:r>
      <w:r w:rsidR="002E428F">
        <w:rPr>
          <w:sz w:val="28"/>
          <w:lang w:val="en-GB"/>
        </w:rPr>
        <w:t>Scope</w:t>
      </w:r>
      <w:bookmarkEnd w:id="2"/>
    </w:p>
    <w:p w14:paraId="1062751B" w14:textId="77777777" w:rsidR="00041061" w:rsidRDefault="00A7075A" w:rsidP="00A7075A">
      <w:pPr>
        <w:spacing w:after="120"/>
        <w:rPr>
          <w:sz w:val="22"/>
          <w:lang w:val="en-GB"/>
        </w:rPr>
      </w:pPr>
      <w:r w:rsidRPr="00A7075A">
        <w:rPr>
          <w:sz w:val="22"/>
          <w:lang w:val="en-GB"/>
        </w:rPr>
        <w:t>In this document, we are providing</w:t>
      </w:r>
      <w:r>
        <w:rPr>
          <w:sz w:val="22"/>
          <w:lang w:val="en-GB"/>
        </w:rPr>
        <w:t xml:space="preserve"> details on how the components described in the Design Document </w:t>
      </w:r>
      <w:proofErr w:type="gramStart"/>
      <w:r>
        <w:rPr>
          <w:sz w:val="22"/>
          <w:lang w:val="en-GB"/>
        </w:rPr>
        <w:t>will be tested</w:t>
      </w:r>
      <w:proofErr w:type="gramEnd"/>
      <w:r>
        <w:rPr>
          <w:sz w:val="22"/>
          <w:lang w:val="en-GB"/>
        </w:rPr>
        <w:t xml:space="preserve">. To ensure that the interaction between them will give the expected results, we are choosing the method to follow and we are keeping in mind that Unit Test </w:t>
      </w:r>
      <w:proofErr w:type="gramStart"/>
      <w:r>
        <w:rPr>
          <w:sz w:val="22"/>
          <w:lang w:val="en-GB"/>
        </w:rPr>
        <w:t>will be done</w:t>
      </w:r>
      <w:proofErr w:type="gramEnd"/>
      <w:r>
        <w:rPr>
          <w:sz w:val="22"/>
          <w:lang w:val="en-GB"/>
        </w:rPr>
        <w:t xml:space="preserve"> before starting the Integration Test phase.</w:t>
      </w:r>
      <w:r w:rsidR="00041061">
        <w:rPr>
          <w:sz w:val="22"/>
          <w:lang w:val="en-GB"/>
        </w:rPr>
        <w:t xml:space="preserve"> </w:t>
      </w:r>
    </w:p>
    <w:p w14:paraId="2C33478E" w14:textId="77777777" w:rsidR="00A7075A" w:rsidRDefault="00041061" w:rsidP="00A7075A">
      <w:pPr>
        <w:spacing w:after="120"/>
        <w:rPr>
          <w:sz w:val="22"/>
          <w:lang w:val="en-GB"/>
        </w:rPr>
      </w:pPr>
      <w:r>
        <w:rPr>
          <w:sz w:val="22"/>
          <w:lang w:val="en-GB"/>
        </w:rPr>
        <w:t xml:space="preserve">In the following </w:t>
      </w:r>
      <w:proofErr w:type="gramStart"/>
      <w:r>
        <w:rPr>
          <w:sz w:val="22"/>
          <w:lang w:val="en-GB"/>
        </w:rPr>
        <w:t>chapters</w:t>
      </w:r>
      <w:proofErr w:type="gramEnd"/>
      <w:r>
        <w:rPr>
          <w:sz w:val="22"/>
          <w:lang w:val="en-GB"/>
        </w:rPr>
        <w:t xml:space="preserve"> you will find detailed descriptions of the tests and the name of the tools to be used.</w:t>
      </w:r>
    </w:p>
    <w:p w14:paraId="464CD5A6" w14:textId="77777777" w:rsidR="00320906" w:rsidRPr="00CD3888" w:rsidRDefault="00320906" w:rsidP="002D3827">
      <w:pPr>
        <w:spacing w:after="120"/>
        <w:ind w:right="2183"/>
        <w:rPr>
          <w:rFonts w:asciiTheme="minorHAnsi" w:hAnsiTheme="minorHAnsi" w:cstheme="minorHAnsi"/>
          <w:sz w:val="22"/>
          <w:szCs w:val="20"/>
          <w:lang w:val="en-GB"/>
        </w:rPr>
      </w:pPr>
    </w:p>
    <w:p w14:paraId="0CAD0A97" w14:textId="77777777" w:rsidR="00505489" w:rsidRPr="00CD3888" w:rsidRDefault="00CD3888" w:rsidP="00CE7435">
      <w:pPr>
        <w:pStyle w:val="Heading2"/>
        <w:numPr>
          <w:ilvl w:val="1"/>
          <w:numId w:val="4"/>
        </w:numPr>
        <w:rPr>
          <w:sz w:val="28"/>
          <w:lang w:val="en-GB"/>
        </w:rPr>
      </w:pPr>
      <w:r>
        <w:rPr>
          <w:sz w:val="28"/>
          <w:lang w:val="en-GB"/>
        </w:rPr>
        <w:t xml:space="preserve"> </w:t>
      </w:r>
      <w:bookmarkStart w:id="3" w:name="_Toc470825790"/>
      <w:r w:rsidR="00E631A7">
        <w:rPr>
          <w:sz w:val="28"/>
          <w:lang w:val="en-GB"/>
        </w:rPr>
        <w:t>Definitions and Abbreviations</w:t>
      </w:r>
      <w:bookmarkEnd w:id="3"/>
    </w:p>
    <w:p w14:paraId="657BE8B1"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User: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the person</w:t>
      </w:r>
      <w:r w:rsidRPr="00CD3888">
        <w:rPr>
          <w:rFonts w:asciiTheme="minorHAnsi" w:hAnsiTheme="minorHAnsi" w:cstheme="minorHAnsi"/>
          <w:sz w:val="22"/>
          <w:szCs w:val="20"/>
          <w:lang w:val="en-GB"/>
        </w:rPr>
        <w:t xml:space="preserve"> registered </w:t>
      </w:r>
      <w:r>
        <w:rPr>
          <w:rFonts w:asciiTheme="minorHAnsi" w:hAnsiTheme="minorHAnsi" w:cstheme="minorHAnsi"/>
          <w:sz w:val="22"/>
          <w:szCs w:val="20"/>
          <w:lang w:val="en-GB"/>
        </w:rPr>
        <w:t>to the system and allowed to access to its functions.</w:t>
      </w:r>
    </w:p>
    <w:p w14:paraId="5D9AC416"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Operator:</w:t>
      </w:r>
      <w:r w:rsidRPr="00CD3888">
        <w:rPr>
          <w:rFonts w:asciiTheme="minorHAnsi" w:hAnsiTheme="minorHAnsi" w:cstheme="minorHAnsi"/>
          <w:sz w:val="22"/>
          <w:szCs w:val="20"/>
          <w:lang w:val="en-GB"/>
        </w:rPr>
        <w:t xml:space="preserve"> </w:t>
      </w:r>
      <w:r>
        <w:rPr>
          <w:rFonts w:asciiTheme="minorHAnsi" w:hAnsiTheme="minorHAnsi" w:cstheme="minorHAnsi"/>
          <w:sz w:val="22"/>
          <w:szCs w:val="20"/>
          <w:lang w:val="en-GB"/>
        </w:rPr>
        <w:t>a person with</w:t>
      </w:r>
      <w:r w:rsidRPr="00CD3888">
        <w:rPr>
          <w:rFonts w:asciiTheme="minorHAnsi" w:hAnsiTheme="minorHAnsi" w:cstheme="minorHAnsi"/>
          <w:sz w:val="22"/>
          <w:szCs w:val="20"/>
          <w:lang w:val="en-GB"/>
        </w:rPr>
        <w:t xml:space="preserve"> technical skills, </w:t>
      </w:r>
      <w:r>
        <w:rPr>
          <w:rFonts w:asciiTheme="minorHAnsi" w:hAnsiTheme="minorHAnsi" w:cstheme="minorHAnsi"/>
          <w:sz w:val="22"/>
          <w:szCs w:val="20"/>
          <w:lang w:val="en-GB"/>
        </w:rPr>
        <w:t>that fixes car issues.</w:t>
      </w:r>
    </w:p>
    <w:p w14:paraId="15616E84"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App:</w:t>
      </w:r>
      <w:r>
        <w:rPr>
          <w:rFonts w:asciiTheme="minorHAnsi" w:hAnsiTheme="minorHAnsi" w:cstheme="minorHAnsi"/>
          <w:sz w:val="22"/>
          <w:szCs w:val="20"/>
          <w:lang w:val="en-GB"/>
        </w:rPr>
        <w:t xml:space="preserve"> </w:t>
      </w:r>
      <w:r w:rsidRPr="00CD3888">
        <w:rPr>
          <w:rFonts w:asciiTheme="minorHAnsi" w:hAnsiTheme="minorHAnsi" w:cstheme="minorHAnsi"/>
          <w:sz w:val="22"/>
          <w:szCs w:val="20"/>
          <w:lang w:val="en-GB"/>
        </w:rPr>
        <w:t xml:space="preserve">short term </w:t>
      </w:r>
      <w:r>
        <w:rPr>
          <w:rFonts w:asciiTheme="minorHAnsi" w:hAnsiTheme="minorHAnsi" w:cstheme="minorHAnsi"/>
          <w:sz w:val="22"/>
          <w:szCs w:val="20"/>
          <w:lang w:val="en-GB"/>
        </w:rPr>
        <w:t>used</w:t>
      </w:r>
      <w:r w:rsidRPr="00CD3888">
        <w:rPr>
          <w:rFonts w:asciiTheme="minorHAnsi" w:hAnsiTheme="minorHAnsi" w:cstheme="minorHAnsi"/>
          <w:sz w:val="22"/>
          <w:szCs w:val="20"/>
          <w:lang w:val="en-GB"/>
        </w:rPr>
        <w:t xml:space="preserve"> to define a mobile application.</w:t>
      </w:r>
    </w:p>
    <w:p w14:paraId="55D96E5B" w14:textId="77777777" w:rsid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Power Plug:</w:t>
      </w:r>
      <w:r w:rsidRPr="001E2590">
        <w:rPr>
          <w:rFonts w:asciiTheme="minorHAnsi" w:hAnsiTheme="minorHAnsi" w:cstheme="minorHAnsi"/>
          <w:sz w:val="22"/>
          <w:szCs w:val="20"/>
          <w:lang w:val="en-GB"/>
        </w:rPr>
        <w:t xml:space="preserve"> a column with one or more electricity socket where it is possible to charge the car. </w:t>
      </w:r>
    </w:p>
    <w:p w14:paraId="116B7FF0" w14:textId="77777777" w:rsidR="001E2590" w:rsidRPr="001E2590"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1E2590">
        <w:rPr>
          <w:rFonts w:asciiTheme="minorHAnsi" w:hAnsiTheme="minorHAnsi" w:cstheme="minorHAnsi"/>
          <w:b/>
          <w:sz w:val="22"/>
          <w:szCs w:val="20"/>
          <w:lang w:val="en-GB"/>
        </w:rPr>
        <w:t>Safe Area</w:t>
      </w:r>
      <w:r w:rsidR="00F91EF1">
        <w:rPr>
          <w:rFonts w:asciiTheme="minorHAnsi" w:hAnsiTheme="minorHAnsi" w:cstheme="minorHAnsi"/>
          <w:sz w:val="22"/>
          <w:szCs w:val="20"/>
          <w:lang w:val="en-GB"/>
        </w:rPr>
        <w:t xml:space="preserve"> (or</w:t>
      </w:r>
      <w:r w:rsidRPr="001E2590">
        <w:rPr>
          <w:rFonts w:asciiTheme="minorHAnsi" w:hAnsiTheme="minorHAnsi" w:cstheme="minorHAnsi"/>
          <w:sz w:val="22"/>
          <w:szCs w:val="20"/>
          <w:lang w:val="en-GB"/>
        </w:rPr>
        <w:t xml:space="preserve"> Parking Area): </w:t>
      </w:r>
      <w:r>
        <w:rPr>
          <w:rFonts w:asciiTheme="minorHAnsi" w:hAnsiTheme="minorHAnsi" w:cstheme="minorHAnsi"/>
          <w:sz w:val="22"/>
          <w:szCs w:val="20"/>
          <w:lang w:val="en-GB"/>
        </w:rPr>
        <w:t xml:space="preserve">a </w:t>
      </w:r>
      <w:r w:rsidRPr="001E2590">
        <w:rPr>
          <w:rFonts w:asciiTheme="minorHAnsi" w:hAnsiTheme="minorHAnsi" w:cstheme="minorHAnsi"/>
          <w:sz w:val="22"/>
          <w:szCs w:val="20"/>
          <w:lang w:val="en-GB"/>
        </w:rPr>
        <w:t xml:space="preserve">parking area </w:t>
      </w:r>
      <w:r>
        <w:rPr>
          <w:rFonts w:asciiTheme="minorHAnsi" w:hAnsiTheme="minorHAnsi" w:cstheme="minorHAnsi"/>
          <w:sz w:val="22"/>
          <w:szCs w:val="20"/>
          <w:lang w:val="en-GB"/>
        </w:rPr>
        <w:t xml:space="preserve">with </w:t>
      </w:r>
      <w:r w:rsidR="00F91EF1">
        <w:rPr>
          <w:rFonts w:asciiTheme="minorHAnsi" w:hAnsiTheme="minorHAnsi" w:cstheme="minorHAnsi"/>
          <w:sz w:val="22"/>
          <w:szCs w:val="20"/>
          <w:lang w:val="en-GB"/>
        </w:rPr>
        <w:t>parking</w:t>
      </w:r>
      <w:r w:rsidRPr="001E2590">
        <w:rPr>
          <w:rFonts w:asciiTheme="minorHAnsi" w:hAnsiTheme="minorHAnsi" w:cstheme="minorHAnsi"/>
          <w:sz w:val="22"/>
          <w:szCs w:val="20"/>
          <w:lang w:val="en-GB"/>
        </w:rPr>
        <w:t xml:space="preserve"> shared with all the other divers</w:t>
      </w:r>
      <w:r>
        <w:rPr>
          <w:rFonts w:asciiTheme="minorHAnsi" w:hAnsiTheme="minorHAnsi" w:cstheme="minorHAnsi"/>
          <w:sz w:val="22"/>
          <w:szCs w:val="20"/>
          <w:lang w:val="en-GB"/>
        </w:rPr>
        <w:t xml:space="preserve"> and not especially reserved to </w:t>
      </w:r>
      <w:proofErr w:type="spellStart"/>
      <w:r>
        <w:rPr>
          <w:rFonts w:asciiTheme="minorHAnsi" w:hAnsiTheme="minorHAnsi" w:cstheme="minorHAnsi"/>
          <w:sz w:val="22"/>
          <w:szCs w:val="20"/>
          <w:lang w:val="en-GB"/>
        </w:rPr>
        <w:t>PowerEnjoy</w:t>
      </w:r>
      <w:proofErr w:type="spellEnd"/>
      <w:r>
        <w:rPr>
          <w:rFonts w:asciiTheme="minorHAnsi" w:hAnsiTheme="minorHAnsi" w:cstheme="minorHAnsi"/>
          <w:sz w:val="22"/>
          <w:szCs w:val="20"/>
          <w:lang w:val="en-GB"/>
        </w:rPr>
        <w:t>.</w:t>
      </w:r>
    </w:p>
    <w:p w14:paraId="6417DCB9"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Special Parking Area</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or</w:t>
      </w:r>
      <w:r w:rsidRPr="00CD3888">
        <w:rPr>
          <w:rFonts w:asciiTheme="minorHAnsi" w:hAnsiTheme="minorHAnsi" w:cstheme="minorHAnsi"/>
          <w:sz w:val="22"/>
          <w:szCs w:val="20"/>
          <w:lang w:val="en-GB"/>
        </w:rPr>
        <w:t xml:space="preserve"> Power Station): a parking area reserved exclusively to </w:t>
      </w:r>
      <w:proofErr w:type="spellStart"/>
      <w:r w:rsidRPr="00CD3888">
        <w:rPr>
          <w:rFonts w:asciiTheme="minorHAnsi" w:hAnsiTheme="minorHAnsi" w:cstheme="minorHAnsi"/>
          <w:sz w:val="22"/>
          <w:szCs w:val="20"/>
          <w:lang w:val="en-GB"/>
        </w:rPr>
        <w:t>PowerEnjoy</w:t>
      </w:r>
      <w:proofErr w:type="spellEnd"/>
      <w:r w:rsidRPr="00CD3888">
        <w:rPr>
          <w:rFonts w:asciiTheme="minorHAnsi" w:hAnsiTheme="minorHAnsi" w:cstheme="minorHAnsi"/>
          <w:sz w:val="22"/>
          <w:szCs w:val="20"/>
          <w:lang w:val="en-GB"/>
        </w:rPr>
        <w:t xml:space="preserve"> cars where, for each parking space there is a Power Plug where it is possible to </w:t>
      </w:r>
      <w:r w:rsidR="00F91EF1">
        <w:rPr>
          <w:rFonts w:asciiTheme="minorHAnsi" w:hAnsiTheme="minorHAnsi" w:cstheme="minorHAnsi"/>
          <w:sz w:val="22"/>
          <w:szCs w:val="20"/>
          <w:lang w:val="en-GB"/>
        </w:rPr>
        <w:t>charge a car.</w:t>
      </w:r>
    </w:p>
    <w:p w14:paraId="027B8A70"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Car:</w:t>
      </w:r>
      <w:r w:rsidRPr="00CD3888">
        <w:rPr>
          <w:rFonts w:asciiTheme="minorHAnsi" w:hAnsiTheme="minorHAnsi" w:cstheme="minorHAnsi"/>
          <w:sz w:val="22"/>
          <w:szCs w:val="20"/>
          <w:lang w:val="en-GB"/>
        </w:rPr>
        <w:t xml:space="preserve"> </w:t>
      </w:r>
      <w:proofErr w:type="spellStart"/>
      <w:r w:rsidR="00F91EF1">
        <w:rPr>
          <w:rFonts w:asciiTheme="minorHAnsi" w:hAnsiTheme="minorHAnsi" w:cstheme="minorHAnsi"/>
          <w:sz w:val="22"/>
          <w:szCs w:val="20"/>
          <w:lang w:val="en-GB"/>
        </w:rPr>
        <w:t>PowerEnjoy</w:t>
      </w:r>
      <w:proofErr w:type="spellEnd"/>
      <w:r w:rsidR="00F91EF1">
        <w:rPr>
          <w:rFonts w:asciiTheme="minorHAnsi" w:hAnsiTheme="minorHAnsi" w:cstheme="minorHAnsi"/>
          <w:sz w:val="22"/>
          <w:szCs w:val="20"/>
          <w:lang w:val="en-GB"/>
        </w:rPr>
        <w:t xml:space="preserve"> car</w:t>
      </w:r>
      <w:r w:rsidRPr="00CD3888">
        <w:rPr>
          <w:rFonts w:asciiTheme="minorHAnsi" w:hAnsiTheme="minorHAnsi" w:cstheme="minorHAnsi"/>
          <w:sz w:val="22"/>
          <w:szCs w:val="20"/>
          <w:lang w:val="en-GB"/>
        </w:rPr>
        <w:t>.</w:t>
      </w:r>
    </w:p>
    <w:p w14:paraId="587AAD5F" w14:textId="77777777" w:rsidR="001E2590" w:rsidRPr="00CD3888" w:rsidRDefault="001E2590" w:rsidP="007F05EC">
      <w:pPr>
        <w:pStyle w:val="ListParagraph"/>
        <w:numPr>
          <w:ilvl w:val="0"/>
          <w:numId w:val="1"/>
        </w:numPr>
        <w:spacing w:after="120"/>
        <w:ind w:right="2183"/>
        <w:jc w:val="both"/>
        <w:rPr>
          <w:rFonts w:asciiTheme="minorHAnsi" w:hAnsiTheme="minorHAnsi" w:cstheme="minorHAnsi"/>
          <w:sz w:val="22"/>
          <w:szCs w:val="20"/>
          <w:lang w:val="en-GB"/>
        </w:rPr>
      </w:pPr>
      <w:r w:rsidRPr="00CD3888">
        <w:rPr>
          <w:rFonts w:asciiTheme="minorHAnsi" w:hAnsiTheme="minorHAnsi" w:cstheme="minorHAnsi"/>
          <w:b/>
          <w:sz w:val="22"/>
          <w:szCs w:val="20"/>
          <w:lang w:val="en-GB"/>
        </w:rPr>
        <w:t>Reservation:</w:t>
      </w:r>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relation</w:t>
      </w:r>
      <w:r w:rsidRPr="00CD3888">
        <w:rPr>
          <w:rFonts w:asciiTheme="minorHAnsi" w:hAnsiTheme="minorHAnsi" w:cstheme="minorHAnsi"/>
          <w:sz w:val="22"/>
          <w:szCs w:val="20"/>
          <w:lang w:val="en-GB"/>
        </w:rPr>
        <w:t xml:space="preserve"> between a user and a </w:t>
      </w:r>
      <w:proofErr w:type="gramStart"/>
      <w:r w:rsidRPr="00CD3888">
        <w:rPr>
          <w:rFonts w:asciiTheme="minorHAnsi" w:hAnsiTheme="minorHAnsi" w:cstheme="minorHAnsi"/>
          <w:sz w:val="22"/>
          <w:szCs w:val="20"/>
          <w:lang w:val="en-GB"/>
        </w:rPr>
        <w:t>car</w:t>
      </w:r>
      <w:r w:rsidR="00F91EF1">
        <w:rPr>
          <w:rFonts w:asciiTheme="minorHAnsi" w:hAnsiTheme="minorHAnsi" w:cstheme="minorHAnsi"/>
          <w:sz w:val="22"/>
          <w:szCs w:val="20"/>
          <w:lang w:val="en-GB"/>
        </w:rPr>
        <w:t>,</w:t>
      </w:r>
      <w:r w:rsidRPr="00CD3888">
        <w:rPr>
          <w:rFonts w:asciiTheme="minorHAnsi" w:hAnsiTheme="minorHAnsi" w:cstheme="minorHAnsi"/>
          <w:sz w:val="22"/>
          <w:szCs w:val="20"/>
          <w:lang w:val="en-GB"/>
        </w:rPr>
        <w:t xml:space="preserve"> that</w:t>
      </w:r>
      <w:proofErr w:type="gramEnd"/>
      <w:r w:rsidRPr="00CD3888">
        <w:rPr>
          <w:rFonts w:asciiTheme="minorHAnsi" w:hAnsiTheme="minorHAnsi" w:cstheme="minorHAnsi"/>
          <w:sz w:val="22"/>
          <w:szCs w:val="20"/>
          <w:lang w:val="en-GB"/>
        </w:rPr>
        <w:t xml:space="preserve"> allows the user to start using the car. The reservation guarantees that no one else can reserve and use the reserved car </w:t>
      </w:r>
      <w:proofErr w:type="gramStart"/>
      <w:r w:rsidRPr="00CD3888">
        <w:rPr>
          <w:rFonts w:asciiTheme="minorHAnsi" w:hAnsiTheme="minorHAnsi" w:cstheme="minorHAnsi"/>
          <w:sz w:val="22"/>
          <w:szCs w:val="20"/>
          <w:lang w:val="en-GB"/>
        </w:rPr>
        <w:t>till</w:t>
      </w:r>
      <w:proofErr w:type="gramEnd"/>
      <w:r w:rsidRPr="00CD3888">
        <w:rPr>
          <w:rFonts w:asciiTheme="minorHAnsi" w:hAnsiTheme="minorHAnsi" w:cstheme="minorHAnsi"/>
          <w:sz w:val="22"/>
          <w:szCs w:val="20"/>
          <w:lang w:val="en-GB"/>
        </w:rPr>
        <w:t xml:space="preserve"> </w:t>
      </w:r>
      <w:r w:rsidR="00F91EF1">
        <w:rPr>
          <w:rFonts w:asciiTheme="minorHAnsi" w:hAnsiTheme="minorHAnsi" w:cstheme="minorHAnsi"/>
          <w:sz w:val="22"/>
          <w:szCs w:val="20"/>
          <w:lang w:val="en-GB"/>
        </w:rPr>
        <w:t>the end of the rental</w:t>
      </w:r>
      <w:r w:rsidRPr="00CD3888">
        <w:rPr>
          <w:rFonts w:asciiTheme="minorHAnsi" w:hAnsiTheme="minorHAnsi" w:cstheme="minorHAnsi"/>
          <w:sz w:val="22"/>
          <w:szCs w:val="20"/>
          <w:lang w:val="en-GB"/>
        </w:rPr>
        <w:t>.</w:t>
      </w:r>
    </w:p>
    <w:p w14:paraId="755A08AD" w14:textId="77777777" w:rsidR="00FB41F7"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DB</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database</w:t>
      </w:r>
      <w:r w:rsidR="00F91EF1">
        <w:rPr>
          <w:rFonts w:asciiTheme="minorHAnsi" w:hAnsiTheme="minorHAnsi" w:cstheme="minorHAnsi"/>
          <w:sz w:val="22"/>
          <w:szCs w:val="20"/>
          <w:lang w:val="en-GB"/>
        </w:rPr>
        <w:t>, the collection of system data</w:t>
      </w:r>
      <w:r w:rsidR="001E2590">
        <w:rPr>
          <w:rFonts w:asciiTheme="minorHAnsi" w:hAnsiTheme="minorHAnsi" w:cstheme="minorHAnsi"/>
          <w:sz w:val="22"/>
          <w:szCs w:val="20"/>
          <w:lang w:val="en-GB"/>
        </w:rPr>
        <w:t>.</w:t>
      </w:r>
    </w:p>
    <w:p w14:paraId="1A0BCCA9" w14:textId="77777777" w:rsidR="00C2113B" w:rsidRDefault="00C2113B"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GUI</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Graphic User Interface, the interface that allows the user to interact with the system.</w:t>
      </w:r>
    </w:p>
    <w:p w14:paraId="51B733F4" w14:textId="77777777" w:rsidR="00C2113B" w:rsidRDefault="00A716FC"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RASD</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Requirements Analysis and Specifications Document.</w:t>
      </w:r>
    </w:p>
    <w:p w14:paraId="7C50F932"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lastRenderedPageBreak/>
        <w:t>DAO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Access Object.</w:t>
      </w:r>
    </w:p>
    <w:p w14:paraId="4974E009" w14:textId="77777777" w:rsidR="004D663A" w:rsidRDefault="004D663A"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DTO</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Data Transfer Object.</w:t>
      </w:r>
    </w:p>
    <w:p w14:paraId="23C39043" w14:textId="77777777" w:rsidR="00736FA1" w:rsidRDefault="00736FA1" w:rsidP="007F05EC">
      <w:pPr>
        <w:pStyle w:val="ListParagraph"/>
        <w:numPr>
          <w:ilvl w:val="0"/>
          <w:numId w:val="9"/>
        </w:numPr>
        <w:spacing w:after="120"/>
        <w:ind w:right="2183"/>
        <w:jc w:val="both"/>
        <w:rPr>
          <w:rFonts w:asciiTheme="minorHAnsi" w:hAnsiTheme="minorHAnsi" w:cstheme="minorHAnsi"/>
          <w:sz w:val="22"/>
          <w:szCs w:val="20"/>
          <w:lang w:val="en-GB"/>
        </w:rPr>
      </w:pPr>
      <w:r w:rsidRPr="00F91EF1">
        <w:rPr>
          <w:rFonts w:asciiTheme="minorHAnsi" w:hAnsiTheme="minorHAnsi" w:cstheme="minorHAnsi"/>
          <w:b/>
          <w:sz w:val="22"/>
          <w:szCs w:val="20"/>
          <w:lang w:val="en-GB"/>
        </w:rPr>
        <w:t>MVC</w:t>
      </w:r>
      <w:r w:rsidR="001E2590" w:rsidRPr="00F91EF1">
        <w:rPr>
          <w:rFonts w:asciiTheme="minorHAnsi" w:hAnsiTheme="minorHAnsi" w:cstheme="minorHAnsi"/>
          <w:b/>
          <w:sz w:val="22"/>
          <w:szCs w:val="20"/>
          <w:lang w:val="en-GB"/>
        </w:rPr>
        <w:t>:</w:t>
      </w:r>
      <w:r w:rsidR="001E2590">
        <w:rPr>
          <w:rFonts w:asciiTheme="minorHAnsi" w:hAnsiTheme="minorHAnsi" w:cstheme="minorHAnsi"/>
          <w:sz w:val="22"/>
          <w:szCs w:val="20"/>
          <w:lang w:val="en-GB"/>
        </w:rPr>
        <w:t xml:space="preserve"> Model-View-Controller, the pattern used for the development. </w:t>
      </w:r>
    </w:p>
    <w:p w14:paraId="20822FC3" w14:textId="77777777" w:rsidR="007F05EC" w:rsidRDefault="007F05EC"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UX:</w:t>
      </w:r>
      <w:r>
        <w:rPr>
          <w:rFonts w:asciiTheme="minorHAnsi" w:hAnsiTheme="minorHAnsi" w:cstheme="minorHAnsi"/>
          <w:sz w:val="22"/>
          <w:szCs w:val="20"/>
          <w:lang w:val="en-GB"/>
        </w:rPr>
        <w:t xml:space="preserve"> </w:t>
      </w:r>
      <w:r w:rsidRPr="007F05EC">
        <w:rPr>
          <w:rFonts w:asciiTheme="minorHAnsi" w:hAnsiTheme="minorHAnsi" w:cstheme="minorHAnsi"/>
          <w:sz w:val="22"/>
          <w:szCs w:val="20"/>
          <w:lang w:val="en-GB"/>
        </w:rPr>
        <w:t>user</w:t>
      </w:r>
      <w:r>
        <w:rPr>
          <w:rFonts w:asciiTheme="minorHAnsi" w:hAnsiTheme="minorHAnsi" w:cstheme="minorHAnsi"/>
          <w:sz w:val="22"/>
          <w:szCs w:val="20"/>
          <w:lang w:val="en-GB"/>
        </w:rPr>
        <w:t xml:space="preserve"> experience.</w:t>
      </w:r>
    </w:p>
    <w:p w14:paraId="3D6F0203" w14:textId="77777777" w:rsidR="000955B4" w:rsidRPr="007F05EC" w:rsidRDefault="000955B4" w:rsidP="007F05EC">
      <w:pPr>
        <w:pStyle w:val="ListParagraph"/>
        <w:numPr>
          <w:ilvl w:val="0"/>
          <w:numId w:val="9"/>
        </w:numPr>
        <w:spacing w:after="120"/>
        <w:ind w:right="2183"/>
        <w:jc w:val="both"/>
        <w:rPr>
          <w:rFonts w:asciiTheme="minorHAnsi" w:hAnsiTheme="minorHAnsi" w:cstheme="minorHAnsi"/>
          <w:sz w:val="22"/>
          <w:szCs w:val="20"/>
          <w:lang w:val="en-GB"/>
        </w:rPr>
      </w:pPr>
      <w:r>
        <w:rPr>
          <w:rFonts w:asciiTheme="minorHAnsi" w:hAnsiTheme="minorHAnsi" w:cstheme="minorHAnsi"/>
          <w:b/>
          <w:sz w:val="22"/>
          <w:szCs w:val="20"/>
          <w:lang w:val="en-GB"/>
        </w:rPr>
        <w:t>GEB:</w:t>
      </w:r>
      <w:r w:rsidR="005E73D5">
        <w:rPr>
          <w:rFonts w:asciiTheme="minorHAnsi" w:hAnsiTheme="minorHAnsi" w:cstheme="minorHAnsi"/>
          <w:sz w:val="22"/>
          <w:szCs w:val="20"/>
          <w:lang w:val="en-GB"/>
        </w:rPr>
        <w:t xml:space="preserve"> Green e-B</w:t>
      </w:r>
      <w:r>
        <w:rPr>
          <w:rFonts w:asciiTheme="minorHAnsi" w:hAnsiTheme="minorHAnsi" w:cstheme="minorHAnsi"/>
          <w:sz w:val="22"/>
          <w:szCs w:val="20"/>
          <w:lang w:val="en-GB"/>
        </w:rPr>
        <w:t>ox.</w:t>
      </w:r>
    </w:p>
    <w:p w14:paraId="66AD1371" w14:textId="77777777" w:rsidR="004D663A" w:rsidRPr="004D663A" w:rsidRDefault="004D663A" w:rsidP="004D663A">
      <w:pPr>
        <w:spacing w:after="120"/>
        <w:ind w:right="2183"/>
        <w:rPr>
          <w:rFonts w:asciiTheme="minorHAnsi" w:hAnsiTheme="minorHAnsi" w:cstheme="minorHAnsi"/>
          <w:sz w:val="22"/>
          <w:szCs w:val="20"/>
          <w:lang w:val="en-GB"/>
        </w:rPr>
      </w:pPr>
    </w:p>
    <w:p w14:paraId="18CFB48A" w14:textId="77777777" w:rsidR="00505489" w:rsidRPr="00CD3888" w:rsidRDefault="00CD3888" w:rsidP="00CE7435">
      <w:pPr>
        <w:pStyle w:val="Heading2"/>
        <w:numPr>
          <w:ilvl w:val="1"/>
          <w:numId w:val="4"/>
        </w:numPr>
        <w:rPr>
          <w:sz w:val="28"/>
          <w:lang w:val="en-GB"/>
        </w:rPr>
      </w:pPr>
      <w:bookmarkStart w:id="4" w:name="_Reference_Documents"/>
      <w:bookmarkEnd w:id="4"/>
      <w:r>
        <w:rPr>
          <w:sz w:val="28"/>
          <w:lang w:val="en-GB"/>
        </w:rPr>
        <w:t xml:space="preserve"> </w:t>
      </w:r>
      <w:bookmarkStart w:id="5" w:name="_Toc470825791"/>
      <w:r w:rsidR="00505489" w:rsidRPr="00CD3888">
        <w:rPr>
          <w:sz w:val="28"/>
          <w:lang w:val="en-GB"/>
        </w:rPr>
        <w:t>Reference Documents</w:t>
      </w:r>
      <w:bookmarkEnd w:id="5"/>
    </w:p>
    <w:p w14:paraId="734DC77B" w14:textId="77777777" w:rsidR="00320906" w:rsidRDefault="00CF773D" w:rsidP="00112F98">
      <w:p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The documents used as a reference to provide the design document are:</w:t>
      </w:r>
    </w:p>
    <w:p w14:paraId="09EAA01D"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Assignments AA 2016-2017</w:t>
      </w:r>
      <w:r>
        <w:rPr>
          <w:rFonts w:asciiTheme="minorHAnsi" w:hAnsiTheme="minorHAnsi" w:cstheme="minorHAnsi"/>
          <w:sz w:val="22"/>
          <w:szCs w:val="20"/>
          <w:lang w:val="en-GB"/>
        </w:rPr>
        <w:t>.pdf</w:t>
      </w:r>
    </w:p>
    <w:p w14:paraId="090D37B4"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Sample Design Deliverable Discussed on Nov. 2</w:t>
      </w:r>
      <w:r>
        <w:rPr>
          <w:rFonts w:asciiTheme="minorHAnsi" w:hAnsiTheme="minorHAnsi" w:cstheme="minorHAnsi"/>
          <w:sz w:val="22"/>
          <w:szCs w:val="20"/>
          <w:lang w:val="en-GB"/>
        </w:rPr>
        <w:t>.pdf</w:t>
      </w:r>
    </w:p>
    <w:p w14:paraId="5B1EAC96"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Pr>
          <w:rFonts w:asciiTheme="minorHAnsi" w:hAnsiTheme="minorHAnsi" w:cstheme="minorHAnsi"/>
          <w:sz w:val="22"/>
          <w:szCs w:val="20"/>
          <w:lang w:val="en-GB"/>
        </w:rPr>
        <w:t>IEEE Standard for IT – System Design – Software Design Description</w:t>
      </w:r>
    </w:p>
    <w:p w14:paraId="42CFD92C" w14:textId="77777777" w:rsidR="00CF773D" w:rsidRDefault="00CF773D" w:rsidP="00CF773D">
      <w:pPr>
        <w:pStyle w:val="ListParagraph"/>
        <w:numPr>
          <w:ilvl w:val="0"/>
          <w:numId w:val="7"/>
        </w:numPr>
        <w:spacing w:after="120"/>
        <w:ind w:right="2183"/>
        <w:rPr>
          <w:rFonts w:asciiTheme="minorHAnsi" w:hAnsiTheme="minorHAnsi" w:cstheme="minorHAnsi"/>
          <w:sz w:val="22"/>
          <w:szCs w:val="20"/>
          <w:lang w:val="en-GB"/>
        </w:rPr>
      </w:pPr>
      <w:r w:rsidRPr="00CF773D">
        <w:rPr>
          <w:rFonts w:asciiTheme="minorHAnsi" w:hAnsiTheme="minorHAnsi" w:cstheme="minorHAnsi"/>
          <w:sz w:val="22"/>
          <w:szCs w:val="20"/>
          <w:lang w:val="en-GB"/>
        </w:rPr>
        <w:t>Structure of the design document</w:t>
      </w:r>
    </w:p>
    <w:p w14:paraId="3ACB4F4A" w14:textId="77777777" w:rsidR="00AF25D2" w:rsidRDefault="00AF25D2" w:rsidP="00AF25D2">
      <w:pPr>
        <w:pStyle w:val="ListParagraph"/>
        <w:numPr>
          <w:ilvl w:val="0"/>
          <w:numId w:val="7"/>
        </w:numPr>
        <w:spacing w:after="120"/>
        <w:ind w:right="2183"/>
        <w:rPr>
          <w:rFonts w:asciiTheme="minorHAnsi" w:hAnsiTheme="minorHAnsi" w:cstheme="minorHAnsi"/>
          <w:sz w:val="22"/>
          <w:szCs w:val="20"/>
          <w:lang w:val="en-GB"/>
        </w:rPr>
      </w:pPr>
      <w:r w:rsidRPr="00AF25D2">
        <w:rPr>
          <w:rFonts w:asciiTheme="minorHAnsi" w:hAnsiTheme="minorHAnsi" w:cstheme="minorHAnsi"/>
          <w:sz w:val="22"/>
          <w:szCs w:val="20"/>
          <w:lang w:val="en-GB"/>
        </w:rPr>
        <w:t>Paper on the green move project</w:t>
      </w:r>
      <w:r w:rsidR="00EA68AD">
        <w:rPr>
          <w:rFonts w:asciiTheme="minorHAnsi" w:hAnsiTheme="minorHAnsi" w:cstheme="minorHAnsi"/>
          <w:sz w:val="22"/>
          <w:szCs w:val="20"/>
          <w:lang w:val="en-GB"/>
        </w:rPr>
        <w:t>.pdf</w:t>
      </w:r>
    </w:p>
    <w:p w14:paraId="24ADAFB6" w14:textId="77777777" w:rsidR="00EA68AD" w:rsidRDefault="00EA68AD" w:rsidP="00EA68AD">
      <w:pPr>
        <w:pStyle w:val="ListParagraph"/>
        <w:numPr>
          <w:ilvl w:val="0"/>
          <w:numId w:val="7"/>
        </w:numPr>
        <w:spacing w:after="120"/>
        <w:ind w:right="2183"/>
        <w:rPr>
          <w:rFonts w:asciiTheme="minorHAnsi" w:hAnsiTheme="minorHAnsi" w:cstheme="minorHAnsi"/>
          <w:sz w:val="22"/>
          <w:szCs w:val="20"/>
          <w:lang w:val="en-GB"/>
        </w:rPr>
      </w:pPr>
      <w:r w:rsidRPr="00EA68AD">
        <w:rPr>
          <w:rFonts w:asciiTheme="minorHAnsi" w:hAnsiTheme="minorHAnsi" w:cstheme="minorHAnsi"/>
          <w:sz w:val="22"/>
          <w:szCs w:val="20"/>
          <w:lang w:val="en-GB"/>
        </w:rPr>
        <w:t>Second paper on the green move project</w:t>
      </w:r>
      <w:r>
        <w:rPr>
          <w:rFonts w:asciiTheme="minorHAnsi" w:hAnsiTheme="minorHAnsi" w:cstheme="minorHAnsi"/>
          <w:sz w:val="22"/>
          <w:szCs w:val="20"/>
          <w:lang w:val="en-GB"/>
        </w:rPr>
        <w:t>.pdf</w:t>
      </w:r>
    </w:p>
    <w:p w14:paraId="363AAD30" w14:textId="77777777" w:rsidR="00A24D21" w:rsidRPr="00E631A7" w:rsidRDefault="00A24D21" w:rsidP="00E631A7">
      <w:pPr>
        <w:spacing w:after="120"/>
        <w:ind w:left="0" w:right="2183" w:firstLine="0"/>
        <w:rPr>
          <w:rFonts w:asciiTheme="minorHAnsi" w:hAnsiTheme="minorHAnsi" w:cstheme="minorHAnsi"/>
          <w:b/>
          <w:sz w:val="22"/>
          <w:szCs w:val="20"/>
          <w:lang w:val="en-GB"/>
        </w:rPr>
      </w:pPr>
    </w:p>
    <w:p w14:paraId="0412DCA3" w14:textId="77777777" w:rsidR="00DD48B6" w:rsidRDefault="00DD48B6">
      <w:pPr>
        <w:spacing w:after="160" w:line="259" w:lineRule="auto"/>
        <w:ind w:left="0" w:right="0" w:firstLine="0"/>
        <w:jc w:val="left"/>
        <w:rPr>
          <w:rFonts w:asciiTheme="minorHAnsi" w:hAnsiTheme="minorHAnsi" w:cstheme="minorHAnsi"/>
          <w:sz w:val="22"/>
          <w:szCs w:val="20"/>
          <w:lang w:val="en-GB"/>
        </w:rPr>
      </w:pPr>
      <w:r>
        <w:rPr>
          <w:rFonts w:asciiTheme="minorHAnsi" w:hAnsiTheme="minorHAnsi" w:cstheme="minorHAnsi"/>
          <w:sz w:val="22"/>
          <w:szCs w:val="20"/>
          <w:lang w:val="en-GB"/>
        </w:rPr>
        <w:br w:type="page"/>
      </w:r>
    </w:p>
    <w:p w14:paraId="62A716A7" w14:textId="77777777" w:rsidR="00505489" w:rsidRPr="00CD3888" w:rsidRDefault="00E631A7" w:rsidP="00CE7435">
      <w:pPr>
        <w:pStyle w:val="Heading1"/>
        <w:numPr>
          <w:ilvl w:val="0"/>
          <w:numId w:val="3"/>
        </w:numPr>
        <w:rPr>
          <w:rFonts w:asciiTheme="minorHAnsi" w:hAnsiTheme="minorHAnsi" w:cstheme="minorHAnsi"/>
          <w:sz w:val="22"/>
          <w:szCs w:val="20"/>
          <w:lang w:val="en-GB"/>
        </w:rPr>
      </w:pPr>
      <w:bookmarkStart w:id="6" w:name="_Toc470825792"/>
      <w:r>
        <w:rPr>
          <w:rFonts w:asciiTheme="minorHAnsi" w:hAnsiTheme="minorHAnsi" w:cstheme="minorHAnsi"/>
          <w:sz w:val="32"/>
          <w:szCs w:val="20"/>
          <w:lang w:val="en-GB"/>
        </w:rPr>
        <w:lastRenderedPageBreak/>
        <w:t>Integration Strategy</w:t>
      </w:r>
      <w:bookmarkEnd w:id="6"/>
    </w:p>
    <w:p w14:paraId="3F1D02C6" w14:textId="77777777" w:rsidR="00A92E46" w:rsidRPr="00CD3888" w:rsidRDefault="00CD3888" w:rsidP="00CE7435">
      <w:pPr>
        <w:pStyle w:val="Heading2"/>
        <w:numPr>
          <w:ilvl w:val="1"/>
          <w:numId w:val="5"/>
        </w:numPr>
        <w:rPr>
          <w:sz w:val="28"/>
          <w:lang w:val="en-GB"/>
        </w:rPr>
      </w:pPr>
      <w:r>
        <w:rPr>
          <w:sz w:val="28"/>
          <w:lang w:val="en-GB"/>
        </w:rPr>
        <w:t xml:space="preserve"> </w:t>
      </w:r>
      <w:bookmarkStart w:id="7" w:name="_Toc470825793"/>
      <w:r w:rsidR="00E631A7">
        <w:rPr>
          <w:sz w:val="28"/>
          <w:lang w:val="en-GB"/>
        </w:rPr>
        <w:t>Entry Criteria</w:t>
      </w:r>
      <w:bookmarkEnd w:id="7"/>
    </w:p>
    <w:p w14:paraId="5700344E" w14:textId="7138482E" w:rsidR="009D0F2F" w:rsidRDefault="003C4013" w:rsidP="00AD2067">
      <w:pPr>
        <w:spacing w:after="120"/>
        <w:rPr>
          <w:sz w:val="22"/>
          <w:lang w:val="en-GB"/>
        </w:rPr>
      </w:pPr>
      <w:r>
        <w:rPr>
          <w:sz w:val="22"/>
          <w:lang w:val="en-GB"/>
        </w:rPr>
        <w:t>Before starting the Integration testing</w:t>
      </w:r>
      <w:ins w:id="8" w:author="Tinti Erica" w:date="2017-01-12T08:06:00Z">
        <w:r w:rsidR="00C65D45">
          <w:rPr>
            <w:sz w:val="22"/>
            <w:lang w:val="en-GB"/>
          </w:rPr>
          <w:t xml:space="preserve"> phase</w:t>
        </w:r>
      </w:ins>
      <w:r>
        <w:rPr>
          <w:sz w:val="22"/>
          <w:lang w:val="en-GB"/>
        </w:rPr>
        <w:t xml:space="preserve">, </w:t>
      </w:r>
      <w:proofErr w:type="gramStart"/>
      <w:ins w:id="9" w:author="Tinti Erica" w:date="2017-01-12T08:02:00Z">
        <w:r w:rsidR="00C65D45">
          <w:rPr>
            <w:sz w:val="22"/>
            <w:lang w:val="en-GB"/>
          </w:rPr>
          <w:t>it’s</w:t>
        </w:r>
        <w:proofErr w:type="gramEnd"/>
        <w:r w:rsidR="00C65D45">
          <w:rPr>
            <w:sz w:val="22"/>
            <w:lang w:val="en-GB"/>
          </w:rPr>
          <w:t xml:space="preserve"> necessary that the Integration Test Plan document has been completed</w:t>
        </w:r>
      </w:ins>
      <w:ins w:id="10" w:author="Tinti Erica" w:date="2017-01-12T08:07:00Z">
        <w:r w:rsidR="00C65D45">
          <w:rPr>
            <w:sz w:val="22"/>
            <w:lang w:val="en-GB"/>
          </w:rPr>
          <w:t xml:space="preserve">, in such a way that it is clear how to </w:t>
        </w:r>
        <w:proofErr w:type="spellStart"/>
        <w:r w:rsidR="00C65D45">
          <w:rPr>
            <w:sz w:val="22"/>
            <w:lang w:val="en-GB"/>
          </w:rPr>
          <w:t>procede</w:t>
        </w:r>
        <w:proofErr w:type="spellEnd"/>
        <w:r w:rsidR="00C65D45">
          <w:rPr>
            <w:sz w:val="22"/>
            <w:lang w:val="en-GB"/>
          </w:rPr>
          <w:t xml:space="preserve"> with the integration test. About development and unit testin</w:t>
        </w:r>
      </w:ins>
      <w:ins w:id="11" w:author="Tinti Erica" w:date="2017-01-12T08:13:00Z">
        <w:r w:rsidR="003A0A4D">
          <w:rPr>
            <w:sz w:val="22"/>
            <w:lang w:val="en-GB"/>
          </w:rPr>
          <w:t>g</w:t>
        </w:r>
      </w:ins>
      <w:ins w:id="12" w:author="Tinti Erica" w:date="2017-01-12T08:07:00Z">
        <w:r w:rsidR="00C65D45">
          <w:rPr>
            <w:sz w:val="22"/>
            <w:lang w:val="en-GB"/>
          </w:rPr>
          <w:t xml:space="preserve"> phase,</w:t>
        </w:r>
      </w:ins>
      <w:ins w:id="13" w:author="Tinti Erica" w:date="2017-01-12T08:08:00Z">
        <w:r w:rsidR="00C65D45">
          <w:rPr>
            <w:sz w:val="22"/>
            <w:lang w:val="en-GB"/>
          </w:rPr>
          <w:t xml:space="preserve"> </w:t>
        </w:r>
      </w:ins>
      <w:r w:rsidR="006006C6">
        <w:rPr>
          <w:sz w:val="22"/>
          <w:lang w:val="en-GB"/>
        </w:rPr>
        <w:t>we have to ensure that</w:t>
      </w:r>
      <w:ins w:id="14" w:author="Tinti Erica" w:date="2017-01-12T08:08:00Z">
        <w:r w:rsidR="00C65D45">
          <w:rPr>
            <w:sz w:val="22"/>
            <w:lang w:val="en-GB"/>
          </w:rPr>
          <w:t xml:space="preserve"> </w:t>
        </w:r>
      </w:ins>
      <w:ins w:id="15" w:author="Tinti Erica" w:date="2017-01-12T08:10:00Z">
        <w:r w:rsidR="00C65D45">
          <w:rPr>
            <w:sz w:val="22"/>
            <w:lang w:val="en-GB"/>
          </w:rPr>
          <w:t xml:space="preserve">classes and </w:t>
        </w:r>
      </w:ins>
      <w:ins w:id="16" w:author="Tinti Erica" w:date="2017-01-12T08:08:00Z">
        <w:r w:rsidR="00C65D45">
          <w:rPr>
            <w:sz w:val="22"/>
            <w:lang w:val="en-GB"/>
          </w:rPr>
          <w:t xml:space="preserve">methods </w:t>
        </w:r>
      </w:ins>
      <w:ins w:id="17" w:author="Tinti Erica" w:date="2017-01-12T08:10:00Z">
        <w:r w:rsidR="00C65D45">
          <w:rPr>
            <w:sz w:val="22"/>
            <w:lang w:val="en-GB"/>
          </w:rPr>
          <w:t xml:space="preserve">involved in the integration test </w:t>
        </w:r>
      </w:ins>
      <w:ins w:id="18" w:author="Tinti Erica" w:date="2017-01-12T08:11:00Z">
        <w:r w:rsidR="00C65D45">
          <w:rPr>
            <w:sz w:val="22"/>
            <w:lang w:val="en-GB"/>
          </w:rPr>
          <w:t>of the component</w:t>
        </w:r>
      </w:ins>
      <w:ins w:id="19" w:author="Tinti Erica" w:date="2017-01-12T08:14:00Z">
        <w:r w:rsidR="003A0A4D">
          <w:rPr>
            <w:sz w:val="22"/>
            <w:lang w:val="en-GB"/>
          </w:rPr>
          <w:t>s</w:t>
        </w:r>
      </w:ins>
      <w:ins w:id="20" w:author="Tinti Erica" w:date="2017-01-12T08:11:00Z">
        <w:r w:rsidR="00C65D45">
          <w:rPr>
            <w:sz w:val="22"/>
            <w:lang w:val="en-GB"/>
          </w:rPr>
          <w:t xml:space="preserve"> </w:t>
        </w:r>
      </w:ins>
      <w:ins w:id="21" w:author="Tinti Erica" w:date="2017-01-12T08:10:00Z">
        <w:r w:rsidR="00C65D45">
          <w:rPr>
            <w:sz w:val="22"/>
            <w:lang w:val="en-GB"/>
          </w:rPr>
          <w:t xml:space="preserve">that </w:t>
        </w:r>
        <w:proofErr w:type="gramStart"/>
        <w:r w:rsidR="00C65D45">
          <w:rPr>
            <w:sz w:val="22"/>
            <w:lang w:val="en-GB"/>
          </w:rPr>
          <w:t>we’re</w:t>
        </w:r>
        <w:proofErr w:type="gramEnd"/>
        <w:r w:rsidR="00C65D45">
          <w:rPr>
            <w:sz w:val="22"/>
            <w:lang w:val="en-GB"/>
          </w:rPr>
          <w:t xml:space="preserve"> approaching to start</w:t>
        </w:r>
      </w:ins>
      <w:ins w:id="22" w:author="Tinti Erica" w:date="2017-01-12T08:11:00Z">
        <w:r w:rsidR="00C65D45">
          <w:rPr>
            <w:sz w:val="22"/>
            <w:lang w:val="en-GB"/>
          </w:rPr>
          <w:t xml:space="preserve"> have been </w:t>
        </w:r>
      </w:ins>
      <w:ins w:id="23" w:author="Tinti Erica" w:date="2017-01-12T08:12:00Z">
        <w:r w:rsidR="00C65D45">
          <w:rPr>
            <w:sz w:val="22"/>
            <w:lang w:val="en-GB"/>
          </w:rPr>
          <w:t>completely</w:t>
        </w:r>
      </w:ins>
      <w:ins w:id="24" w:author="Tinti Erica" w:date="2017-01-12T08:11:00Z">
        <w:r w:rsidR="00C65D45">
          <w:rPr>
            <w:sz w:val="22"/>
            <w:lang w:val="en-GB"/>
          </w:rPr>
          <w:t xml:space="preserve"> </w:t>
        </w:r>
      </w:ins>
      <w:ins w:id="25" w:author="Tinti Erica" w:date="2017-01-12T08:12:00Z">
        <w:r w:rsidR="00C65D45">
          <w:rPr>
            <w:sz w:val="22"/>
            <w:lang w:val="en-GB"/>
          </w:rPr>
          <w:t xml:space="preserve">developed and </w:t>
        </w:r>
      </w:ins>
      <w:del w:id="26" w:author="Tinti Erica" w:date="2017-01-12T08:12:00Z">
        <w:r w:rsidR="006006C6" w:rsidDel="00C65D45">
          <w:rPr>
            <w:sz w:val="22"/>
            <w:lang w:val="en-GB"/>
          </w:rPr>
          <w:delText xml:space="preserve"> </w:delText>
        </w:r>
      </w:del>
      <w:ins w:id="27" w:author="Tinti Erica" w:date="2017-01-12T08:12:00Z">
        <w:r w:rsidR="000A3685">
          <w:rPr>
            <w:sz w:val="22"/>
            <w:lang w:val="en-GB"/>
          </w:rPr>
          <w:t>unit tested</w:t>
        </w:r>
      </w:ins>
      <w:ins w:id="28" w:author="Tinti Erica" w:date="2017-01-12T08:05:00Z">
        <w:r w:rsidR="00C65D45">
          <w:rPr>
            <w:sz w:val="22"/>
            <w:lang w:val="en-GB"/>
          </w:rPr>
          <w:t xml:space="preserve"> successfully</w:t>
        </w:r>
      </w:ins>
      <w:ins w:id="29" w:author="Tinti Erica" w:date="2017-01-12T08:13:00Z">
        <w:r w:rsidR="000A3685">
          <w:rPr>
            <w:sz w:val="22"/>
            <w:lang w:val="en-GB"/>
          </w:rPr>
          <w:t>.</w:t>
        </w:r>
      </w:ins>
      <w:ins w:id="30" w:author="Tinti Erica" w:date="2017-01-12T08:05:00Z">
        <w:r w:rsidR="00C65D45">
          <w:rPr>
            <w:sz w:val="22"/>
            <w:lang w:val="en-GB"/>
          </w:rPr>
          <w:t xml:space="preserve"> </w:t>
        </w:r>
      </w:ins>
      <w:del w:id="31" w:author="Tinti Erica" w:date="2017-01-12T08:13:00Z">
        <w:r w:rsidR="006006C6" w:rsidDel="000A3685">
          <w:rPr>
            <w:sz w:val="22"/>
            <w:lang w:val="en-GB"/>
          </w:rPr>
          <w:delText>unit tests</w:delText>
        </w:r>
      </w:del>
      <w:del w:id="32" w:author="Tinti Erica" w:date="2017-01-12T08:06:00Z">
        <w:r w:rsidR="006006C6" w:rsidDel="00C65D45">
          <w:rPr>
            <w:sz w:val="22"/>
            <w:lang w:val="en-GB"/>
          </w:rPr>
          <w:delText xml:space="preserve"> have been done on all the components and classes of the system</w:delText>
        </w:r>
      </w:del>
      <w:del w:id="33" w:author="Tinti Erica" w:date="2017-01-12T08:13:00Z">
        <w:r w:rsidR="006006C6" w:rsidDel="000A3685">
          <w:rPr>
            <w:sz w:val="22"/>
            <w:lang w:val="en-GB"/>
          </w:rPr>
          <w:delText xml:space="preserve">. </w:delText>
        </w:r>
      </w:del>
      <w:ins w:id="34" w:author="Tinti Erica" w:date="2017-01-12T08:14:00Z">
        <w:r w:rsidR="003A0A4D">
          <w:rPr>
            <w:sz w:val="22"/>
            <w:lang w:val="en-GB"/>
          </w:rPr>
          <w:t xml:space="preserve">In </w:t>
        </w:r>
        <w:proofErr w:type="gramStart"/>
        <w:r w:rsidR="003A0A4D">
          <w:rPr>
            <w:sz w:val="22"/>
            <w:lang w:val="en-GB"/>
          </w:rPr>
          <w:t>this</w:t>
        </w:r>
        <w:proofErr w:type="gramEnd"/>
        <w:r w:rsidR="003A0A4D">
          <w:rPr>
            <w:sz w:val="22"/>
            <w:lang w:val="en-GB"/>
          </w:rPr>
          <w:t xml:space="preserve"> way we can assure that results produced are meaningful and in the meanwhile we can accelerate the process without waiting that each class and method of the component in testing are completed</w:t>
        </w:r>
      </w:ins>
      <w:ins w:id="35" w:author="Tinti Erica" w:date="2017-01-12T08:16:00Z">
        <w:r w:rsidR="003A0A4D">
          <w:rPr>
            <w:sz w:val="22"/>
            <w:lang w:val="en-GB"/>
          </w:rPr>
          <w:t xml:space="preserve">, but at least the </w:t>
        </w:r>
      </w:ins>
      <w:ins w:id="36" w:author="Tinti Erica" w:date="2017-01-12T08:17:00Z">
        <w:r w:rsidR="003A0A4D">
          <w:rPr>
            <w:sz w:val="22"/>
            <w:lang w:val="en-GB"/>
          </w:rPr>
          <w:t xml:space="preserve">minimum amount of functionality to allow the </w:t>
        </w:r>
      </w:ins>
      <w:ins w:id="37" w:author="Tinti Erica" w:date="2017-01-12T08:18:00Z">
        <w:r w:rsidR="00CE527F">
          <w:rPr>
            <w:sz w:val="22"/>
            <w:lang w:val="en-GB"/>
          </w:rPr>
          <w:t>integration</w:t>
        </w:r>
      </w:ins>
      <w:ins w:id="38" w:author="Tinti Erica" w:date="2017-01-12T08:17:00Z">
        <w:r w:rsidR="003A0A4D">
          <w:rPr>
            <w:sz w:val="22"/>
            <w:lang w:val="en-GB"/>
          </w:rPr>
          <w:t xml:space="preserve"> work.</w:t>
        </w:r>
      </w:ins>
    </w:p>
    <w:p w14:paraId="3DE36E07" w14:textId="77777777" w:rsidR="00B332C4" w:rsidRPr="00CD3888" w:rsidRDefault="00B332C4" w:rsidP="000955B4">
      <w:pPr>
        <w:spacing w:after="120"/>
        <w:ind w:left="0" w:firstLine="0"/>
        <w:rPr>
          <w:sz w:val="22"/>
          <w:lang w:val="en-GB"/>
        </w:rPr>
      </w:pPr>
    </w:p>
    <w:p w14:paraId="5900C647" w14:textId="77777777" w:rsidR="000C1C34" w:rsidRPr="00CD3888" w:rsidRDefault="00CD3888" w:rsidP="00CE7435">
      <w:pPr>
        <w:pStyle w:val="Heading2"/>
        <w:numPr>
          <w:ilvl w:val="1"/>
          <w:numId w:val="5"/>
        </w:numPr>
        <w:rPr>
          <w:sz w:val="28"/>
          <w:lang w:val="en-GB"/>
        </w:rPr>
      </w:pPr>
      <w:bookmarkStart w:id="39" w:name="_High_level_components"/>
      <w:bookmarkEnd w:id="39"/>
      <w:r>
        <w:rPr>
          <w:sz w:val="28"/>
          <w:lang w:val="en-GB"/>
        </w:rPr>
        <w:lastRenderedPageBreak/>
        <w:t xml:space="preserve"> </w:t>
      </w:r>
      <w:bookmarkStart w:id="40" w:name="_Toc470825794"/>
      <w:bookmarkStart w:id="41" w:name="_Ref472113246"/>
      <w:r w:rsidR="00E631A7">
        <w:rPr>
          <w:sz w:val="28"/>
          <w:lang w:val="en-GB"/>
        </w:rPr>
        <w:t xml:space="preserve">Elements to be </w:t>
      </w:r>
      <w:proofErr w:type="gramStart"/>
      <w:r w:rsidR="00E631A7">
        <w:rPr>
          <w:sz w:val="28"/>
          <w:lang w:val="en-GB"/>
        </w:rPr>
        <w:t>Integrated</w:t>
      </w:r>
      <w:bookmarkEnd w:id="40"/>
      <w:bookmarkEnd w:id="41"/>
      <w:proofErr w:type="gramEnd"/>
    </w:p>
    <w:p w14:paraId="44FBD5C4" w14:textId="60EBCEB8" w:rsidR="001F6F50" w:rsidRDefault="001F6F50" w:rsidP="0065418C">
      <w:pPr>
        <w:spacing w:after="120"/>
        <w:rPr>
          <w:sz w:val="22"/>
          <w:highlight w:val="yellow"/>
          <w:lang w:val="en-GB"/>
        </w:rPr>
      </w:pPr>
      <w:r>
        <w:rPr>
          <w:noProof/>
          <w:sz w:val="22"/>
        </w:rPr>
        <w:drawing>
          <wp:inline distT="0" distB="0" distL="0" distR="0" wp14:anchorId="51664275" wp14:editId="13389FFF">
            <wp:extent cx="5795645" cy="57016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5645" cy="5701665"/>
                    </a:xfrm>
                    <a:prstGeom prst="rect">
                      <a:avLst/>
                    </a:prstGeom>
                  </pic:spPr>
                </pic:pic>
              </a:graphicData>
            </a:graphic>
          </wp:inline>
        </w:drawing>
      </w:r>
    </w:p>
    <w:p w14:paraId="0DC3736E" w14:textId="6FE64908" w:rsidR="00A25B49" w:rsidRDefault="00A25B49" w:rsidP="0065418C">
      <w:pPr>
        <w:spacing w:after="120"/>
        <w:rPr>
          <w:sz w:val="22"/>
          <w:highlight w:val="yellow"/>
          <w:lang w:val="en-GB"/>
        </w:rPr>
      </w:pPr>
      <w:r>
        <w:rPr>
          <w:sz w:val="22"/>
          <w:highlight w:val="yellow"/>
          <w:lang w:val="en-GB"/>
        </w:rPr>
        <w:t xml:space="preserve">Our system is composed by many </w:t>
      </w:r>
      <w:proofErr w:type="gramStart"/>
      <w:r>
        <w:rPr>
          <w:sz w:val="22"/>
          <w:highlight w:val="yellow"/>
          <w:lang w:val="en-GB"/>
        </w:rPr>
        <w:t>components, that</w:t>
      </w:r>
      <w:proofErr w:type="gramEnd"/>
      <w:r>
        <w:rPr>
          <w:sz w:val="22"/>
          <w:highlight w:val="yellow"/>
          <w:lang w:val="en-GB"/>
        </w:rPr>
        <w:t xml:space="preserve"> we can distinguish in two level of </w:t>
      </w:r>
      <w:r w:rsidR="001F6F50">
        <w:rPr>
          <w:sz w:val="22"/>
          <w:highlight w:val="yellow"/>
          <w:lang w:val="en-GB"/>
        </w:rPr>
        <w:t>granularity</w:t>
      </w:r>
      <w:r>
        <w:rPr>
          <w:sz w:val="22"/>
          <w:highlight w:val="yellow"/>
          <w:lang w:val="en-GB"/>
        </w:rPr>
        <w:t>.</w:t>
      </w:r>
    </w:p>
    <w:p w14:paraId="1E2FEA13" w14:textId="0B85BD01" w:rsidR="0065418C" w:rsidRPr="00B30D2C" w:rsidRDefault="0065418C" w:rsidP="0065418C">
      <w:pPr>
        <w:spacing w:after="120"/>
        <w:rPr>
          <w:sz w:val="22"/>
          <w:highlight w:val="yellow"/>
          <w:lang w:val="en-GB"/>
        </w:rPr>
      </w:pPr>
      <w:r w:rsidRPr="00B30D2C">
        <w:rPr>
          <w:sz w:val="22"/>
          <w:highlight w:val="yellow"/>
          <w:lang w:val="en-GB"/>
        </w:rPr>
        <w:t xml:space="preserve">The </w:t>
      </w:r>
      <w:r w:rsidR="00A25B49">
        <w:rPr>
          <w:sz w:val="22"/>
          <w:highlight w:val="yellow"/>
          <w:lang w:val="en-GB"/>
        </w:rPr>
        <w:t>higher level of components</w:t>
      </w:r>
      <w:r w:rsidRPr="00B30D2C">
        <w:rPr>
          <w:sz w:val="22"/>
          <w:highlight w:val="yellow"/>
          <w:lang w:val="en-GB"/>
        </w:rPr>
        <w:t xml:space="preserve"> of our system </w:t>
      </w:r>
      <w:r w:rsidR="00A25B49">
        <w:rPr>
          <w:sz w:val="22"/>
          <w:highlight w:val="yellow"/>
          <w:lang w:val="en-GB"/>
        </w:rPr>
        <w:t xml:space="preserve">that needs to </w:t>
      </w:r>
      <w:proofErr w:type="gramStart"/>
      <w:r w:rsidR="00A25B49">
        <w:rPr>
          <w:sz w:val="22"/>
          <w:highlight w:val="yellow"/>
          <w:lang w:val="en-GB"/>
        </w:rPr>
        <w:t>be integrated</w:t>
      </w:r>
      <w:proofErr w:type="gramEnd"/>
      <w:r w:rsidR="00A25B49">
        <w:rPr>
          <w:sz w:val="22"/>
          <w:highlight w:val="yellow"/>
          <w:lang w:val="en-GB"/>
        </w:rPr>
        <w:t xml:space="preserve"> are</w:t>
      </w:r>
      <w:r w:rsidRPr="00B30D2C">
        <w:rPr>
          <w:sz w:val="22"/>
          <w:highlight w:val="yellow"/>
          <w:lang w:val="en-GB"/>
        </w:rPr>
        <w:t>:</w:t>
      </w:r>
    </w:p>
    <w:p w14:paraId="2F33ADB3" w14:textId="77777777" w:rsidR="0065418C" w:rsidRPr="00B30D2C" w:rsidRDefault="0065418C"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User App</w:t>
      </w:r>
      <w:r w:rsidR="007D3D00" w:rsidRPr="00B30D2C">
        <w:rPr>
          <w:rFonts w:asciiTheme="minorHAnsi" w:hAnsiTheme="minorHAnsi" w:cstheme="minorHAnsi"/>
          <w:sz w:val="22"/>
          <w:szCs w:val="20"/>
          <w:highlight w:val="yellow"/>
          <w:lang w:val="en-GB"/>
        </w:rPr>
        <w:t>lication;</w:t>
      </w:r>
    </w:p>
    <w:p w14:paraId="6C9B7AD9" w14:textId="77777777" w:rsidR="0065418C" w:rsidRPr="00B30D2C" w:rsidRDefault="0065418C"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t>Operator App</w:t>
      </w:r>
      <w:r w:rsidR="007D3D00" w:rsidRPr="00B30D2C">
        <w:rPr>
          <w:rFonts w:asciiTheme="minorHAnsi" w:hAnsiTheme="minorHAnsi" w:cstheme="minorHAnsi"/>
          <w:sz w:val="22"/>
          <w:szCs w:val="20"/>
          <w:highlight w:val="yellow"/>
          <w:lang w:val="en-GB"/>
        </w:rPr>
        <w:t>lication;</w:t>
      </w:r>
    </w:p>
    <w:p w14:paraId="23C4DA55" w14:textId="77777777" w:rsidR="0065418C" w:rsidRDefault="007D3D00"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sidRPr="00B30D2C">
        <w:rPr>
          <w:rFonts w:asciiTheme="minorHAnsi" w:hAnsiTheme="minorHAnsi" w:cstheme="minorHAnsi"/>
          <w:sz w:val="22"/>
          <w:szCs w:val="20"/>
          <w:highlight w:val="yellow"/>
          <w:lang w:val="en-GB"/>
        </w:rPr>
        <w:lastRenderedPageBreak/>
        <w:t>Central</w:t>
      </w:r>
      <w:r w:rsidR="0065418C" w:rsidRPr="00B30D2C">
        <w:rPr>
          <w:rFonts w:asciiTheme="minorHAnsi" w:hAnsiTheme="minorHAnsi" w:cstheme="minorHAnsi"/>
          <w:sz w:val="22"/>
          <w:szCs w:val="20"/>
          <w:highlight w:val="yellow"/>
          <w:lang w:val="en-GB"/>
        </w:rPr>
        <w:t xml:space="preserve"> Application, containing the </w:t>
      </w:r>
      <w:r w:rsidRPr="00B30D2C">
        <w:rPr>
          <w:rFonts w:asciiTheme="minorHAnsi" w:hAnsiTheme="minorHAnsi" w:cstheme="minorHAnsi"/>
          <w:sz w:val="22"/>
          <w:szCs w:val="20"/>
          <w:highlight w:val="yellow"/>
          <w:lang w:val="en-GB"/>
        </w:rPr>
        <w:t>main system logic;</w:t>
      </w:r>
    </w:p>
    <w:p w14:paraId="51F8C053" w14:textId="77777777" w:rsidR="00A25B49" w:rsidRPr="00B30D2C" w:rsidRDefault="00A25B49" w:rsidP="0065418C">
      <w:pPr>
        <w:pStyle w:val="ListParagraph"/>
        <w:numPr>
          <w:ilvl w:val="0"/>
          <w:numId w:val="1"/>
        </w:numPr>
        <w:spacing w:after="120"/>
        <w:ind w:right="2183"/>
        <w:jc w:val="both"/>
        <w:rPr>
          <w:rFonts w:asciiTheme="minorHAnsi" w:hAnsiTheme="minorHAnsi" w:cstheme="minorHAnsi"/>
          <w:sz w:val="22"/>
          <w:szCs w:val="20"/>
          <w:highlight w:val="yellow"/>
          <w:lang w:val="en-GB"/>
        </w:rPr>
      </w:pPr>
      <w:r>
        <w:rPr>
          <w:rFonts w:asciiTheme="minorHAnsi" w:hAnsiTheme="minorHAnsi" w:cstheme="minorHAnsi"/>
          <w:sz w:val="22"/>
          <w:szCs w:val="20"/>
          <w:highlight w:val="yellow"/>
          <w:lang w:val="en-GB"/>
        </w:rPr>
        <w:t>Model</w:t>
      </w:r>
    </w:p>
    <w:p w14:paraId="4EF71B00" w14:textId="77777777" w:rsidR="00A25B49" w:rsidRPr="00141BDD" w:rsidRDefault="0065418C" w:rsidP="00A25B49">
      <w:pPr>
        <w:pStyle w:val="ListParagraph"/>
        <w:numPr>
          <w:ilvl w:val="0"/>
          <w:numId w:val="1"/>
        </w:numPr>
        <w:spacing w:after="120"/>
        <w:ind w:right="2183"/>
        <w:jc w:val="both"/>
        <w:rPr>
          <w:sz w:val="22"/>
          <w:highlight w:val="yellow"/>
          <w:lang w:val="en-GB"/>
        </w:rPr>
      </w:pPr>
      <w:r w:rsidRPr="00B30D2C">
        <w:rPr>
          <w:rFonts w:asciiTheme="minorHAnsi" w:hAnsiTheme="minorHAnsi" w:cstheme="minorHAnsi"/>
          <w:sz w:val="22"/>
          <w:szCs w:val="20"/>
          <w:highlight w:val="yellow"/>
          <w:lang w:val="en-GB"/>
        </w:rPr>
        <w:t>Database</w:t>
      </w:r>
      <w:r w:rsidR="00C416B3" w:rsidRPr="00B30D2C">
        <w:rPr>
          <w:rFonts w:asciiTheme="minorHAnsi" w:hAnsiTheme="minorHAnsi" w:cstheme="minorHAnsi"/>
          <w:sz w:val="22"/>
          <w:szCs w:val="20"/>
          <w:highlight w:val="yellow"/>
          <w:lang w:val="en-GB"/>
        </w:rPr>
        <w:t>.</w:t>
      </w:r>
    </w:p>
    <w:p w14:paraId="5D293F6C" w14:textId="2BFF87D3" w:rsidR="001F6F50" w:rsidRDefault="00A25B49" w:rsidP="00E718A1">
      <w:pPr>
        <w:spacing w:after="120"/>
        <w:rPr>
          <w:sz w:val="22"/>
          <w:highlight w:val="yellow"/>
          <w:lang w:val="en-GB"/>
        </w:rPr>
      </w:pPr>
      <w:r>
        <w:rPr>
          <w:sz w:val="22"/>
          <w:highlight w:val="yellow"/>
          <w:lang w:val="en-GB"/>
        </w:rPr>
        <w:t xml:space="preserve">These </w:t>
      </w:r>
      <w:proofErr w:type="gramStart"/>
      <w:r>
        <w:rPr>
          <w:sz w:val="22"/>
          <w:highlight w:val="yellow"/>
          <w:lang w:val="en-GB"/>
        </w:rPr>
        <w:t>higher level</w:t>
      </w:r>
      <w:proofErr w:type="gramEnd"/>
      <w:r>
        <w:rPr>
          <w:sz w:val="22"/>
          <w:highlight w:val="yellow"/>
          <w:lang w:val="en-GB"/>
        </w:rPr>
        <w:t xml:space="preserve"> components are composed by some lower level components that needs to be integrated too. More in detail, the component Central Application is composed by </w:t>
      </w:r>
      <w:r w:rsidR="00D32EAE">
        <w:rPr>
          <w:sz w:val="22"/>
          <w:highlight w:val="yellow"/>
          <w:lang w:val="en-GB"/>
        </w:rPr>
        <w:t xml:space="preserve">Authentication, </w:t>
      </w:r>
      <w:proofErr w:type="spellStart"/>
      <w:r w:rsidR="00D32EAE">
        <w:rPr>
          <w:sz w:val="22"/>
          <w:highlight w:val="yellow"/>
          <w:lang w:val="en-GB"/>
        </w:rPr>
        <w:t>WebService</w:t>
      </w:r>
      <w:proofErr w:type="spellEnd"/>
      <w:r w:rsidR="00D32EAE">
        <w:rPr>
          <w:sz w:val="22"/>
          <w:highlight w:val="yellow"/>
          <w:lang w:val="en-GB"/>
        </w:rPr>
        <w:t>, Maintenance Controller, Reservation Controller</w:t>
      </w:r>
      <w:r w:rsidR="00E718A1">
        <w:rPr>
          <w:sz w:val="22"/>
          <w:highlight w:val="yellow"/>
          <w:lang w:val="en-GB"/>
        </w:rPr>
        <w:t xml:space="preserve">, </w:t>
      </w:r>
      <w:proofErr w:type="gramStart"/>
      <w:r w:rsidR="00E718A1">
        <w:rPr>
          <w:sz w:val="22"/>
          <w:highlight w:val="yellow"/>
          <w:lang w:val="en-GB"/>
        </w:rPr>
        <w:t>Calculation</w:t>
      </w:r>
      <w:proofErr w:type="gramEnd"/>
      <w:r w:rsidR="00E718A1">
        <w:rPr>
          <w:sz w:val="22"/>
          <w:highlight w:val="yellow"/>
          <w:lang w:val="en-GB"/>
        </w:rPr>
        <w:t xml:space="preserve"> Controller</w:t>
      </w:r>
      <w:r w:rsidR="001F6F50">
        <w:rPr>
          <w:sz w:val="22"/>
          <w:highlight w:val="yellow"/>
          <w:lang w:val="en-GB"/>
        </w:rPr>
        <w:t>.</w:t>
      </w:r>
      <w:r w:rsidR="00E718A1">
        <w:rPr>
          <w:sz w:val="22"/>
          <w:highlight w:val="yellow"/>
          <w:lang w:val="en-GB"/>
        </w:rPr>
        <w:t xml:space="preserve"> The Model is composed of some DAO components and some </w:t>
      </w:r>
      <w:proofErr w:type="spellStart"/>
      <w:r w:rsidR="00E718A1">
        <w:rPr>
          <w:sz w:val="22"/>
          <w:highlight w:val="yellow"/>
          <w:lang w:val="en-GB"/>
        </w:rPr>
        <w:t>Pojo</w:t>
      </w:r>
      <w:proofErr w:type="spellEnd"/>
      <w:r w:rsidR="00E718A1">
        <w:rPr>
          <w:sz w:val="22"/>
          <w:highlight w:val="yellow"/>
          <w:lang w:val="en-GB"/>
        </w:rPr>
        <w:t xml:space="preserve"> components. The last </w:t>
      </w:r>
      <w:proofErr w:type="gramStart"/>
      <w:r w:rsidR="00E718A1">
        <w:rPr>
          <w:sz w:val="22"/>
          <w:highlight w:val="yellow"/>
          <w:lang w:val="en-GB"/>
        </w:rPr>
        <w:t>doesn’t</w:t>
      </w:r>
      <w:proofErr w:type="gramEnd"/>
      <w:r w:rsidR="00E718A1">
        <w:rPr>
          <w:sz w:val="22"/>
          <w:highlight w:val="yellow"/>
          <w:lang w:val="en-GB"/>
        </w:rPr>
        <w:t xml:space="preserve"> need to be integrated. On DAO </w:t>
      </w:r>
      <w:proofErr w:type="gramStart"/>
      <w:r w:rsidR="00E718A1">
        <w:rPr>
          <w:sz w:val="22"/>
          <w:highlight w:val="yellow"/>
          <w:lang w:val="en-GB"/>
        </w:rPr>
        <w:t>Components</w:t>
      </w:r>
      <w:proofErr w:type="gramEnd"/>
      <w:r w:rsidR="00E718A1">
        <w:rPr>
          <w:sz w:val="22"/>
          <w:highlight w:val="yellow"/>
          <w:lang w:val="en-GB"/>
        </w:rPr>
        <w:t xml:space="preserve"> we won’t perform unit Test. About Data </w:t>
      </w:r>
      <w:proofErr w:type="gramStart"/>
      <w:r w:rsidR="00E718A1">
        <w:rPr>
          <w:sz w:val="22"/>
          <w:highlight w:val="yellow"/>
          <w:lang w:val="en-GB"/>
        </w:rPr>
        <w:t>components</w:t>
      </w:r>
      <w:proofErr w:type="gramEnd"/>
      <w:r w:rsidR="00E718A1">
        <w:rPr>
          <w:sz w:val="22"/>
          <w:highlight w:val="yellow"/>
          <w:lang w:val="en-GB"/>
        </w:rPr>
        <w:t xml:space="preserve"> we have the subcomponents </w:t>
      </w:r>
      <w:proofErr w:type="spellStart"/>
      <w:r w:rsidR="00E718A1">
        <w:rPr>
          <w:sz w:val="22"/>
          <w:highlight w:val="yellow"/>
          <w:lang w:val="en-GB"/>
        </w:rPr>
        <w:t>DataService</w:t>
      </w:r>
      <w:proofErr w:type="spellEnd"/>
      <w:r w:rsidR="00E718A1">
        <w:rPr>
          <w:sz w:val="22"/>
          <w:highlight w:val="yellow"/>
          <w:lang w:val="en-GB"/>
        </w:rPr>
        <w:t xml:space="preserve"> and Database.</w:t>
      </w:r>
      <w:r w:rsidR="00E9796F">
        <w:rPr>
          <w:sz w:val="22"/>
          <w:highlight w:val="yellow"/>
          <w:lang w:val="en-GB"/>
        </w:rPr>
        <w:t xml:space="preserve"> About the mobile application </w:t>
      </w:r>
      <w:proofErr w:type="gramStart"/>
      <w:r w:rsidR="00E9796F">
        <w:rPr>
          <w:sz w:val="22"/>
          <w:highlight w:val="yellow"/>
          <w:lang w:val="en-GB"/>
        </w:rPr>
        <w:t>components</w:t>
      </w:r>
      <w:proofErr w:type="gramEnd"/>
      <w:r w:rsidR="00E9796F">
        <w:rPr>
          <w:sz w:val="22"/>
          <w:highlight w:val="yellow"/>
          <w:lang w:val="en-GB"/>
        </w:rPr>
        <w:t xml:space="preserve"> we will integrate only the components </w:t>
      </w:r>
      <w:proofErr w:type="spellStart"/>
      <w:r w:rsidR="00E9796F">
        <w:rPr>
          <w:sz w:val="22"/>
          <w:highlight w:val="yellow"/>
          <w:lang w:val="en-GB"/>
        </w:rPr>
        <w:t>UserController</w:t>
      </w:r>
      <w:proofErr w:type="spellEnd"/>
      <w:r w:rsidR="00E9796F">
        <w:rPr>
          <w:sz w:val="22"/>
          <w:highlight w:val="yellow"/>
          <w:lang w:val="en-GB"/>
        </w:rPr>
        <w:t xml:space="preserve"> and </w:t>
      </w:r>
      <w:proofErr w:type="spellStart"/>
      <w:r w:rsidR="00E9796F">
        <w:rPr>
          <w:sz w:val="22"/>
          <w:highlight w:val="yellow"/>
          <w:lang w:val="en-GB"/>
        </w:rPr>
        <w:t>OperatorController</w:t>
      </w:r>
      <w:proofErr w:type="spellEnd"/>
      <w:r w:rsidR="00E9796F">
        <w:rPr>
          <w:sz w:val="22"/>
          <w:highlight w:val="yellow"/>
          <w:lang w:val="en-GB"/>
        </w:rPr>
        <w:t>.</w:t>
      </w:r>
      <w:r w:rsidR="00E718A1">
        <w:rPr>
          <w:sz w:val="22"/>
          <w:highlight w:val="yellow"/>
          <w:lang w:val="en-GB"/>
        </w:rPr>
        <w:t xml:space="preserve"> </w:t>
      </w:r>
      <w:r w:rsidR="001F6F50">
        <w:rPr>
          <w:sz w:val="22"/>
          <w:highlight w:val="yellow"/>
          <w:lang w:val="en-GB"/>
        </w:rPr>
        <w:t xml:space="preserve"> </w:t>
      </w:r>
    </w:p>
    <w:p w14:paraId="6B1DD07B" w14:textId="20CF3858" w:rsidR="0065418C" w:rsidRDefault="00CF345A" w:rsidP="0065418C">
      <w:pPr>
        <w:spacing w:after="120"/>
        <w:rPr>
          <w:sz w:val="22"/>
          <w:lang w:val="en-GB"/>
        </w:rPr>
      </w:pPr>
      <w:commentRangeStart w:id="42"/>
      <w:proofErr w:type="gramStart"/>
      <w:r>
        <w:rPr>
          <w:sz w:val="22"/>
          <w:highlight w:val="yellow"/>
          <w:lang w:val="en-GB"/>
        </w:rPr>
        <w:t xml:space="preserve">Following the concept “called by” for composing the components hierarchy, we defined a components hierarchy where at the base of the hierarchy we have </w:t>
      </w:r>
      <w:r w:rsidR="002C5558">
        <w:rPr>
          <w:sz w:val="22"/>
          <w:highlight w:val="yellow"/>
          <w:lang w:val="en-GB"/>
        </w:rPr>
        <w:t xml:space="preserve">data components, then on a higher level we have </w:t>
      </w:r>
      <w:proofErr w:type="spellStart"/>
      <w:r w:rsidR="002C5558">
        <w:rPr>
          <w:sz w:val="22"/>
          <w:highlight w:val="yellow"/>
          <w:lang w:val="en-GB"/>
        </w:rPr>
        <w:t>dao</w:t>
      </w:r>
      <w:proofErr w:type="spellEnd"/>
      <w:r w:rsidR="002C5558">
        <w:rPr>
          <w:sz w:val="22"/>
          <w:highlight w:val="yellow"/>
          <w:lang w:val="en-GB"/>
        </w:rPr>
        <w:t xml:space="preserve"> components, then the controllers and</w:t>
      </w:r>
      <w:r w:rsidR="00E718A1">
        <w:rPr>
          <w:sz w:val="22"/>
          <w:highlight w:val="yellow"/>
          <w:lang w:val="en-GB"/>
        </w:rPr>
        <w:t xml:space="preserve"> finally the mobile application, as shown in fig [].</w:t>
      </w:r>
      <w:r w:rsidR="00893B6B" w:rsidRPr="00B30D2C">
        <w:rPr>
          <w:sz w:val="22"/>
          <w:highlight w:val="yellow"/>
          <w:lang w:val="en-GB"/>
        </w:rPr>
        <w:t>The main application interacts with the database to get all information concerning users, operators, cars, parking areas and special parking areas.</w:t>
      </w:r>
      <w:proofErr w:type="gramEnd"/>
      <w:r w:rsidR="00893B6B" w:rsidRPr="00B30D2C">
        <w:rPr>
          <w:sz w:val="22"/>
          <w:highlight w:val="yellow"/>
          <w:lang w:val="en-GB"/>
        </w:rPr>
        <w:t xml:space="preserve"> Most of the interactions concern the request or the update of car information, such as its position before reserving it or after parking it.</w:t>
      </w:r>
      <w:commentRangeEnd w:id="42"/>
      <w:r w:rsidR="006A2410">
        <w:rPr>
          <w:rStyle w:val="CommentReference"/>
        </w:rPr>
        <w:commentReference w:id="42"/>
      </w:r>
    </w:p>
    <w:p w14:paraId="71D3FB96" w14:textId="77777777" w:rsidR="003B41A0" w:rsidRPr="00CD3888" w:rsidRDefault="003B41A0" w:rsidP="003B41A0">
      <w:pPr>
        <w:spacing w:after="120"/>
        <w:rPr>
          <w:sz w:val="22"/>
          <w:lang w:val="en-GB"/>
        </w:rPr>
      </w:pPr>
    </w:p>
    <w:p w14:paraId="6C67A1E6" w14:textId="77777777" w:rsidR="00126AE1" w:rsidRDefault="00CD3888" w:rsidP="00CE7435">
      <w:pPr>
        <w:pStyle w:val="Heading2"/>
        <w:numPr>
          <w:ilvl w:val="1"/>
          <w:numId w:val="5"/>
        </w:numPr>
        <w:rPr>
          <w:sz w:val="28"/>
          <w:lang w:val="en-GB"/>
        </w:rPr>
      </w:pPr>
      <w:r>
        <w:rPr>
          <w:sz w:val="28"/>
          <w:lang w:val="en-GB"/>
        </w:rPr>
        <w:t xml:space="preserve"> </w:t>
      </w:r>
      <w:bookmarkStart w:id="43" w:name="_Toc470825795"/>
      <w:r w:rsidR="00E631A7">
        <w:rPr>
          <w:sz w:val="28"/>
          <w:lang w:val="en-GB"/>
        </w:rPr>
        <w:t>Integration Testing Strategy</w:t>
      </w:r>
      <w:bookmarkEnd w:id="43"/>
    </w:p>
    <w:p w14:paraId="5EBAF0DC" w14:textId="723990B7" w:rsidR="00B30D2C" w:rsidRDefault="004250DE" w:rsidP="00F96C76">
      <w:pPr>
        <w:spacing w:after="120"/>
        <w:rPr>
          <w:sz w:val="22"/>
          <w:lang w:val="en-GB"/>
        </w:rPr>
      </w:pPr>
      <w:del w:id="44" w:author="Tinti Erica" w:date="2017-01-13T23:20:00Z">
        <w:r w:rsidDel="00DA6384">
          <w:rPr>
            <w:sz w:val="22"/>
            <w:lang w:val="en-GB"/>
          </w:rPr>
          <w:delText>We decided to</w:delText>
        </w:r>
      </w:del>
      <w:ins w:id="45" w:author="Tinti Erica" w:date="2017-01-13T23:27:00Z">
        <w:r w:rsidR="00C562F3">
          <w:rPr>
            <w:sz w:val="22"/>
            <w:lang w:val="en-GB"/>
          </w:rPr>
          <w:t xml:space="preserve">For testing the integration among components </w:t>
        </w:r>
      </w:ins>
      <w:ins w:id="46" w:author="Tinti Erica" w:date="2017-01-13T23:20:00Z">
        <w:r w:rsidR="00DA6384">
          <w:rPr>
            <w:sz w:val="22"/>
            <w:lang w:val="en-GB"/>
          </w:rPr>
          <w:t xml:space="preserve">we will </w:t>
        </w:r>
        <w:proofErr w:type="spellStart"/>
        <w:r w:rsidR="00DA6384">
          <w:rPr>
            <w:sz w:val="22"/>
            <w:lang w:val="en-GB"/>
          </w:rPr>
          <w:t>procede</w:t>
        </w:r>
        <w:proofErr w:type="spellEnd"/>
        <w:r w:rsidR="00DA6384">
          <w:rPr>
            <w:sz w:val="22"/>
            <w:lang w:val="en-GB"/>
          </w:rPr>
          <w:t xml:space="preserve"> </w:t>
        </w:r>
      </w:ins>
      <w:del w:id="47" w:author="Tinti Erica" w:date="2017-01-13T23:20:00Z">
        <w:r w:rsidDel="00DA6384">
          <w:rPr>
            <w:sz w:val="22"/>
            <w:lang w:val="en-GB"/>
          </w:rPr>
          <w:delText xml:space="preserve"> use</w:delText>
        </w:r>
      </w:del>
      <w:ins w:id="48" w:author="Tinti Erica" w:date="2017-01-13T23:20:00Z">
        <w:r w:rsidR="00DA6384">
          <w:rPr>
            <w:sz w:val="22"/>
            <w:lang w:val="en-GB"/>
          </w:rPr>
          <w:t xml:space="preserve"> following</w:t>
        </w:r>
      </w:ins>
      <w:r>
        <w:rPr>
          <w:sz w:val="22"/>
          <w:lang w:val="en-GB"/>
        </w:rPr>
        <w:t xml:space="preserve"> a bottom-up approach</w:t>
      </w:r>
      <w:r w:rsidR="00C74DD8">
        <w:rPr>
          <w:sz w:val="22"/>
          <w:lang w:val="en-GB"/>
        </w:rPr>
        <w:t xml:space="preserve"> </w:t>
      </w:r>
      <w:del w:id="49" w:author="Tinti Erica" w:date="2017-01-13T23:21:00Z">
        <w:r w:rsidR="00C74DD8" w:rsidDel="00DA6384">
          <w:rPr>
            <w:sz w:val="22"/>
            <w:lang w:val="en-GB"/>
          </w:rPr>
          <w:delText>to test the software</w:delText>
        </w:r>
      </w:del>
      <w:proofErr w:type="gramStart"/>
      <w:ins w:id="50" w:author="Tinti Erica" w:date="2017-01-13T23:21:00Z">
        <w:r w:rsidR="00DA6384">
          <w:rPr>
            <w:sz w:val="22"/>
            <w:lang w:val="en-GB"/>
          </w:rPr>
          <w:t>that  means</w:t>
        </w:r>
        <w:proofErr w:type="gramEnd"/>
        <w:r w:rsidR="00DA6384">
          <w:rPr>
            <w:sz w:val="22"/>
            <w:lang w:val="en-GB"/>
          </w:rPr>
          <w:t xml:space="preserve"> that, with reference to the component hierarchy defined in paragraph </w:t>
        </w:r>
      </w:ins>
      <w:ins w:id="51" w:author="Tinti Erica" w:date="2017-01-13T23:25:00Z">
        <w:r w:rsidR="00DA6384">
          <w:rPr>
            <w:sz w:val="22"/>
            <w:lang w:val="en-GB"/>
          </w:rPr>
          <w:fldChar w:fldCharType="begin"/>
        </w:r>
        <w:r w:rsidR="00DA6384">
          <w:rPr>
            <w:sz w:val="22"/>
            <w:lang w:val="en-GB"/>
          </w:rPr>
          <w:instrText xml:space="preserve"> REF _Ref472113246 \r \h </w:instrText>
        </w:r>
        <w:r w:rsidR="00DA6384">
          <w:rPr>
            <w:sz w:val="22"/>
            <w:lang w:val="en-GB"/>
          </w:rPr>
        </w:r>
      </w:ins>
      <w:r w:rsidR="00DA6384">
        <w:rPr>
          <w:sz w:val="22"/>
          <w:lang w:val="en-GB"/>
        </w:rPr>
        <w:fldChar w:fldCharType="separate"/>
      </w:r>
      <w:ins w:id="52" w:author="Tinti Erica" w:date="2017-01-13T23:25:00Z">
        <w:r w:rsidR="00DA6384">
          <w:rPr>
            <w:sz w:val="22"/>
            <w:lang w:val="en-GB"/>
          </w:rPr>
          <w:t>2.2</w:t>
        </w:r>
        <w:r w:rsidR="00DA6384">
          <w:rPr>
            <w:sz w:val="22"/>
            <w:lang w:val="en-GB"/>
          </w:rPr>
          <w:fldChar w:fldCharType="end"/>
        </w:r>
        <w:r w:rsidR="00DA6384">
          <w:rPr>
            <w:sz w:val="22"/>
            <w:lang w:val="en-GB"/>
          </w:rPr>
          <w:t>, we will start from the bottom of the hierarchy</w:t>
        </w:r>
      </w:ins>
      <w:ins w:id="53" w:author="Tinti Erica" w:date="2017-01-13T23:27:00Z">
        <w:r w:rsidR="00661596">
          <w:rPr>
            <w:sz w:val="22"/>
            <w:lang w:val="en-GB"/>
          </w:rPr>
          <w:t xml:space="preserve"> and moving to</w:t>
        </w:r>
        <w:r w:rsidR="00C562F3">
          <w:rPr>
            <w:sz w:val="22"/>
            <w:lang w:val="en-GB"/>
          </w:rPr>
          <w:t xml:space="preserve"> the t</w:t>
        </w:r>
        <w:r w:rsidR="00661596">
          <w:rPr>
            <w:sz w:val="22"/>
            <w:lang w:val="en-GB"/>
          </w:rPr>
          <w:t>op on</w:t>
        </w:r>
        <w:r w:rsidR="00C562F3">
          <w:rPr>
            <w:sz w:val="22"/>
            <w:lang w:val="en-GB"/>
          </w:rPr>
          <w:t xml:space="preserve"> each step</w:t>
        </w:r>
      </w:ins>
      <w:r w:rsidR="00C74DD8">
        <w:rPr>
          <w:sz w:val="22"/>
          <w:lang w:val="en-GB"/>
        </w:rPr>
        <w:t xml:space="preserve">. </w:t>
      </w:r>
      <w:ins w:id="54" w:author="Tinti Erica" w:date="2017-01-13T23:50:00Z">
        <w:r w:rsidR="00FF0C1B">
          <w:rPr>
            <w:sz w:val="22"/>
            <w:lang w:val="en-GB"/>
          </w:rPr>
          <w:t>Bottom up approach include the use of driver</w:t>
        </w:r>
      </w:ins>
      <w:ins w:id="55" w:author="Tinti Erica" w:date="2017-01-13T23:54:00Z">
        <w:r w:rsidR="00FF0C1B">
          <w:rPr>
            <w:sz w:val="22"/>
            <w:lang w:val="en-GB"/>
          </w:rPr>
          <w:t>s</w:t>
        </w:r>
      </w:ins>
      <w:ins w:id="56" w:author="Tinti Erica" w:date="2017-01-13T23:50:00Z">
        <w:r w:rsidR="00FF0C1B">
          <w:rPr>
            <w:sz w:val="22"/>
            <w:lang w:val="en-GB"/>
          </w:rPr>
          <w:t xml:space="preserve"> for whose components that are ready to be tested but whom component directly above is not ready. </w:t>
        </w:r>
      </w:ins>
      <w:del w:id="57" w:author="Tinti Erica" w:date="2017-01-13T23:52:00Z">
        <w:r w:rsidR="00C74DD8" w:rsidDel="00FF0C1B">
          <w:rPr>
            <w:sz w:val="22"/>
            <w:lang w:val="en-GB"/>
          </w:rPr>
          <w:delText>T</w:delText>
        </w:r>
      </w:del>
      <w:ins w:id="58" w:author="Tinti Erica" w:date="2017-01-14T00:05:00Z">
        <w:r w:rsidR="006C25F6">
          <w:rPr>
            <w:sz w:val="22"/>
            <w:lang w:val="en-GB"/>
          </w:rPr>
          <w:t>T</w:t>
        </w:r>
      </w:ins>
      <w:r w:rsidR="00C74DD8">
        <w:rPr>
          <w:sz w:val="22"/>
          <w:lang w:val="en-GB"/>
        </w:rPr>
        <w:t xml:space="preserve">he </w:t>
      </w:r>
      <w:del w:id="59" w:author="Tinti Erica" w:date="2017-01-13T23:54:00Z">
        <w:r w:rsidR="00C74DD8" w:rsidDel="00FF0C1B">
          <w:rPr>
            <w:sz w:val="22"/>
            <w:lang w:val="en-GB"/>
          </w:rPr>
          <w:delText xml:space="preserve">choice </w:delText>
        </w:r>
      </w:del>
      <w:ins w:id="60" w:author="Tinti Erica" w:date="2017-01-13T23:54:00Z">
        <w:r w:rsidR="00FF0C1B">
          <w:rPr>
            <w:sz w:val="22"/>
            <w:lang w:val="en-GB"/>
          </w:rPr>
          <w:t>reason why we apply this approach</w:t>
        </w:r>
        <w:r w:rsidR="00FF0C1B">
          <w:rPr>
            <w:sz w:val="22"/>
            <w:lang w:val="en-GB"/>
          </w:rPr>
          <w:t xml:space="preserve"> </w:t>
        </w:r>
      </w:ins>
      <w:r w:rsidR="00C74DD8">
        <w:rPr>
          <w:sz w:val="22"/>
          <w:lang w:val="en-GB"/>
        </w:rPr>
        <w:t xml:space="preserve">is </w:t>
      </w:r>
      <w:proofErr w:type="gramStart"/>
      <w:r w:rsidR="00C74DD8">
        <w:rPr>
          <w:sz w:val="22"/>
          <w:lang w:val="en-GB"/>
        </w:rPr>
        <w:t>based</w:t>
      </w:r>
      <w:r>
        <w:rPr>
          <w:sz w:val="22"/>
          <w:lang w:val="en-GB"/>
        </w:rPr>
        <w:t xml:space="preserve"> </w:t>
      </w:r>
      <w:r w:rsidR="00C74DD8">
        <w:rPr>
          <w:sz w:val="22"/>
          <w:lang w:val="en-GB"/>
        </w:rPr>
        <w:t xml:space="preserve">on the fact </w:t>
      </w:r>
      <w:del w:id="61" w:author="Tinti Erica" w:date="2017-01-13T23:55:00Z">
        <w:r w:rsidR="00C74DD8" w:rsidDel="00FF0C1B">
          <w:rPr>
            <w:sz w:val="22"/>
            <w:lang w:val="en-GB"/>
          </w:rPr>
          <w:delText>this method</w:delText>
        </w:r>
      </w:del>
      <w:ins w:id="62" w:author="Tinti Erica" w:date="2017-01-13T23:55:00Z">
        <w:r w:rsidR="00FF0C1B">
          <w:rPr>
            <w:sz w:val="22"/>
            <w:lang w:val="en-GB"/>
          </w:rPr>
          <w:t xml:space="preserve"> that</w:t>
        </w:r>
        <w:proofErr w:type="gramEnd"/>
        <w:r w:rsidR="00FF0C1B">
          <w:rPr>
            <w:sz w:val="22"/>
            <w:lang w:val="en-GB"/>
          </w:rPr>
          <w:t xml:space="preserve"> it</w:t>
        </w:r>
      </w:ins>
      <w:r w:rsidR="00C74DD8">
        <w:rPr>
          <w:sz w:val="22"/>
          <w:lang w:val="en-GB"/>
        </w:rPr>
        <w:t xml:space="preserve"> </w:t>
      </w:r>
      <w:commentRangeStart w:id="63"/>
      <w:r w:rsidR="00C74DD8">
        <w:rPr>
          <w:sz w:val="22"/>
          <w:lang w:val="en-GB"/>
        </w:rPr>
        <w:t>guarantees a better result while testing</w:t>
      </w:r>
      <w:commentRangeEnd w:id="63"/>
      <w:r w:rsidR="00FF0C1B">
        <w:rPr>
          <w:rStyle w:val="CommentReference"/>
        </w:rPr>
        <w:commentReference w:id="63"/>
      </w:r>
      <w:r w:rsidR="00C74DD8">
        <w:rPr>
          <w:sz w:val="22"/>
          <w:lang w:val="en-GB"/>
        </w:rPr>
        <w:t xml:space="preserve">. </w:t>
      </w:r>
      <w:commentRangeStart w:id="64"/>
      <w:r w:rsidR="00C74DD8">
        <w:rPr>
          <w:sz w:val="22"/>
          <w:lang w:val="en-GB"/>
        </w:rPr>
        <w:t>In fact, we think that the use of drivers, when needed, would be better than working with stubs</w:t>
      </w:r>
      <w:commentRangeEnd w:id="64"/>
      <w:r w:rsidR="00E11140">
        <w:rPr>
          <w:rStyle w:val="CommentReference"/>
        </w:rPr>
        <w:commentReference w:id="64"/>
      </w:r>
      <w:r w:rsidR="00C74DD8">
        <w:rPr>
          <w:sz w:val="22"/>
          <w:lang w:val="en-GB"/>
        </w:rPr>
        <w:t xml:space="preserve">. </w:t>
      </w:r>
      <w:commentRangeStart w:id="65"/>
      <w:proofErr w:type="gramStart"/>
      <w:r w:rsidR="00C74DD8">
        <w:rPr>
          <w:sz w:val="22"/>
          <w:lang w:val="en-GB"/>
        </w:rPr>
        <w:t>Also</w:t>
      </w:r>
      <w:proofErr w:type="gramEnd"/>
      <w:r w:rsidR="00C74DD8">
        <w:rPr>
          <w:sz w:val="22"/>
          <w:lang w:val="en-GB"/>
        </w:rPr>
        <w:t xml:space="preserve">, this will </w:t>
      </w:r>
      <w:r w:rsidR="00B30D2C">
        <w:rPr>
          <w:sz w:val="22"/>
          <w:lang w:val="en-GB"/>
        </w:rPr>
        <w:t>prevent long</w:t>
      </w:r>
      <w:r w:rsidR="00C74DD8">
        <w:rPr>
          <w:sz w:val="22"/>
          <w:lang w:val="en-GB"/>
        </w:rPr>
        <w:t xml:space="preserve"> work</w:t>
      </w:r>
      <w:r w:rsidR="00B30D2C">
        <w:rPr>
          <w:sz w:val="22"/>
          <w:lang w:val="en-GB"/>
        </w:rPr>
        <w:t>ing time</w:t>
      </w:r>
      <w:r w:rsidR="00C74DD8">
        <w:rPr>
          <w:sz w:val="22"/>
          <w:lang w:val="en-GB"/>
        </w:rPr>
        <w:t xml:space="preserve"> for making stubs. </w:t>
      </w:r>
      <w:commentRangeEnd w:id="65"/>
      <w:r w:rsidR="00890199">
        <w:rPr>
          <w:rStyle w:val="CommentReference"/>
        </w:rPr>
        <w:commentReference w:id="65"/>
      </w:r>
    </w:p>
    <w:p w14:paraId="44B70EF3" w14:textId="77777777" w:rsidR="00A410C9" w:rsidRDefault="00C74DD8" w:rsidP="00F96C76">
      <w:pPr>
        <w:spacing w:after="120"/>
        <w:rPr>
          <w:sz w:val="22"/>
          <w:lang w:val="en-GB"/>
        </w:rPr>
      </w:pPr>
      <w:r>
        <w:rPr>
          <w:sz w:val="22"/>
          <w:lang w:val="en-GB"/>
        </w:rPr>
        <w:t>As already discussed, the software has many critical points, but we</w:t>
      </w:r>
      <w:r w:rsidR="00B30D2C">
        <w:rPr>
          <w:sz w:val="22"/>
          <w:lang w:val="en-GB"/>
        </w:rPr>
        <w:t xml:space="preserve"> guess that the bottom-up strategy will be a safer method and software faults </w:t>
      </w:r>
      <w:proofErr w:type="gramStart"/>
      <w:r w:rsidR="00B30D2C">
        <w:rPr>
          <w:sz w:val="22"/>
          <w:lang w:val="en-GB"/>
        </w:rPr>
        <w:t>will be easily found and corrected</w:t>
      </w:r>
      <w:proofErr w:type="gramEnd"/>
      <w:r w:rsidR="00B30D2C">
        <w:rPr>
          <w:sz w:val="22"/>
          <w:lang w:val="en-GB"/>
        </w:rPr>
        <w:t>.</w:t>
      </w:r>
    </w:p>
    <w:p w14:paraId="079CFE13" w14:textId="2D00B501" w:rsidR="00B42673" w:rsidRPr="003B41A0" w:rsidRDefault="00B42673" w:rsidP="00AD2067">
      <w:pPr>
        <w:spacing w:after="120"/>
        <w:ind w:left="0" w:right="2183" w:firstLine="0"/>
        <w:rPr>
          <w:rFonts w:asciiTheme="minorHAnsi" w:hAnsiTheme="minorHAnsi" w:cstheme="minorHAnsi"/>
          <w:sz w:val="22"/>
          <w:szCs w:val="20"/>
          <w:lang w:val="en-GB"/>
        </w:rPr>
      </w:pPr>
    </w:p>
    <w:p w14:paraId="2CCBD1DB" w14:textId="77777777" w:rsidR="003B41A0" w:rsidRDefault="00E631A7" w:rsidP="003B41A0">
      <w:pPr>
        <w:pStyle w:val="Heading2"/>
        <w:numPr>
          <w:ilvl w:val="1"/>
          <w:numId w:val="5"/>
        </w:numPr>
        <w:rPr>
          <w:sz w:val="28"/>
          <w:lang w:val="en-GB"/>
        </w:rPr>
      </w:pPr>
      <w:r>
        <w:rPr>
          <w:sz w:val="28"/>
          <w:lang w:val="en-GB"/>
        </w:rPr>
        <w:lastRenderedPageBreak/>
        <w:t xml:space="preserve"> </w:t>
      </w:r>
      <w:bookmarkStart w:id="66" w:name="_Toc470825798"/>
      <w:r>
        <w:rPr>
          <w:sz w:val="28"/>
          <w:lang w:val="en-GB"/>
        </w:rPr>
        <w:t>Sequence of Component/Function Integration</w:t>
      </w:r>
      <w:bookmarkEnd w:id="66"/>
    </w:p>
    <w:p w14:paraId="7736179A" w14:textId="68065A46" w:rsidR="00B262EA" w:rsidRDefault="00C11EAF" w:rsidP="003A250B">
      <w:pPr>
        <w:spacing w:after="120"/>
        <w:ind w:left="0" w:right="2183" w:firstLine="0"/>
        <w:rPr>
          <w:sz w:val="22"/>
          <w:highlight w:val="yellow"/>
          <w:lang w:val="en-GB"/>
        </w:rPr>
      </w:pPr>
      <w:r>
        <w:rPr>
          <w:noProof/>
          <w:sz w:val="22"/>
        </w:rPr>
        <w:drawing>
          <wp:inline distT="0" distB="0" distL="0" distR="0" wp14:anchorId="56C21BDA" wp14:editId="78ECA5E1">
            <wp:extent cx="5619750" cy="33261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grationTestPlan_v2b.png"/>
                    <pic:cNvPicPr/>
                  </pic:nvPicPr>
                  <pic:blipFill rotWithShape="1">
                    <a:blip r:embed="rId12">
                      <a:extLst>
                        <a:ext uri="{28A0092B-C50C-407E-A947-70E740481C1C}">
                          <a14:useLocalDpi xmlns:a14="http://schemas.microsoft.com/office/drawing/2010/main" val="0"/>
                        </a:ext>
                      </a:extLst>
                    </a:blip>
                    <a:srcRect r="3035"/>
                    <a:stretch/>
                  </pic:blipFill>
                  <pic:spPr bwMode="auto">
                    <a:xfrm>
                      <a:off x="0" y="0"/>
                      <a:ext cx="5619750" cy="3326130"/>
                    </a:xfrm>
                    <a:prstGeom prst="rect">
                      <a:avLst/>
                    </a:prstGeom>
                    <a:ln>
                      <a:noFill/>
                    </a:ln>
                    <a:extLst>
                      <a:ext uri="{53640926-AAD7-44D8-BBD7-CCE9431645EC}">
                        <a14:shadowObscured xmlns:a14="http://schemas.microsoft.com/office/drawing/2010/main"/>
                      </a:ext>
                    </a:extLst>
                  </pic:spPr>
                </pic:pic>
              </a:graphicData>
            </a:graphic>
          </wp:inline>
        </w:drawing>
      </w:r>
    </w:p>
    <w:p w14:paraId="1A9A334F" w14:textId="70B018D2" w:rsidR="000D2C0A" w:rsidRDefault="007B43B8" w:rsidP="0022439D">
      <w:pPr>
        <w:spacing w:after="120"/>
        <w:ind w:left="0" w:right="2183" w:firstLine="0"/>
        <w:rPr>
          <w:sz w:val="22"/>
          <w:lang w:val="en-GB"/>
        </w:rPr>
      </w:pPr>
      <w:r>
        <w:rPr>
          <w:sz w:val="22"/>
          <w:lang w:val="en-GB"/>
        </w:rPr>
        <w:t xml:space="preserve">In the following </w:t>
      </w:r>
      <w:proofErr w:type="gramStart"/>
      <w:r>
        <w:rPr>
          <w:sz w:val="22"/>
          <w:lang w:val="en-GB"/>
        </w:rPr>
        <w:t>table</w:t>
      </w:r>
      <w:proofErr w:type="gramEnd"/>
      <w:r>
        <w:rPr>
          <w:sz w:val="22"/>
          <w:lang w:val="en-GB"/>
        </w:rPr>
        <w:t xml:space="preserve"> we provide the list of integration tests required.</w:t>
      </w:r>
    </w:p>
    <w:tbl>
      <w:tblPr>
        <w:tblStyle w:val="TableGrid"/>
        <w:tblW w:w="6946" w:type="dxa"/>
        <w:tblBorders>
          <w:top w:val="none" w:sz="0" w:space="0" w:color="auto"/>
          <w:left w:val="none" w:sz="0" w:space="0" w:color="auto"/>
          <w:bottom w:val="single" w:sz="12" w:space="0" w:color="auto"/>
          <w:right w:val="none" w:sz="0" w:space="0" w:color="auto"/>
          <w:insideH w:val="single" w:sz="12" w:space="0" w:color="auto"/>
          <w:insideV w:val="single" w:sz="8" w:space="0" w:color="auto"/>
        </w:tblBorders>
        <w:tblCellMar>
          <w:top w:w="57" w:type="dxa"/>
          <w:bottom w:w="57" w:type="dxa"/>
        </w:tblCellMar>
        <w:tblLook w:val="04A0" w:firstRow="1" w:lastRow="0" w:firstColumn="1" w:lastColumn="0" w:noHBand="0" w:noVBand="1"/>
      </w:tblPr>
      <w:tblGrid>
        <w:gridCol w:w="498"/>
        <w:gridCol w:w="4483"/>
        <w:gridCol w:w="1965"/>
      </w:tblGrid>
      <w:tr w:rsidR="00B30D2C" w:rsidRPr="00A459C4" w14:paraId="4BEAA2D8" w14:textId="77777777" w:rsidTr="00C262B3">
        <w:trPr>
          <w:trHeight w:val="364"/>
        </w:trPr>
        <w:tc>
          <w:tcPr>
            <w:tcW w:w="426" w:type="dxa"/>
          </w:tcPr>
          <w:p w14:paraId="28AF2076" w14:textId="77777777" w:rsidR="00B30D2C" w:rsidRPr="00A459C4" w:rsidRDefault="00B30D2C" w:rsidP="00741215">
            <w:pPr>
              <w:spacing w:after="0" w:line="240" w:lineRule="auto"/>
              <w:ind w:left="0" w:right="0" w:firstLine="0"/>
              <w:rPr>
                <w:b/>
                <w:sz w:val="22"/>
                <w:lang w:val="en-GB"/>
              </w:rPr>
            </w:pPr>
            <w:r>
              <w:rPr>
                <w:b/>
                <w:sz w:val="22"/>
                <w:lang w:val="en-GB"/>
              </w:rPr>
              <w:t>ID</w:t>
            </w:r>
          </w:p>
        </w:tc>
        <w:tc>
          <w:tcPr>
            <w:tcW w:w="4536" w:type="dxa"/>
            <w:tcBorders>
              <w:right w:val="single" w:sz="4" w:space="0" w:color="auto"/>
            </w:tcBorders>
          </w:tcPr>
          <w:p w14:paraId="617D22A3" w14:textId="77777777" w:rsidR="00B30D2C" w:rsidRPr="00A459C4" w:rsidRDefault="00B30D2C" w:rsidP="00741215">
            <w:pPr>
              <w:spacing w:after="0" w:line="240" w:lineRule="auto"/>
              <w:ind w:left="0" w:right="0" w:firstLine="0"/>
              <w:rPr>
                <w:b/>
                <w:sz w:val="22"/>
                <w:lang w:val="en-GB"/>
              </w:rPr>
            </w:pPr>
            <w:r>
              <w:rPr>
                <w:b/>
                <w:sz w:val="22"/>
                <w:lang w:val="en-GB"/>
              </w:rPr>
              <w:t>Integration Test</w:t>
            </w:r>
          </w:p>
        </w:tc>
        <w:tc>
          <w:tcPr>
            <w:tcW w:w="1984" w:type="dxa"/>
            <w:tcBorders>
              <w:left w:val="single" w:sz="4" w:space="0" w:color="auto"/>
            </w:tcBorders>
          </w:tcPr>
          <w:p w14:paraId="18A6A3E7" w14:textId="77777777" w:rsidR="00B30D2C" w:rsidRPr="00A459C4" w:rsidRDefault="00C262B3" w:rsidP="00B30D2C">
            <w:pPr>
              <w:spacing w:after="0" w:line="240" w:lineRule="auto"/>
              <w:ind w:left="0" w:right="0" w:firstLine="0"/>
              <w:rPr>
                <w:b/>
                <w:sz w:val="22"/>
                <w:lang w:val="en-GB"/>
              </w:rPr>
            </w:pPr>
            <w:r>
              <w:rPr>
                <w:b/>
                <w:sz w:val="22"/>
                <w:lang w:val="en-GB"/>
              </w:rPr>
              <w:t>Paragraph</w:t>
            </w:r>
          </w:p>
        </w:tc>
      </w:tr>
      <w:tr w:rsidR="00C262B3" w14:paraId="104EA87C" w14:textId="77777777" w:rsidTr="00C262B3">
        <w:trPr>
          <w:trHeight w:val="364"/>
        </w:trPr>
        <w:tc>
          <w:tcPr>
            <w:tcW w:w="426" w:type="dxa"/>
            <w:vAlign w:val="center"/>
          </w:tcPr>
          <w:p w14:paraId="03760EB7" w14:textId="77777777" w:rsidR="00C262B3" w:rsidRDefault="00390902" w:rsidP="00C262B3">
            <w:pPr>
              <w:spacing w:after="0" w:line="240" w:lineRule="auto"/>
              <w:ind w:left="0" w:right="0" w:firstLine="0"/>
              <w:jc w:val="left"/>
              <w:rPr>
                <w:b/>
                <w:sz w:val="22"/>
                <w:lang w:val="en-GB"/>
              </w:rPr>
            </w:pPr>
            <w:r>
              <w:rPr>
                <w:b/>
                <w:sz w:val="22"/>
                <w:lang w:val="en-GB"/>
              </w:rPr>
              <w:t>I1</w:t>
            </w:r>
          </w:p>
        </w:tc>
        <w:tc>
          <w:tcPr>
            <w:tcW w:w="4536" w:type="dxa"/>
            <w:tcBorders>
              <w:right w:val="single" w:sz="4" w:space="0" w:color="auto"/>
            </w:tcBorders>
            <w:vAlign w:val="center"/>
          </w:tcPr>
          <w:p w14:paraId="3FCA6526" w14:textId="76C485B8" w:rsidR="00C262B3" w:rsidRDefault="00482609" w:rsidP="00C262B3">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c>
          <w:tcPr>
            <w:tcW w:w="1984" w:type="dxa"/>
            <w:tcBorders>
              <w:left w:val="single" w:sz="4" w:space="0" w:color="auto"/>
            </w:tcBorders>
            <w:vAlign w:val="center"/>
          </w:tcPr>
          <w:p w14:paraId="52974569" w14:textId="48C728EA" w:rsidR="00C262B3" w:rsidRDefault="002550BA" w:rsidP="00C262B3">
            <w:pPr>
              <w:spacing w:after="0" w:line="240" w:lineRule="auto"/>
              <w:ind w:left="0" w:right="0" w:firstLine="0"/>
              <w:jc w:val="left"/>
              <w:rPr>
                <w:sz w:val="22"/>
                <w:lang w:val="en-GB"/>
              </w:rPr>
            </w:pPr>
            <w:r>
              <w:rPr>
                <w:sz w:val="22"/>
                <w:lang w:val="en-GB"/>
              </w:rPr>
              <w:t>3.1</w:t>
            </w:r>
          </w:p>
        </w:tc>
      </w:tr>
      <w:tr w:rsidR="00390902" w14:paraId="05445CDF" w14:textId="77777777" w:rsidTr="00C262B3">
        <w:trPr>
          <w:trHeight w:val="364"/>
        </w:trPr>
        <w:tc>
          <w:tcPr>
            <w:tcW w:w="426" w:type="dxa"/>
            <w:vAlign w:val="center"/>
          </w:tcPr>
          <w:p w14:paraId="34A260A2" w14:textId="77777777" w:rsidR="00390902" w:rsidRDefault="00390902" w:rsidP="00390902">
            <w:pPr>
              <w:spacing w:after="0" w:line="240" w:lineRule="auto"/>
              <w:ind w:left="0" w:right="0" w:firstLine="0"/>
              <w:jc w:val="left"/>
              <w:rPr>
                <w:b/>
                <w:sz w:val="22"/>
                <w:lang w:val="en-GB"/>
              </w:rPr>
            </w:pPr>
            <w:r>
              <w:rPr>
                <w:b/>
                <w:sz w:val="22"/>
                <w:lang w:val="en-GB"/>
              </w:rPr>
              <w:t>I2</w:t>
            </w:r>
          </w:p>
        </w:tc>
        <w:tc>
          <w:tcPr>
            <w:tcW w:w="4536" w:type="dxa"/>
            <w:tcBorders>
              <w:right w:val="single" w:sz="4" w:space="0" w:color="auto"/>
            </w:tcBorders>
            <w:vAlign w:val="center"/>
          </w:tcPr>
          <w:p w14:paraId="59B919F1" w14:textId="3FB58E95" w:rsidR="00390902" w:rsidRDefault="00772E55" w:rsidP="00390902">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c>
          <w:tcPr>
            <w:tcW w:w="1984" w:type="dxa"/>
            <w:tcBorders>
              <w:left w:val="single" w:sz="4" w:space="0" w:color="auto"/>
            </w:tcBorders>
            <w:vAlign w:val="center"/>
          </w:tcPr>
          <w:p w14:paraId="2D25268B" w14:textId="29602E1E" w:rsidR="00390902" w:rsidRDefault="00E50C86" w:rsidP="00390902">
            <w:pPr>
              <w:spacing w:after="0" w:line="240" w:lineRule="auto"/>
              <w:ind w:left="0" w:right="0" w:firstLine="0"/>
              <w:jc w:val="left"/>
              <w:rPr>
                <w:sz w:val="22"/>
                <w:lang w:val="en-GB"/>
              </w:rPr>
            </w:pPr>
            <w:r>
              <w:rPr>
                <w:sz w:val="22"/>
                <w:lang w:val="en-GB"/>
              </w:rPr>
              <w:t>3.2</w:t>
            </w:r>
          </w:p>
        </w:tc>
      </w:tr>
      <w:tr w:rsidR="00390902" w14:paraId="072BCBC7" w14:textId="77777777" w:rsidTr="00C262B3">
        <w:trPr>
          <w:trHeight w:val="364"/>
        </w:trPr>
        <w:tc>
          <w:tcPr>
            <w:tcW w:w="426" w:type="dxa"/>
            <w:vAlign w:val="center"/>
          </w:tcPr>
          <w:p w14:paraId="2AAB773C" w14:textId="77777777" w:rsidR="00390902" w:rsidRDefault="00390902" w:rsidP="00390902">
            <w:pPr>
              <w:spacing w:after="0" w:line="240" w:lineRule="auto"/>
              <w:ind w:left="0" w:right="0" w:firstLine="0"/>
              <w:jc w:val="left"/>
              <w:rPr>
                <w:b/>
                <w:sz w:val="22"/>
                <w:lang w:val="en-GB"/>
              </w:rPr>
            </w:pPr>
            <w:r>
              <w:rPr>
                <w:b/>
                <w:sz w:val="22"/>
                <w:lang w:val="en-GB"/>
              </w:rPr>
              <w:t>I3</w:t>
            </w:r>
          </w:p>
        </w:tc>
        <w:tc>
          <w:tcPr>
            <w:tcW w:w="4536" w:type="dxa"/>
            <w:tcBorders>
              <w:right w:val="single" w:sz="4" w:space="0" w:color="auto"/>
            </w:tcBorders>
            <w:vAlign w:val="center"/>
          </w:tcPr>
          <w:p w14:paraId="612313EE" w14:textId="509D1651" w:rsidR="00C11EAF" w:rsidRDefault="00772E55" w:rsidP="00482609">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 </w:t>
            </w:r>
          </w:p>
        </w:tc>
        <w:tc>
          <w:tcPr>
            <w:tcW w:w="1984" w:type="dxa"/>
            <w:tcBorders>
              <w:left w:val="single" w:sz="4" w:space="0" w:color="auto"/>
            </w:tcBorders>
            <w:vAlign w:val="center"/>
          </w:tcPr>
          <w:p w14:paraId="19C073EB" w14:textId="3D6B9B7C" w:rsidR="00390902" w:rsidRDefault="00E50C86" w:rsidP="00390902">
            <w:pPr>
              <w:spacing w:after="0" w:line="240" w:lineRule="auto"/>
              <w:ind w:left="0" w:right="0" w:firstLine="0"/>
              <w:jc w:val="left"/>
              <w:rPr>
                <w:sz w:val="22"/>
                <w:lang w:val="en-GB"/>
              </w:rPr>
            </w:pPr>
            <w:r>
              <w:rPr>
                <w:sz w:val="22"/>
                <w:lang w:val="en-GB"/>
              </w:rPr>
              <w:t>3.3</w:t>
            </w:r>
          </w:p>
        </w:tc>
      </w:tr>
      <w:tr w:rsidR="00390902" w14:paraId="0B606BE2" w14:textId="77777777" w:rsidTr="00C262B3">
        <w:trPr>
          <w:trHeight w:val="364"/>
        </w:trPr>
        <w:tc>
          <w:tcPr>
            <w:tcW w:w="426" w:type="dxa"/>
            <w:vAlign w:val="center"/>
          </w:tcPr>
          <w:p w14:paraId="363536C2" w14:textId="77777777" w:rsidR="00390902" w:rsidRDefault="00390902" w:rsidP="00390902">
            <w:pPr>
              <w:spacing w:after="0" w:line="240" w:lineRule="auto"/>
              <w:ind w:left="0" w:right="0" w:firstLine="0"/>
              <w:jc w:val="left"/>
              <w:rPr>
                <w:b/>
                <w:sz w:val="22"/>
                <w:lang w:val="en-GB"/>
              </w:rPr>
            </w:pPr>
            <w:r>
              <w:rPr>
                <w:b/>
                <w:sz w:val="22"/>
                <w:lang w:val="en-GB"/>
              </w:rPr>
              <w:t>I4</w:t>
            </w:r>
          </w:p>
        </w:tc>
        <w:tc>
          <w:tcPr>
            <w:tcW w:w="4536" w:type="dxa"/>
            <w:tcBorders>
              <w:right w:val="single" w:sz="4" w:space="0" w:color="auto"/>
            </w:tcBorders>
            <w:vAlign w:val="center"/>
          </w:tcPr>
          <w:p w14:paraId="668CB6F1" w14:textId="77777777" w:rsidR="00772E55" w:rsidRDefault="00772E55" w:rsidP="00772E55">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p w14:paraId="0491E589" w14:textId="701E9BD7" w:rsidR="00EE1255" w:rsidRDefault="00772E55" w:rsidP="00390902">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6C1F6486" w14:textId="4D0472A4" w:rsidR="00390902" w:rsidRDefault="00E50C86" w:rsidP="00390902">
            <w:pPr>
              <w:spacing w:after="0" w:line="240" w:lineRule="auto"/>
              <w:ind w:left="0" w:right="0" w:firstLine="0"/>
              <w:jc w:val="left"/>
              <w:rPr>
                <w:sz w:val="22"/>
                <w:lang w:val="en-GB"/>
              </w:rPr>
            </w:pPr>
            <w:r>
              <w:rPr>
                <w:sz w:val="22"/>
                <w:lang w:val="en-GB"/>
              </w:rPr>
              <w:t>3.4</w:t>
            </w:r>
          </w:p>
        </w:tc>
      </w:tr>
      <w:tr w:rsidR="00390902" w14:paraId="34DA51DC" w14:textId="77777777" w:rsidTr="00C262B3">
        <w:trPr>
          <w:trHeight w:val="364"/>
        </w:trPr>
        <w:tc>
          <w:tcPr>
            <w:tcW w:w="426" w:type="dxa"/>
            <w:vAlign w:val="center"/>
          </w:tcPr>
          <w:p w14:paraId="0D1772AE" w14:textId="77777777" w:rsidR="00390902" w:rsidRDefault="00390902" w:rsidP="00390902">
            <w:pPr>
              <w:spacing w:after="0" w:line="240" w:lineRule="auto"/>
              <w:ind w:left="0" w:right="0" w:firstLine="0"/>
              <w:jc w:val="left"/>
              <w:rPr>
                <w:b/>
                <w:sz w:val="22"/>
                <w:lang w:val="en-GB"/>
              </w:rPr>
            </w:pPr>
            <w:r>
              <w:rPr>
                <w:b/>
                <w:sz w:val="22"/>
                <w:lang w:val="en-GB"/>
              </w:rPr>
              <w:t>I5</w:t>
            </w:r>
          </w:p>
        </w:tc>
        <w:tc>
          <w:tcPr>
            <w:tcW w:w="4536" w:type="dxa"/>
            <w:tcBorders>
              <w:right w:val="single" w:sz="4" w:space="0" w:color="auto"/>
            </w:tcBorders>
            <w:vAlign w:val="center"/>
          </w:tcPr>
          <w:p w14:paraId="5D78CA04" w14:textId="45F053C1" w:rsidR="00390902" w:rsidRDefault="00772E55" w:rsidP="00390902">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 </w:t>
            </w: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c>
          <w:tcPr>
            <w:tcW w:w="1984" w:type="dxa"/>
            <w:tcBorders>
              <w:left w:val="single" w:sz="4" w:space="0" w:color="auto"/>
            </w:tcBorders>
            <w:vAlign w:val="center"/>
          </w:tcPr>
          <w:p w14:paraId="7DEAD42A" w14:textId="0A7BBE7A" w:rsidR="00390902" w:rsidRDefault="00E50C86" w:rsidP="00390902">
            <w:pPr>
              <w:spacing w:after="0" w:line="240" w:lineRule="auto"/>
              <w:ind w:left="0" w:right="0" w:firstLine="0"/>
              <w:jc w:val="left"/>
              <w:rPr>
                <w:sz w:val="22"/>
                <w:lang w:val="en-GB"/>
              </w:rPr>
            </w:pPr>
            <w:r>
              <w:rPr>
                <w:sz w:val="22"/>
                <w:lang w:val="en-GB"/>
              </w:rPr>
              <w:t>3.5</w:t>
            </w:r>
          </w:p>
        </w:tc>
      </w:tr>
      <w:tr w:rsidR="00390902" w14:paraId="2DAEE40C" w14:textId="77777777" w:rsidTr="00C262B3">
        <w:trPr>
          <w:trHeight w:val="364"/>
        </w:trPr>
        <w:tc>
          <w:tcPr>
            <w:tcW w:w="426" w:type="dxa"/>
            <w:vAlign w:val="center"/>
          </w:tcPr>
          <w:p w14:paraId="36832F7A" w14:textId="77777777" w:rsidR="00390902" w:rsidRPr="00A459C4" w:rsidRDefault="00390902" w:rsidP="00390902">
            <w:pPr>
              <w:spacing w:after="0" w:line="240" w:lineRule="auto"/>
              <w:ind w:left="0" w:right="0" w:firstLine="0"/>
              <w:jc w:val="left"/>
              <w:rPr>
                <w:b/>
                <w:sz w:val="22"/>
                <w:lang w:val="en-GB"/>
              </w:rPr>
            </w:pPr>
            <w:r>
              <w:rPr>
                <w:b/>
                <w:sz w:val="22"/>
                <w:lang w:val="en-GB"/>
              </w:rPr>
              <w:t>I6</w:t>
            </w:r>
          </w:p>
        </w:tc>
        <w:tc>
          <w:tcPr>
            <w:tcW w:w="4536" w:type="dxa"/>
            <w:tcBorders>
              <w:right w:val="single" w:sz="4" w:space="0" w:color="auto"/>
            </w:tcBorders>
            <w:vAlign w:val="center"/>
          </w:tcPr>
          <w:p w14:paraId="766D114D" w14:textId="77777777" w:rsidR="00772E55"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p w14:paraId="61C12AE4" w14:textId="513DADA9" w:rsidR="00390902" w:rsidRDefault="00772E55" w:rsidP="00772E55">
            <w:pPr>
              <w:spacing w:after="0" w:line="240" w:lineRule="auto"/>
              <w:ind w:left="0" w:right="0" w:firstLine="0"/>
              <w:jc w:val="left"/>
              <w:rPr>
                <w:sz w:val="22"/>
                <w:lang w:val="en-GB"/>
              </w:rPr>
            </w:pPr>
            <w:r>
              <w:rPr>
                <w:sz w:val="22"/>
                <w:lang w:val="en-GB"/>
              </w:rPr>
              <w:t xml:space="preserve">Authentication → </w:t>
            </w:r>
            <w:proofErr w:type="spellStart"/>
            <w:r>
              <w:rPr>
                <w:sz w:val="22"/>
                <w:lang w:val="en-GB"/>
              </w:rPr>
              <w:t>OperatorDAO</w:t>
            </w:r>
            <w:proofErr w:type="spellEnd"/>
          </w:p>
        </w:tc>
        <w:tc>
          <w:tcPr>
            <w:tcW w:w="1984" w:type="dxa"/>
            <w:tcBorders>
              <w:left w:val="single" w:sz="4" w:space="0" w:color="auto"/>
            </w:tcBorders>
            <w:vAlign w:val="center"/>
          </w:tcPr>
          <w:p w14:paraId="4A976949" w14:textId="7409C89F" w:rsidR="00390902" w:rsidRDefault="00E50C86" w:rsidP="00390902">
            <w:pPr>
              <w:spacing w:after="0" w:line="240" w:lineRule="auto"/>
              <w:ind w:left="0" w:right="0" w:firstLine="0"/>
              <w:jc w:val="left"/>
              <w:rPr>
                <w:sz w:val="22"/>
                <w:lang w:val="en-GB"/>
              </w:rPr>
            </w:pPr>
            <w:r>
              <w:rPr>
                <w:sz w:val="22"/>
                <w:lang w:val="en-GB"/>
              </w:rPr>
              <w:t>3.6</w:t>
            </w:r>
          </w:p>
        </w:tc>
      </w:tr>
      <w:tr w:rsidR="00390902" w14:paraId="1F14B417" w14:textId="77777777" w:rsidTr="00C262B3">
        <w:trPr>
          <w:trHeight w:val="364"/>
        </w:trPr>
        <w:tc>
          <w:tcPr>
            <w:tcW w:w="426" w:type="dxa"/>
            <w:vAlign w:val="center"/>
          </w:tcPr>
          <w:p w14:paraId="296F61A0" w14:textId="77777777" w:rsidR="00390902" w:rsidRPr="00A459C4" w:rsidRDefault="00390902" w:rsidP="00390902">
            <w:pPr>
              <w:spacing w:after="0" w:line="240" w:lineRule="auto"/>
              <w:ind w:left="0" w:right="0" w:firstLine="0"/>
              <w:jc w:val="left"/>
              <w:rPr>
                <w:b/>
                <w:sz w:val="22"/>
                <w:lang w:val="en-GB"/>
              </w:rPr>
            </w:pPr>
            <w:r>
              <w:rPr>
                <w:b/>
                <w:sz w:val="22"/>
                <w:lang w:val="en-GB"/>
              </w:rPr>
              <w:t>I7</w:t>
            </w:r>
          </w:p>
        </w:tc>
        <w:tc>
          <w:tcPr>
            <w:tcW w:w="4536" w:type="dxa"/>
            <w:tcBorders>
              <w:right w:val="single" w:sz="4" w:space="0" w:color="auto"/>
            </w:tcBorders>
            <w:vAlign w:val="center"/>
          </w:tcPr>
          <w:p w14:paraId="3100F29F" w14:textId="762B1D5B" w:rsidR="00390902" w:rsidRDefault="00772E55" w:rsidP="00390902">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c>
          <w:tcPr>
            <w:tcW w:w="1984" w:type="dxa"/>
            <w:tcBorders>
              <w:left w:val="single" w:sz="4" w:space="0" w:color="auto"/>
            </w:tcBorders>
            <w:vAlign w:val="center"/>
          </w:tcPr>
          <w:p w14:paraId="0C6879C8" w14:textId="5F2D294F" w:rsidR="00390902" w:rsidRDefault="00E50C86" w:rsidP="00390902">
            <w:pPr>
              <w:spacing w:after="0" w:line="240" w:lineRule="auto"/>
              <w:ind w:left="0" w:right="0" w:firstLine="0"/>
              <w:jc w:val="left"/>
              <w:rPr>
                <w:sz w:val="22"/>
                <w:lang w:val="en-GB"/>
              </w:rPr>
            </w:pPr>
            <w:r>
              <w:rPr>
                <w:sz w:val="22"/>
                <w:lang w:val="en-GB"/>
              </w:rPr>
              <w:t>3.7</w:t>
            </w:r>
          </w:p>
        </w:tc>
      </w:tr>
      <w:tr w:rsidR="00390902" w14:paraId="3F3B218E" w14:textId="77777777" w:rsidTr="00C262B3">
        <w:trPr>
          <w:trHeight w:val="364"/>
        </w:trPr>
        <w:tc>
          <w:tcPr>
            <w:tcW w:w="426" w:type="dxa"/>
            <w:vAlign w:val="center"/>
          </w:tcPr>
          <w:p w14:paraId="784DA64D" w14:textId="77777777" w:rsidR="00390902" w:rsidRPr="00A459C4" w:rsidRDefault="00390902" w:rsidP="00390902">
            <w:pPr>
              <w:spacing w:after="0" w:line="240" w:lineRule="auto"/>
              <w:ind w:left="0" w:right="0" w:firstLine="0"/>
              <w:jc w:val="left"/>
              <w:rPr>
                <w:b/>
                <w:sz w:val="22"/>
                <w:lang w:val="en-GB"/>
              </w:rPr>
            </w:pPr>
            <w:r>
              <w:rPr>
                <w:b/>
                <w:sz w:val="22"/>
                <w:lang w:val="en-GB"/>
              </w:rPr>
              <w:lastRenderedPageBreak/>
              <w:t>I8</w:t>
            </w:r>
          </w:p>
        </w:tc>
        <w:tc>
          <w:tcPr>
            <w:tcW w:w="4536" w:type="dxa"/>
            <w:tcBorders>
              <w:right w:val="single" w:sz="4" w:space="0" w:color="auto"/>
            </w:tcBorders>
            <w:vAlign w:val="center"/>
          </w:tcPr>
          <w:p w14:paraId="02ED0A63"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p w14:paraId="5AB42B37" w14:textId="77777777" w:rsidR="00772E55"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p w14:paraId="55F1D0E8" w14:textId="4CEAC01D" w:rsidR="00390902" w:rsidRDefault="00772E55" w:rsidP="00772E55">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c>
          <w:tcPr>
            <w:tcW w:w="1984" w:type="dxa"/>
            <w:tcBorders>
              <w:left w:val="single" w:sz="4" w:space="0" w:color="auto"/>
            </w:tcBorders>
            <w:vAlign w:val="center"/>
          </w:tcPr>
          <w:p w14:paraId="38E834B7" w14:textId="7F7EE287" w:rsidR="00390902" w:rsidRDefault="00E50C86" w:rsidP="00390902">
            <w:pPr>
              <w:spacing w:after="0" w:line="240" w:lineRule="auto"/>
              <w:ind w:left="0" w:right="0" w:firstLine="0"/>
              <w:jc w:val="left"/>
              <w:rPr>
                <w:sz w:val="22"/>
                <w:lang w:val="en-GB"/>
              </w:rPr>
            </w:pPr>
            <w:r>
              <w:rPr>
                <w:sz w:val="22"/>
                <w:lang w:val="en-GB"/>
              </w:rPr>
              <w:t>3.8</w:t>
            </w:r>
          </w:p>
        </w:tc>
      </w:tr>
      <w:tr w:rsidR="00390902" w14:paraId="5938A6BD" w14:textId="77777777" w:rsidTr="00C262B3">
        <w:trPr>
          <w:trHeight w:val="364"/>
        </w:trPr>
        <w:tc>
          <w:tcPr>
            <w:tcW w:w="426" w:type="dxa"/>
            <w:vAlign w:val="center"/>
          </w:tcPr>
          <w:p w14:paraId="5A830C97" w14:textId="77777777" w:rsidR="00390902" w:rsidRPr="00A459C4" w:rsidRDefault="00390902" w:rsidP="00390902">
            <w:pPr>
              <w:spacing w:after="0" w:line="240" w:lineRule="auto"/>
              <w:ind w:left="0" w:right="0" w:firstLine="0"/>
              <w:jc w:val="left"/>
              <w:rPr>
                <w:b/>
                <w:sz w:val="22"/>
                <w:lang w:val="en-GB"/>
              </w:rPr>
            </w:pPr>
            <w:r>
              <w:rPr>
                <w:b/>
                <w:sz w:val="22"/>
                <w:lang w:val="en-GB"/>
              </w:rPr>
              <w:t>I9</w:t>
            </w:r>
          </w:p>
        </w:tc>
        <w:tc>
          <w:tcPr>
            <w:tcW w:w="4536" w:type="dxa"/>
            <w:tcBorders>
              <w:right w:val="single" w:sz="4" w:space="0" w:color="auto"/>
            </w:tcBorders>
            <w:vAlign w:val="center"/>
          </w:tcPr>
          <w:p w14:paraId="5325D031"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Authentication</w:t>
            </w:r>
          </w:p>
          <w:p w14:paraId="6CB0CBFA"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ParkingAreaDAO</w:t>
            </w:r>
            <w:proofErr w:type="spellEnd"/>
          </w:p>
          <w:p w14:paraId="558E3067" w14:textId="77777777" w:rsidR="00772E55"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MaintenanceController</w:t>
            </w:r>
            <w:proofErr w:type="spellEnd"/>
          </w:p>
          <w:p w14:paraId="031A777B" w14:textId="4AE3BF8D" w:rsidR="00390902" w:rsidRDefault="00772E55" w:rsidP="00772E55">
            <w:pPr>
              <w:spacing w:after="0" w:line="240" w:lineRule="auto"/>
              <w:ind w:left="0" w:right="0" w:firstLine="0"/>
              <w:jc w:val="left"/>
              <w:rPr>
                <w:sz w:val="22"/>
                <w:lang w:val="en-GB"/>
              </w:rPr>
            </w:pPr>
            <w:proofErr w:type="spellStart"/>
            <w:r>
              <w:rPr>
                <w:sz w:val="22"/>
                <w:lang w:val="en-GB"/>
              </w:rPr>
              <w:t>WebService</w:t>
            </w:r>
            <w:proofErr w:type="spellEnd"/>
            <w:r>
              <w:rPr>
                <w:sz w:val="22"/>
                <w:lang w:val="en-GB"/>
              </w:rPr>
              <w:t xml:space="preserve"> → </w:t>
            </w:r>
            <w:proofErr w:type="spellStart"/>
            <w:r>
              <w:rPr>
                <w:sz w:val="22"/>
                <w:lang w:val="en-GB"/>
              </w:rPr>
              <w:t>ReservationController</w:t>
            </w:r>
            <w:proofErr w:type="spellEnd"/>
          </w:p>
        </w:tc>
        <w:tc>
          <w:tcPr>
            <w:tcW w:w="1984" w:type="dxa"/>
            <w:tcBorders>
              <w:left w:val="single" w:sz="4" w:space="0" w:color="auto"/>
            </w:tcBorders>
            <w:vAlign w:val="center"/>
          </w:tcPr>
          <w:p w14:paraId="29666B8C" w14:textId="6FD958F6" w:rsidR="00390902" w:rsidRDefault="00E50C86" w:rsidP="00390902">
            <w:pPr>
              <w:spacing w:after="0" w:line="240" w:lineRule="auto"/>
              <w:ind w:left="0" w:right="0" w:firstLine="0"/>
              <w:jc w:val="left"/>
              <w:rPr>
                <w:sz w:val="22"/>
                <w:lang w:val="en-GB"/>
              </w:rPr>
            </w:pPr>
            <w:r>
              <w:rPr>
                <w:sz w:val="22"/>
                <w:lang w:val="en-GB"/>
              </w:rPr>
              <w:t>3.9</w:t>
            </w:r>
          </w:p>
        </w:tc>
      </w:tr>
      <w:tr w:rsidR="00C11EAF" w14:paraId="379711C4" w14:textId="77777777" w:rsidTr="00C262B3">
        <w:trPr>
          <w:trHeight w:val="364"/>
        </w:trPr>
        <w:tc>
          <w:tcPr>
            <w:tcW w:w="426" w:type="dxa"/>
            <w:vAlign w:val="center"/>
          </w:tcPr>
          <w:p w14:paraId="2A23E81A" w14:textId="5CCEACC1" w:rsidR="00C11EAF" w:rsidRDefault="00772E55" w:rsidP="00390902">
            <w:pPr>
              <w:spacing w:after="0" w:line="240" w:lineRule="auto"/>
              <w:ind w:left="0" w:right="0" w:firstLine="0"/>
              <w:jc w:val="left"/>
              <w:rPr>
                <w:b/>
                <w:sz w:val="22"/>
                <w:lang w:val="en-GB"/>
              </w:rPr>
            </w:pPr>
            <w:r>
              <w:rPr>
                <w:b/>
                <w:sz w:val="22"/>
                <w:lang w:val="en-GB"/>
              </w:rPr>
              <w:t>I10</w:t>
            </w:r>
          </w:p>
        </w:tc>
        <w:tc>
          <w:tcPr>
            <w:tcW w:w="4536" w:type="dxa"/>
            <w:tcBorders>
              <w:right w:val="single" w:sz="4" w:space="0" w:color="auto"/>
            </w:tcBorders>
            <w:vAlign w:val="center"/>
          </w:tcPr>
          <w:p w14:paraId="3E8C0377" w14:textId="32CAD1AE" w:rsidR="00482609" w:rsidRDefault="00772E55" w:rsidP="00390902">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1C6DB3CA" w14:textId="389B625D" w:rsidR="00C11EAF" w:rsidRDefault="00772E55" w:rsidP="00390902">
            <w:pPr>
              <w:spacing w:after="0" w:line="240" w:lineRule="auto"/>
              <w:ind w:left="0" w:right="0" w:firstLine="0"/>
              <w:jc w:val="left"/>
              <w:rPr>
                <w:sz w:val="22"/>
                <w:lang w:val="en-GB"/>
              </w:rPr>
            </w:pPr>
            <w:r>
              <w:rPr>
                <w:sz w:val="22"/>
                <w:lang w:val="en-GB"/>
              </w:rPr>
              <w:t>3.10</w:t>
            </w:r>
          </w:p>
        </w:tc>
      </w:tr>
      <w:tr w:rsidR="00C11EAF" w14:paraId="22FDD298" w14:textId="77777777" w:rsidTr="00C262B3">
        <w:trPr>
          <w:trHeight w:val="364"/>
        </w:trPr>
        <w:tc>
          <w:tcPr>
            <w:tcW w:w="426" w:type="dxa"/>
            <w:vAlign w:val="center"/>
          </w:tcPr>
          <w:p w14:paraId="264D46D6" w14:textId="7232D1B6" w:rsidR="00C11EAF" w:rsidRDefault="00772E55" w:rsidP="00390902">
            <w:pPr>
              <w:spacing w:after="0" w:line="240" w:lineRule="auto"/>
              <w:ind w:left="0" w:right="0" w:firstLine="0"/>
              <w:jc w:val="left"/>
              <w:rPr>
                <w:b/>
                <w:sz w:val="22"/>
                <w:lang w:val="en-GB"/>
              </w:rPr>
            </w:pPr>
            <w:r>
              <w:rPr>
                <w:b/>
                <w:sz w:val="22"/>
                <w:lang w:val="en-GB"/>
              </w:rPr>
              <w:t>I11</w:t>
            </w:r>
          </w:p>
        </w:tc>
        <w:tc>
          <w:tcPr>
            <w:tcW w:w="4536" w:type="dxa"/>
            <w:tcBorders>
              <w:right w:val="single" w:sz="4" w:space="0" w:color="auto"/>
            </w:tcBorders>
            <w:vAlign w:val="center"/>
          </w:tcPr>
          <w:p w14:paraId="7DA3383C" w14:textId="06243546" w:rsidR="00482609" w:rsidRDefault="00772E55" w:rsidP="00390902">
            <w:pPr>
              <w:spacing w:after="0" w:line="240" w:lineRule="auto"/>
              <w:ind w:left="0" w:right="0" w:firstLine="0"/>
              <w:jc w:val="left"/>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c>
          <w:tcPr>
            <w:tcW w:w="1984" w:type="dxa"/>
            <w:tcBorders>
              <w:left w:val="single" w:sz="4" w:space="0" w:color="auto"/>
            </w:tcBorders>
            <w:vAlign w:val="center"/>
          </w:tcPr>
          <w:p w14:paraId="79B15459" w14:textId="436CBAFB" w:rsidR="00C11EAF" w:rsidRDefault="00772E55" w:rsidP="00390902">
            <w:pPr>
              <w:spacing w:after="0" w:line="240" w:lineRule="auto"/>
              <w:ind w:left="0" w:right="0" w:firstLine="0"/>
              <w:jc w:val="left"/>
              <w:rPr>
                <w:sz w:val="22"/>
                <w:lang w:val="en-GB"/>
              </w:rPr>
            </w:pPr>
            <w:r>
              <w:rPr>
                <w:sz w:val="22"/>
                <w:lang w:val="en-GB"/>
              </w:rPr>
              <w:t>3.11</w:t>
            </w:r>
          </w:p>
        </w:tc>
      </w:tr>
    </w:tbl>
    <w:p w14:paraId="6D617913" w14:textId="1E3A2158" w:rsidR="001B16BE" w:rsidRDefault="001B16BE" w:rsidP="00B30D2C">
      <w:pPr>
        <w:spacing w:after="120"/>
        <w:rPr>
          <w:sz w:val="22"/>
          <w:lang w:val="en-GB"/>
        </w:rPr>
      </w:pPr>
    </w:p>
    <w:p w14:paraId="59A18C1E" w14:textId="02FCBB83" w:rsidR="00AD2067" w:rsidRDefault="00AD2067">
      <w:pPr>
        <w:spacing w:after="160" w:line="259" w:lineRule="auto"/>
        <w:ind w:left="0" w:right="0" w:firstLine="0"/>
        <w:jc w:val="left"/>
        <w:rPr>
          <w:sz w:val="22"/>
          <w:lang w:val="en-GB"/>
        </w:rPr>
      </w:pPr>
      <w:r>
        <w:rPr>
          <w:sz w:val="22"/>
          <w:lang w:val="en-GB"/>
        </w:rPr>
        <w:br w:type="page"/>
      </w:r>
    </w:p>
    <w:p w14:paraId="25893F14" w14:textId="77777777" w:rsidR="00014BDC" w:rsidRPr="00CD3888" w:rsidRDefault="00E631A7" w:rsidP="00CE7435">
      <w:pPr>
        <w:pStyle w:val="Heading1"/>
        <w:numPr>
          <w:ilvl w:val="0"/>
          <w:numId w:val="5"/>
        </w:numPr>
        <w:rPr>
          <w:rFonts w:asciiTheme="minorHAnsi" w:hAnsiTheme="minorHAnsi" w:cstheme="minorHAnsi"/>
          <w:sz w:val="32"/>
          <w:szCs w:val="20"/>
          <w:lang w:val="en-GB"/>
        </w:rPr>
      </w:pPr>
      <w:bookmarkStart w:id="67" w:name="_Toc470825801"/>
      <w:commentRangeStart w:id="68"/>
      <w:r>
        <w:rPr>
          <w:rFonts w:asciiTheme="minorHAnsi" w:hAnsiTheme="minorHAnsi" w:cstheme="minorHAnsi"/>
          <w:sz w:val="32"/>
          <w:szCs w:val="20"/>
          <w:lang w:val="en-GB"/>
        </w:rPr>
        <w:lastRenderedPageBreak/>
        <w:t>Individual</w:t>
      </w:r>
      <w:commentRangeEnd w:id="68"/>
      <w:r w:rsidR="00984900">
        <w:rPr>
          <w:rStyle w:val="CommentReference"/>
          <w:b w:val="0"/>
        </w:rPr>
        <w:commentReference w:id="68"/>
      </w:r>
      <w:r>
        <w:rPr>
          <w:rFonts w:asciiTheme="minorHAnsi" w:hAnsiTheme="minorHAnsi" w:cstheme="minorHAnsi"/>
          <w:sz w:val="32"/>
          <w:szCs w:val="20"/>
          <w:lang w:val="en-GB"/>
        </w:rPr>
        <w:t xml:space="preserve"> Steps and Test Description</w:t>
      </w:r>
      <w:bookmarkEnd w:id="67"/>
    </w:p>
    <w:p w14:paraId="6C9362E5" w14:textId="2F3310DF" w:rsidR="006F11DA" w:rsidRDefault="00CD3888" w:rsidP="00141BDD">
      <w:pPr>
        <w:pStyle w:val="Heading2"/>
        <w:numPr>
          <w:ilvl w:val="1"/>
          <w:numId w:val="5"/>
        </w:numPr>
        <w:rPr>
          <w:sz w:val="28"/>
          <w:lang w:val="en-GB"/>
        </w:rPr>
      </w:pPr>
      <w:r w:rsidRPr="00117554">
        <w:rPr>
          <w:b w:val="0"/>
          <w:sz w:val="28"/>
          <w:lang w:val="en-GB"/>
        </w:rPr>
        <w:t xml:space="preserve"> </w:t>
      </w:r>
      <w:r w:rsidR="001B2D6F" w:rsidRPr="00141BDD">
        <w:rPr>
          <w:sz w:val="28"/>
          <w:lang w:val="en-GB"/>
        </w:rPr>
        <w:t>Integration test case I1</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772E55" w:rsidRPr="00A459C4" w14:paraId="508521CE" w14:textId="77777777" w:rsidTr="006A2410">
        <w:trPr>
          <w:trHeight w:val="23"/>
        </w:trPr>
        <w:tc>
          <w:tcPr>
            <w:tcW w:w="2268" w:type="dxa"/>
          </w:tcPr>
          <w:p w14:paraId="655EA049" w14:textId="77777777" w:rsidR="00772E55" w:rsidRPr="00A459C4" w:rsidRDefault="00772E55"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A37FA2A" w14:textId="57CEDC7B" w:rsidR="00772E55" w:rsidRPr="00141BDD" w:rsidRDefault="0059493A" w:rsidP="006A2410">
            <w:pPr>
              <w:spacing w:after="0" w:line="240" w:lineRule="auto"/>
              <w:ind w:left="0" w:right="0" w:firstLine="0"/>
              <w:jc w:val="left"/>
              <w:rPr>
                <w:sz w:val="22"/>
                <w:lang w:val="en-GB"/>
              </w:rPr>
            </w:pPr>
            <w:r>
              <w:rPr>
                <w:sz w:val="22"/>
                <w:lang w:val="en-GB"/>
              </w:rPr>
              <w:t>I1</w:t>
            </w:r>
            <w:r w:rsidR="00772E55">
              <w:rPr>
                <w:sz w:val="22"/>
                <w:lang w:val="en-GB"/>
              </w:rPr>
              <w:t>T1</w:t>
            </w:r>
          </w:p>
        </w:tc>
      </w:tr>
      <w:tr w:rsidR="00772E55" w14:paraId="659D948E" w14:textId="77777777" w:rsidTr="006A2410">
        <w:trPr>
          <w:trHeight w:val="18"/>
        </w:trPr>
        <w:tc>
          <w:tcPr>
            <w:tcW w:w="2268" w:type="dxa"/>
          </w:tcPr>
          <w:p w14:paraId="1E6EC21E" w14:textId="77777777" w:rsidR="00772E55" w:rsidRDefault="00772E55"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A19AA0E" w14:textId="77777777" w:rsidR="00772E55" w:rsidRDefault="00772E55" w:rsidP="006A2410">
            <w:pPr>
              <w:spacing w:after="0" w:line="240" w:lineRule="auto"/>
              <w:ind w:left="0" w:right="0" w:firstLine="0"/>
              <w:jc w:val="left"/>
              <w:rPr>
                <w:sz w:val="22"/>
                <w:lang w:val="en-GB"/>
              </w:rPr>
            </w:pPr>
            <w:proofErr w:type="spellStart"/>
            <w:r>
              <w:rPr>
                <w:sz w:val="22"/>
                <w:lang w:val="en-GB"/>
              </w:rPr>
              <w:t>UserDAO</w:t>
            </w:r>
            <w:proofErr w:type="spellEnd"/>
            <w:r>
              <w:rPr>
                <w:sz w:val="22"/>
                <w:lang w:val="en-GB"/>
              </w:rPr>
              <w:t xml:space="preserve"> → Database</w:t>
            </w:r>
          </w:p>
        </w:tc>
      </w:tr>
      <w:tr w:rsidR="00772E55" w14:paraId="322A94A3" w14:textId="77777777" w:rsidTr="006A2410">
        <w:trPr>
          <w:trHeight w:val="18"/>
        </w:trPr>
        <w:tc>
          <w:tcPr>
            <w:tcW w:w="2268" w:type="dxa"/>
          </w:tcPr>
          <w:p w14:paraId="6958F1A3" w14:textId="77777777" w:rsidR="00772E55" w:rsidRDefault="00772E55"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3AE331" w14:textId="77777777" w:rsidR="00772E55" w:rsidRDefault="00772E55" w:rsidP="006A2410">
            <w:pPr>
              <w:spacing w:after="0" w:line="240" w:lineRule="auto"/>
              <w:ind w:left="0" w:right="0" w:firstLine="0"/>
              <w:jc w:val="left"/>
              <w:rPr>
                <w:sz w:val="22"/>
                <w:lang w:val="en-GB"/>
              </w:rPr>
            </w:pPr>
            <w:r w:rsidRPr="00EF67B7">
              <w:rPr>
                <w:sz w:val="22"/>
                <w:highlight w:val="yellow"/>
                <w:lang w:val="en-GB"/>
                <w:rPrChange w:id="69" w:author="Sergio Caprara" w:date="2017-01-13T11:40:00Z">
                  <w:rPr>
                    <w:sz w:val="22"/>
                    <w:lang w:val="en-GB"/>
                  </w:rPr>
                </w:rPrChange>
              </w:rPr>
              <w:t>User</w:t>
            </w:r>
          </w:p>
        </w:tc>
      </w:tr>
      <w:tr w:rsidR="00772E55" w:rsidRPr="00DA6384" w14:paraId="635700AA" w14:textId="77777777" w:rsidTr="006A2410">
        <w:trPr>
          <w:trHeight w:val="18"/>
        </w:trPr>
        <w:tc>
          <w:tcPr>
            <w:tcW w:w="2268" w:type="dxa"/>
          </w:tcPr>
          <w:p w14:paraId="2694EFC8" w14:textId="77777777" w:rsidR="00772E55" w:rsidRDefault="00772E55"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ABF98D5" w14:textId="77777777" w:rsidR="00772E55" w:rsidRDefault="00772E55" w:rsidP="006A2410">
            <w:pPr>
              <w:spacing w:after="0" w:line="240" w:lineRule="auto"/>
              <w:ind w:left="0" w:right="0" w:firstLine="0"/>
              <w:jc w:val="left"/>
              <w:rPr>
                <w:sz w:val="22"/>
                <w:lang w:val="en-GB"/>
              </w:rPr>
            </w:pPr>
            <w:r>
              <w:rPr>
                <w:sz w:val="22"/>
                <w:lang w:val="en-GB"/>
              </w:rPr>
              <w:t>The database correctly performs the required action.</w:t>
            </w:r>
          </w:p>
        </w:tc>
      </w:tr>
      <w:tr w:rsidR="00772E55" w:rsidRPr="00DA6384" w14:paraId="29925706" w14:textId="77777777" w:rsidTr="006A2410">
        <w:trPr>
          <w:trHeight w:val="18"/>
        </w:trPr>
        <w:tc>
          <w:tcPr>
            <w:tcW w:w="2268" w:type="dxa"/>
          </w:tcPr>
          <w:p w14:paraId="1BC15912" w14:textId="77777777" w:rsidR="00772E55" w:rsidRDefault="00772E55"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382BCD0" w14:textId="77777777" w:rsidR="00772E55" w:rsidRDefault="00772E55"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772E55" w14:paraId="58E1C9D1" w14:textId="77777777" w:rsidTr="006A2410">
        <w:trPr>
          <w:trHeight w:val="18"/>
        </w:trPr>
        <w:tc>
          <w:tcPr>
            <w:tcW w:w="2268" w:type="dxa"/>
          </w:tcPr>
          <w:p w14:paraId="6E214463" w14:textId="77777777" w:rsidR="00772E55" w:rsidRDefault="00772E55"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49878C" w14:textId="77777777" w:rsidR="00772E55" w:rsidRDefault="00772E55" w:rsidP="006A2410">
            <w:pPr>
              <w:spacing w:after="0" w:line="240" w:lineRule="auto"/>
              <w:ind w:left="0" w:right="0" w:firstLine="0"/>
              <w:jc w:val="left"/>
              <w:rPr>
                <w:sz w:val="22"/>
                <w:lang w:val="en-GB"/>
              </w:rPr>
            </w:pPr>
            <w:r>
              <w:rPr>
                <w:sz w:val="22"/>
                <w:lang w:val="en-GB"/>
              </w:rPr>
              <w:t>N/A</w:t>
            </w:r>
          </w:p>
        </w:tc>
      </w:tr>
    </w:tbl>
    <w:p w14:paraId="551B1899" w14:textId="520F4ED0" w:rsidR="00772E55" w:rsidRDefault="00772E55" w:rsidP="00772E55">
      <w:pPr>
        <w:spacing w:after="120"/>
        <w:ind w:right="2183"/>
        <w:rPr>
          <w:sz w:val="22"/>
          <w:lang w:val="en-GB"/>
        </w:rPr>
      </w:pPr>
    </w:p>
    <w:p w14:paraId="304F68E4" w14:textId="33577450" w:rsidR="0059493A" w:rsidRDefault="0059493A" w:rsidP="00772E55">
      <w:pPr>
        <w:spacing w:after="120"/>
        <w:ind w:right="2183"/>
        <w:rPr>
          <w:sz w:val="22"/>
          <w:lang w:val="en-GB"/>
        </w:rPr>
      </w:pPr>
    </w:p>
    <w:p w14:paraId="3D15E03A" w14:textId="2AB372B3" w:rsidR="0059493A" w:rsidRPr="0059493A" w:rsidRDefault="0059493A" w:rsidP="0059493A">
      <w:pPr>
        <w:pStyle w:val="Heading2"/>
        <w:numPr>
          <w:ilvl w:val="1"/>
          <w:numId w:val="5"/>
        </w:numPr>
        <w:rPr>
          <w:sz w:val="28"/>
          <w:lang w:val="en-GB"/>
        </w:rPr>
      </w:pPr>
      <w:r>
        <w:rPr>
          <w:sz w:val="28"/>
          <w:lang w:val="en-GB"/>
        </w:rPr>
        <w:t xml:space="preserve"> Integration test case I2</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D1CCD94" w14:textId="77777777" w:rsidTr="006A2410">
        <w:trPr>
          <w:trHeight w:val="23"/>
        </w:trPr>
        <w:tc>
          <w:tcPr>
            <w:tcW w:w="2268" w:type="dxa"/>
          </w:tcPr>
          <w:p w14:paraId="50CE675A"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95FD937" w14:textId="3DBB27B2" w:rsidR="0059493A" w:rsidRPr="00141BDD" w:rsidRDefault="0059493A" w:rsidP="006A2410">
            <w:pPr>
              <w:spacing w:after="0" w:line="240" w:lineRule="auto"/>
              <w:ind w:left="0" w:right="0" w:firstLine="0"/>
              <w:jc w:val="left"/>
              <w:rPr>
                <w:sz w:val="22"/>
                <w:lang w:val="en-GB"/>
              </w:rPr>
            </w:pPr>
            <w:r>
              <w:rPr>
                <w:sz w:val="22"/>
                <w:lang w:val="en-GB"/>
              </w:rPr>
              <w:t>I2T1</w:t>
            </w:r>
          </w:p>
        </w:tc>
      </w:tr>
      <w:tr w:rsidR="0059493A" w14:paraId="5A894726" w14:textId="77777777" w:rsidTr="006A2410">
        <w:trPr>
          <w:trHeight w:val="18"/>
        </w:trPr>
        <w:tc>
          <w:tcPr>
            <w:tcW w:w="2268" w:type="dxa"/>
          </w:tcPr>
          <w:p w14:paraId="25075BE4"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65D0B5A" w14:textId="77777777" w:rsidR="0059493A" w:rsidRDefault="0059493A" w:rsidP="006A2410">
            <w:pPr>
              <w:spacing w:after="0" w:line="240" w:lineRule="auto"/>
              <w:ind w:left="0" w:right="0" w:firstLine="0"/>
              <w:jc w:val="left"/>
              <w:rPr>
                <w:sz w:val="22"/>
                <w:lang w:val="en-GB"/>
              </w:rPr>
            </w:pPr>
            <w:proofErr w:type="spellStart"/>
            <w:r>
              <w:rPr>
                <w:sz w:val="22"/>
                <w:lang w:val="en-GB"/>
              </w:rPr>
              <w:t>OperatorDAO</w:t>
            </w:r>
            <w:proofErr w:type="spellEnd"/>
            <w:r>
              <w:rPr>
                <w:sz w:val="22"/>
                <w:lang w:val="en-GB"/>
              </w:rPr>
              <w:t xml:space="preserve"> → Database</w:t>
            </w:r>
          </w:p>
        </w:tc>
      </w:tr>
      <w:tr w:rsidR="0059493A" w14:paraId="585DC858" w14:textId="77777777" w:rsidTr="006A2410">
        <w:trPr>
          <w:trHeight w:val="18"/>
        </w:trPr>
        <w:tc>
          <w:tcPr>
            <w:tcW w:w="2268" w:type="dxa"/>
          </w:tcPr>
          <w:p w14:paraId="5F7B534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9366F70" w14:textId="77777777" w:rsidR="0059493A" w:rsidRDefault="0059493A" w:rsidP="006A2410">
            <w:pPr>
              <w:spacing w:after="0" w:line="240" w:lineRule="auto"/>
              <w:ind w:left="0" w:right="0" w:firstLine="0"/>
              <w:jc w:val="left"/>
              <w:rPr>
                <w:sz w:val="22"/>
                <w:lang w:val="en-GB"/>
              </w:rPr>
            </w:pPr>
            <w:r w:rsidRPr="00EF67B7">
              <w:rPr>
                <w:sz w:val="22"/>
                <w:highlight w:val="yellow"/>
                <w:lang w:val="en-GB"/>
                <w:rPrChange w:id="70" w:author="Sergio Caprara" w:date="2017-01-13T11:40:00Z">
                  <w:rPr>
                    <w:sz w:val="22"/>
                    <w:lang w:val="en-GB"/>
                  </w:rPr>
                </w:rPrChange>
              </w:rPr>
              <w:t>Operator</w:t>
            </w:r>
          </w:p>
        </w:tc>
      </w:tr>
      <w:tr w:rsidR="0059493A" w:rsidRPr="00DA6384" w14:paraId="655894F7" w14:textId="77777777" w:rsidTr="006A2410">
        <w:trPr>
          <w:trHeight w:val="33"/>
        </w:trPr>
        <w:tc>
          <w:tcPr>
            <w:tcW w:w="2268" w:type="dxa"/>
          </w:tcPr>
          <w:p w14:paraId="20DBBB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8BC92CD"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5DC0154A" w14:textId="77777777" w:rsidTr="006A2410">
        <w:trPr>
          <w:trHeight w:val="33"/>
        </w:trPr>
        <w:tc>
          <w:tcPr>
            <w:tcW w:w="2268" w:type="dxa"/>
          </w:tcPr>
          <w:p w14:paraId="1257C769"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C89CE67"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6819BCEB" w14:textId="77777777" w:rsidTr="006A2410">
        <w:trPr>
          <w:trHeight w:val="33"/>
        </w:trPr>
        <w:tc>
          <w:tcPr>
            <w:tcW w:w="2268" w:type="dxa"/>
          </w:tcPr>
          <w:p w14:paraId="2CFDA9D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A69CE3D" w14:textId="77777777" w:rsidR="0059493A" w:rsidRDefault="0059493A" w:rsidP="006A2410">
            <w:pPr>
              <w:spacing w:after="0" w:line="240" w:lineRule="auto"/>
              <w:ind w:left="0" w:right="0" w:firstLine="0"/>
              <w:jc w:val="left"/>
              <w:rPr>
                <w:sz w:val="22"/>
                <w:lang w:val="en-GB"/>
              </w:rPr>
            </w:pPr>
            <w:r>
              <w:rPr>
                <w:sz w:val="22"/>
                <w:lang w:val="en-GB"/>
              </w:rPr>
              <w:t>N/A</w:t>
            </w:r>
          </w:p>
        </w:tc>
      </w:tr>
    </w:tbl>
    <w:p w14:paraId="3BAEE1BC" w14:textId="67FFDB69" w:rsidR="0059493A" w:rsidRDefault="0059493A" w:rsidP="00772E55">
      <w:pPr>
        <w:spacing w:after="120"/>
        <w:ind w:right="2183"/>
        <w:rPr>
          <w:sz w:val="22"/>
          <w:lang w:val="en-GB"/>
        </w:rPr>
      </w:pPr>
    </w:p>
    <w:p w14:paraId="5D913AC9" w14:textId="4EBF399B" w:rsidR="0059493A" w:rsidRDefault="0059493A" w:rsidP="00772E55">
      <w:pPr>
        <w:spacing w:after="120"/>
        <w:ind w:right="2183"/>
        <w:rPr>
          <w:sz w:val="22"/>
          <w:lang w:val="en-GB"/>
        </w:rPr>
      </w:pPr>
    </w:p>
    <w:p w14:paraId="1911BF43" w14:textId="75731D1C" w:rsidR="0059493A" w:rsidRPr="0059493A" w:rsidRDefault="0059493A" w:rsidP="0059493A">
      <w:pPr>
        <w:pStyle w:val="Heading2"/>
        <w:numPr>
          <w:ilvl w:val="1"/>
          <w:numId w:val="5"/>
        </w:numPr>
        <w:rPr>
          <w:sz w:val="28"/>
          <w:lang w:val="en-GB"/>
        </w:rPr>
      </w:pPr>
      <w:r>
        <w:rPr>
          <w:sz w:val="28"/>
          <w:lang w:val="en-GB"/>
        </w:rPr>
        <w:t xml:space="preserve"> Integration test case I3</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28DA0D32" w14:textId="77777777" w:rsidTr="006A2410">
        <w:trPr>
          <w:trHeight w:val="23"/>
        </w:trPr>
        <w:tc>
          <w:tcPr>
            <w:tcW w:w="2268" w:type="dxa"/>
          </w:tcPr>
          <w:p w14:paraId="237FF30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E9B5A09" w14:textId="44CEAAC4" w:rsidR="0059493A" w:rsidRPr="00141BDD" w:rsidRDefault="0059493A" w:rsidP="006A2410">
            <w:pPr>
              <w:spacing w:after="0" w:line="240" w:lineRule="auto"/>
              <w:ind w:left="0" w:right="0" w:firstLine="0"/>
              <w:jc w:val="left"/>
              <w:rPr>
                <w:sz w:val="22"/>
                <w:lang w:val="en-GB"/>
              </w:rPr>
            </w:pPr>
            <w:r>
              <w:rPr>
                <w:sz w:val="22"/>
                <w:lang w:val="en-GB"/>
              </w:rPr>
              <w:t>I3T1</w:t>
            </w:r>
          </w:p>
        </w:tc>
      </w:tr>
      <w:tr w:rsidR="0059493A" w14:paraId="44890569" w14:textId="77777777" w:rsidTr="006A2410">
        <w:trPr>
          <w:trHeight w:val="18"/>
        </w:trPr>
        <w:tc>
          <w:tcPr>
            <w:tcW w:w="2268" w:type="dxa"/>
          </w:tcPr>
          <w:p w14:paraId="50390F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20271B"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ParkingAreaDAO</w:t>
            </w:r>
            <w:proofErr w:type="spellEnd"/>
            <w:r>
              <w:rPr>
                <w:sz w:val="22"/>
                <w:lang w:val="en-GB"/>
              </w:rPr>
              <w:t xml:space="preserve"> → Database</w:t>
            </w:r>
          </w:p>
        </w:tc>
      </w:tr>
      <w:tr w:rsidR="0059493A" w14:paraId="53F7406D" w14:textId="77777777" w:rsidTr="006A2410">
        <w:trPr>
          <w:trHeight w:val="18"/>
        </w:trPr>
        <w:tc>
          <w:tcPr>
            <w:tcW w:w="2268" w:type="dxa"/>
          </w:tcPr>
          <w:p w14:paraId="57A1556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6355219C" w14:textId="77777777" w:rsidR="0059493A" w:rsidRDefault="0059493A" w:rsidP="006A2410">
            <w:pPr>
              <w:spacing w:after="0" w:line="240" w:lineRule="auto"/>
              <w:ind w:left="0" w:right="0" w:firstLine="0"/>
              <w:jc w:val="left"/>
              <w:rPr>
                <w:sz w:val="22"/>
                <w:lang w:val="en-GB"/>
              </w:rPr>
            </w:pPr>
            <w:proofErr w:type="spellStart"/>
            <w:r>
              <w:rPr>
                <w:sz w:val="22"/>
                <w:lang w:val="en-GB"/>
              </w:rPr>
              <w:t>ParkingArea</w:t>
            </w:r>
            <w:proofErr w:type="spellEnd"/>
          </w:p>
        </w:tc>
      </w:tr>
      <w:tr w:rsidR="0059493A" w:rsidRPr="00DA6384" w14:paraId="0AD1F14B" w14:textId="77777777" w:rsidTr="006A2410">
        <w:trPr>
          <w:trHeight w:val="18"/>
        </w:trPr>
        <w:tc>
          <w:tcPr>
            <w:tcW w:w="2268" w:type="dxa"/>
          </w:tcPr>
          <w:p w14:paraId="4F6F7EDF"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036312B9"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2DC6366C" w14:textId="77777777" w:rsidTr="006A2410">
        <w:trPr>
          <w:trHeight w:val="18"/>
        </w:trPr>
        <w:tc>
          <w:tcPr>
            <w:tcW w:w="2268" w:type="dxa"/>
          </w:tcPr>
          <w:p w14:paraId="3322728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B91A72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51D74437" w14:textId="77777777" w:rsidTr="006A2410">
        <w:trPr>
          <w:trHeight w:val="18"/>
        </w:trPr>
        <w:tc>
          <w:tcPr>
            <w:tcW w:w="2268" w:type="dxa"/>
          </w:tcPr>
          <w:p w14:paraId="28228A0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01507C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22A539BC" w14:textId="72CA7236" w:rsidR="0059493A" w:rsidRDefault="0059493A" w:rsidP="00772E55">
      <w:pPr>
        <w:spacing w:after="120"/>
        <w:ind w:right="2183"/>
        <w:rPr>
          <w:sz w:val="22"/>
          <w:lang w:val="en-GB"/>
        </w:rPr>
      </w:pPr>
    </w:p>
    <w:p w14:paraId="5B8C81E5" w14:textId="619C7596" w:rsidR="0059493A" w:rsidRDefault="0059493A" w:rsidP="00772E55">
      <w:pPr>
        <w:spacing w:after="120"/>
        <w:ind w:right="2183"/>
        <w:rPr>
          <w:sz w:val="22"/>
          <w:lang w:val="en-GB"/>
        </w:rPr>
      </w:pPr>
    </w:p>
    <w:p w14:paraId="4A57F194" w14:textId="2A83A34D" w:rsidR="0059493A" w:rsidRPr="0059493A" w:rsidRDefault="0059493A" w:rsidP="0059493A">
      <w:pPr>
        <w:pStyle w:val="Heading2"/>
        <w:numPr>
          <w:ilvl w:val="1"/>
          <w:numId w:val="5"/>
        </w:numPr>
        <w:rPr>
          <w:sz w:val="28"/>
          <w:lang w:val="en-GB"/>
        </w:rPr>
      </w:pPr>
      <w:r>
        <w:rPr>
          <w:sz w:val="28"/>
          <w:lang w:val="en-GB"/>
        </w:rPr>
        <w:t xml:space="preserve"> Integration test case I4</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5C4F235B" w14:textId="77777777" w:rsidTr="006A2410">
        <w:trPr>
          <w:trHeight w:val="23"/>
        </w:trPr>
        <w:tc>
          <w:tcPr>
            <w:tcW w:w="2268" w:type="dxa"/>
          </w:tcPr>
          <w:p w14:paraId="6B7E3F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65612ED9" w14:textId="578784EF" w:rsidR="0059493A" w:rsidRPr="00141BDD" w:rsidRDefault="0059493A" w:rsidP="006A2410">
            <w:pPr>
              <w:spacing w:after="0" w:line="240" w:lineRule="auto"/>
              <w:ind w:left="0" w:right="0" w:firstLine="0"/>
              <w:jc w:val="left"/>
              <w:rPr>
                <w:sz w:val="22"/>
                <w:lang w:val="en-GB"/>
              </w:rPr>
            </w:pPr>
            <w:r>
              <w:rPr>
                <w:sz w:val="22"/>
                <w:lang w:val="en-GB"/>
              </w:rPr>
              <w:t>I4T1</w:t>
            </w:r>
          </w:p>
        </w:tc>
      </w:tr>
      <w:tr w:rsidR="0059493A" w14:paraId="0C106AB5" w14:textId="77777777" w:rsidTr="006A2410">
        <w:trPr>
          <w:trHeight w:val="18"/>
        </w:trPr>
        <w:tc>
          <w:tcPr>
            <w:tcW w:w="2268" w:type="dxa"/>
          </w:tcPr>
          <w:p w14:paraId="630C42CE"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86BD67D"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Database</w:t>
            </w:r>
          </w:p>
        </w:tc>
      </w:tr>
      <w:tr w:rsidR="0059493A" w14:paraId="7996EB76" w14:textId="77777777" w:rsidTr="006A2410">
        <w:trPr>
          <w:trHeight w:val="18"/>
        </w:trPr>
        <w:tc>
          <w:tcPr>
            <w:tcW w:w="2268" w:type="dxa"/>
          </w:tcPr>
          <w:p w14:paraId="6CDA477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CF3A1E8"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604C79FC" w14:textId="77777777" w:rsidTr="006A2410">
        <w:trPr>
          <w:trHeight w:val="18"/>
        </w:trPr>
        <w:tc>
          <w:tcPr>
            <w:tcW w:w="2268" w:type="dxa"/>
          </w:tcPr>
          <w:p w14:paraId="2DD4183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CB0A8E7"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26D2AC6" w14:textId="77777777" w:rsidTr="006A2410">
        <w:trPr>
          <w:trHeight w:val="18"/>
        </w:trPr>
        <w:tc>
          <w:tcPr>
            <w:tcW w:w="2268" w:type="dxa"/>
          </w:tcPr>
          <w:p w14:paraId="70F0B11B"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CC73C9D"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2DA5564D" w14:textId="77777777" w:rsidTr="006A2410">
        <w:trPr>
          <w:trHeight w:val="18"/>
        </w:trPr>
        <w:tc>
          <w:tcPr>
            <w:tcW w:w="2268" w:type="dxa"/>
          </w:tcPr>
          <w:p w14:paraId="110EE2A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31A93D0" w14:textId="77777777" w:rsidR="0059493A" w:rsidRDefault="0059493A" w:rsidP="006A2410">
            <w:pPr>
              <w:spacing w:after="0" w:line="240" w:lineRule="auto"/>
              <w:ind w:left="0" w:right="0" w:firstLine="0"/>
              <w:jc w:val="left"/>
              <w:rPr>
                <w:sz w:val="22"/>
                <w:lang w:val="en-GB"/>
              </w:rPr>
            </w:pPr>
            <w:r>
              <w:rPr>
                <w:sz w:val="22"/>
                <w:lang w:val="en-GB"/>
              </w:rPr>
              <w:t>N/A</w:t>
            </w:r>
          </w:p>
        </w:tc>
      </w:tr>
    </w:tbl>
    <w:p w14:paraId="627E497F" w14:textId="09BF6483" w:rsidR="0059493A"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3D5FF7FB" w14:textId="77777777" w:rsidTr="006A2410">
        <w:trPr>
          <w:trHeight w:val="23"/>
        </w:trPr>
        <w:tc>
          <w:tcPr>
            <w:tcW w:w="2268" w:type="dxa"/>
          </w:tcPr>
          <w:p w14:paraId="2AD2403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5EF6CE94" w14:textId="3D1526BD" w:rsidR="0059493A" w:rsidRPr="00141BDD" w:rsidRDefault="0059493A" w:rsidP="006A2410">
            <w:pPr>
              <w:spacing w:after="0" w:line="240" w:lineRule="auto"/>
              <w:ind w:left="0" w:right="0" w:firstLine="0"/>
              <w:jc w:val="left"/>
              <w:rPr>
                <w:sz w:val="22"/>
                <w:lang w:val="en-GB"/>
              </w:rPr>
            </w:pPr>
            <w:r>
              <w:rPr>
                <w:sz w:val="22"/>
                <w:lang w:val="en-GB"/>
              </w:rPr>
              <w:t>I4T2</w:t>
            </w:r>
          </w:p>
        </w:tc>
      </w:tr>
      <w:tr w:rsidR="0059493A" w14:paraId="61DCEF00" w14:textId="77777777" w:rsidTr="006A2410">
        <w:trPr>
          <w:trHeight w:val="18"/>
        </w:trPr>
        <w:tc>
          <w:tcPr>
            <w:tcW w:w="2268" w:type="dxa"/>
          </w:tcPr>
          <w:p w14:paraId="25B92776"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4B2B9416" w14:textId="77777777" w:rsidR="0059493A" w:rsidRDefault="0059493A" w:rsidP="006A2410">
            <w:pPr>
              <w:spacing w:after="0" w:line="240" w:lineRule="auto"/>
              <w:ind w:left="0" w:right="0" w:firstLine="0"/>
              <w:jc w:val="left"/>
              <w:rPr>
                <w:sz w:val="22"/>
                <w:lang w:val="en-GB"/>
              </w:rPr>
            </w:pPr>
            <w:proofErr w:type="spellStart"/>
            <w:r>
              <w:rPr>
                <w:sz w:val="22"/>
                <w:lang w:val="en-GB"/>
              </w:rPr>
              <w:t>CarDAO</w:t>
            </w:r>
            <w:proofErr w:type="spellEnd"/>
            <w:r>
              <w:rPr>
                <w:sz w:val="22"/>
                <w:lang w:val="en-GB"/>
              </w:rPr>
              <w:t xml:space="preserve"> → </w:t>
            </w:r>
            <w:proofErr w:type="spellStart"/>
            <w:r>
              <w:rPr>
                <w:sz w:val="22"/>
                <w:lang w:val="en-GB"/>
              </w:rPr>
              <w:t>DataService</w:t>
            </w:r>
            <w:proofErr w:type="spellEnd"/>
          </w:p>
        </w:tc>
      </w:tr>
      <w:tr w:rsidR="0059493A" w14:paraId="704CD2E6" w14:textId="77777777" w:rsidTr="006A2410">
        <w:trPr>
          <w:trHeight w:val="18"/>
        </w:trPr>
        <w:tc>
          <w:tcPr>
            <w:tcW w:w="2268" w:type="dxa"/>
          </w:tcPr>
          <w:p w14:paraId="73C9B92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CCFF092"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234218DA" w14:textId="77777777" w:rsidTr="006A2410">
        <w:trPr>
          <w:trHeight w:val="18"/>
        </w:trPr>
        <w:tc>
          <w:tcPr>
            <w:tcW w:w="2268" w:type="dxa"/>
          </w:tcPr>
          <w:p w14:paraId="4E43B4CB"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167BB7AD" w14:textId="77777777" w:rsidR="0059493A" w:rsidRDefault="0059493A" w:rsidP="006A2410">
            <w:pPr>
              <w:spacing w:after="0" w:line="240" w:lineRule="auto"/>
              <w:ind w:left="0" w:right="0" w:firstLine="0"/>
              <w:jc w:val="left"/>
              <w:rPr>
                <w:sz w:val="22"/>
                <w:lang w:val="en-GB"/>
              </w:rPr>
            </w:pPr>
            <w:r>
              <w:rPr>
                <w:sz w:val="22"/>
                <w:lang w:val="en-GB"/>
              </w:rPr>
              <w:t xml:space="preserve">The information of the required car </w:t>
            </w:r>
            <w:proofErr w:type="gramStart"/>
            <w:r>
              <w:rPr>
                <w:sz w:val="22"/>
                <w:lang w:val="en-GB"/>
              </w:rPr>
              <w:t>is provided</w:t>
            </w:r>
            <w:proofErr w:type="gramEnd"/>
            <w:r>
              <w:rPr>
                <w:sz w:val="22"/>
                <w:lang w:val="en-GB"/>
              </w:rPr>
              <w:t>.</w:t>
            </w:r>
          </w:p>
        </w:tc>
      </w:tr>
      <w:tr w:rsidR="0059493A" w:rsidRPr="00DA6384" w14:paraId="28634588" w14:textId="77777777" w:rsidTr="006A2410">
        <w:trPr>
          <w:trHeight w:val="18"/>
        </w:trPr>
        <w:tc>
          <w:tcPr>
            <w:tcW w:w="2268" w:type="dxa"/>
          </w:tcPr>
          <w:p w14:paraId="39C03518"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DC1A1A7" w14:textId="77777777" w:rsidR="0059493A" w:rsidRDefault="0059493A" w:rsidP="006A2410">
            <w:pPr>
              <w:spacing w:after="0" w:line="240" w:lineRule="auto"/>
              <w:ind w:left="0" w:right="0" w:firstLine="0"/>
              <w:jc w:val="left"/>
              <w:rPr>
                <w:sz w:val="22"/>
                <w:lang w:val="en-GB"/>
              </w:rPr>
            </w:pPr>
            <w:r>
              <w:rPr>
                <w:sz w:val="22"/>
                <w:lang w:val="en-GB"/>
              </w:rPr>
              <w:t xml:space="preserve">Verify that the </w:t>
            </w:r>
            <w:proofErr w:type="spellStart"/>
            <w:r>
              <w:rPr>
                <w:sz w:val="22"/>
                <w:lang w:val="en-GB"/>
              </w:rPr>
              <w:t>DataService</w:t>
            </w:r>
            <w:proofErr w:type="spellEnd"/>
            <w:r>
              <w:rPr>
                <w:sz w:val="22"/>
                <w:lang w:val="en-GB"/>
              </w:rPr>
              <w:t xml:space="preserve"> can correctly get information on the required car.</w:t>
            </w:r>
          </w:p>
        </w:tc>
      </w:tr>
      <w:tr w:rsidR="0059493A" w14:paraId="4BED5E41" w14:textId="77777777" w:rsidTr="006A2410">
        <w:trPr>
          <w:trHeight w:val="18"/>
        </w:trPr>
        <w:tc>
          <w:tcPr>
            <w:tcW w:w="2268" w:type="dxa"/>
          </w:tcPr>
          <w:p w14:paraId="036F3F49"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DDB94EE"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7FB043" w14:textId="666865BF" w:rsidR="0059493A" w:rsidRDefault="0059493A" w:rsidP="00772E55">
      <w:pPr>
        <w:spacing w:after="120"/>
        <w:ind w:right="2183"/>
        <w:rPr>
          <w:sz w:val="22"/>
          <w:lang w:val="en-GB"/>
        </w:rPr>
      </w:pPr>
    </w:p>
    <w:p w14:paraId="4E142E0C" w14:textId="7D5B8EE9" w:rsidR="00654F82" w:rsidRDefault="00654F82" w:rsidP="00772E55">
      <w:pPr>
        <w:spacing w:after="120"/>
        <w:ind w:right="2183"/>
        <w:rPr>
          <w:sz w:val="22"/>
          <w:lang w:val="en-GB"/>
        </w:rPr>
      </w:pPr>
    </w:p>
    <w:p w14:paraId="3C8681F9" w14:textId="7A6096CE" w:rsidR="00654F82" w:rsidRPr="00654F82" w:rsidRDefault="00654F82" w:rsidP="00654F82">
      <w:pPr>
        <w:pStyle w:val="Heading2"/>
        <w:numPr>
          <w:ilvl w:val="1"/>
          <w:numId w:val="5"/>
        </w:numPr>
        <w:rPr>
          <w:sz w:val="28"/>
          <w:lang w:val="en-GB"/>
        </w:rPr>
      </w:pPr>
      <w:r>
        <w:rPr>
          <w:sz w:val="28"/>
          <w:lang w:val="en-GB"/>
        </w:rPr>
        <w:t xml:space="preserve"> Integration test case I5</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0C64DEE9" w14:textId="77777777" w:rsidTr="006A2410">
        <w:trPr>
          <w:trHeight w:val="23"/>
        </w:trPr>
        <w:tc>
          <w:tcPr>
            <w:tcW w:w="2268" w:type="dxa"/>
          </w:tcPr>
          <w:p w14:paraId="45096120"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3DFD115" w14:textId="37FF4B87" w:rsidR="0059493A" w:rsidRPr="00141BDD" w:rsidRDefault="00654F82" w:rsidP="006A2410">
            <w:pPr>
              <w:spacing w:after="0" w:line="240" w:lineRule="auto"/>
              <w:ind w:left="0" w:right="0" w:firstLine="0"/>
              <w:jc w:val="left"/>
              <w:rPr>
                <w:sz w:val="22"/>
                <w:lang w:val="en-GB"/>
              </w:rPr>
            </w:pPr>
            <w:r>
              <w:rPr>
                <w:sz w:val="22"/>
                <w:lang w:val="en-GB"/>
              </w:rPr>
              <w:t>I5T1</w:t>
            </w:r>
          </w:p>
        </w:tc>
      </w:tr>
      <w:tr w:rsidR="0059493A" w14:paraId="1ED6E53F" w14:textId="77777777" w:rsidTr="006A2410">
        <w:trPr>
          <w:trHeight w:val="18"/>
        </w:trPr>
        <w:tc>
          <w:tcPr>
            <w:tcW w:w="2268" w:type="dxa"/>
          </w:tcPr>
          <w:p w14:paraId="14C840AD" w14:textId="77777777" w:rsidR="0059493A" w:rsidRDefault="0059493A" w:rsidP="006A2410">
            <w:pPr>
              <w:spacing w:after="0" w:line="240" w:lineRule="auto"/>
              <w:ind w:left="0" w:right="0" w:firstLine="0"/>
              <w:jc w:val="left"/>
              <w:rPr>
                <w:sz w:val="22"/>
                <w:lang w:val="en-GB"/>
              </w:rPr>
            </w:pPr>
            <w:r>
              <w:rPr>
                <w:b/>
                <w:sz w:val="22"/>
                <w:lang w:val="en-GB"/>
              </w:rPr>
              <w:lastRenderedPageBreak/>
              <w:t>Test Item(s)</w:t>
            </w:r>
          </w:p>
        </w:tc>
        <w:tc>
          <w:tcPr>
            <w:tcW w:w="4678" w:type="dxa"/>
            <w:vAlign w:val="center"/>
          </w:tcPr>
          <w:p w14:paraId="6165F0E1"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Database</w:t>
            </w:r>
          </w:p>
        </w:tc>
      </w:tr>
      <w:tr w:rsidR="0059493A" w14:paraId="567BC402" w14:textId="77777777" w:rsidTr="006A2410">
        <w:trPr>
          <w:trHeight w:val="18"/>
        </w:trPr>
        <w:tc>
          <w:tcPr>
            <w:tcW w:w="2268" w:type="dxa"/>
          </w:tcPr>
          <w:p w14:paraId="35255EE1"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5B5B208"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SpecialParkingArea</w:t>
            </w:r>
            <w:proofErr w:type="spellEnd"/>
          </w:p>
        </w:tc>
      </w:tr>
      <w:tr w:rsidR="0059493A" w:rsidRPr="00DA6384" w14:paraId="088D7939" w14:textId="77777777" w:rsidTr="006A2410">
        <w:trPr>
          <w:trHeight w:val="18"/>
        </w:trPr>
        <w:tc>
          <w:tcPr>
            <w:tcW w:w="2268" w:type="dxa"/>
          </w:tcPr>
          <w:p w14:paraId="651B582A"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512427C" w14:textId="77777777" w:rsidR="0059493A" w:rsidRDefault="0059493A" w:rsidP="006A2410">
            <w:pPr>
              <w:spacing w:after="0" w:line="240" w:lineRule="auto"/>
              <w:ind w:left="0" w:right="0" w:firstLine="0"/>
              <w:jc w:val="left"/>
              <w:rPr>
                <w:sz w:val="22"/>
                <w:lang w:val="en-GB"/>
              </w:rPr>
            </w:pPr>
            <w:r>
              <w:rPr>
                <w:sz w:val="22"/>
                <w:lang w:val="en-GB"/>
              </w:rPr>
              <w:t>The database correctly performs the required action.</w:t>
            </w:r>
          </w:p>
        </w:tc>
      </w:tr>
      <w:tr w:rsidR="0059493A" w:rsidRPr="00DA6384" w14:paraId="60F6EC3C" w14:textId="77777777" w:rsidTr="006A2410">
        <w:trPr>
          <w:trHeight w:val="18"/>
        </w:trPr>
        <w:tc>
          <w:tcPr>
            <w:tcW w:w="2268" w:type="dxa"/>
          </w:tcPr>
          <w:p w14:paraId="367041F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0B9EAA46" w14:textId="77777777" w:rsidR="0059493A" w:rsidRDefault="0059493A" w:rsidP="006A2410">
            <w:pPr>
              <w:spacing w:after="0" w:line="240" w:lineRule="auto"/>
              <w:ind w:left="0" w:right="0" w:firstLine="0"/>
              <w:jc w:val="left"/>
              <w:rPr>
                <w:sz w:val="22"/>
                <w:lang w:val="en-GB"/>
              </w:rPr>
            </w:pPr>
            <w:r>
              <w:rPr>
                <w:sz w:val="22"/>
                <w:lang w:val="en-GB"/>
              </w:rPr>
              <w:t>Test select, update, insert and delete operations required from the DAO on the database.</w:t>
            </w:r>
          </w:p>
        </w:tc>
      </w:tr>
      <w:tr w:rsidR="0059493A" w14:paraId="18755817" w14:textId="77777777" w:rsidTr="006A2410">
        <w:trPr>
          <w:trHeight w:val="18"/>
        </w:trPr>
        <w:tc>
          <w:tcPr>
            <w:tcW w:w="2268" w:type="dxa"/>
          </w:tcPr>
          <w:p w14:paraId="7BD1AB76"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35ABBCC3" w14:textId="77777777" w:rsidR="0059493A" w:rsidRDefault="0059493A" w:rsidP="006A2410">
            <w:pPr>
              <w:spacing w:after="0" w:line="240" w:lineRule="auto"/>
              <w:ind w:left="0" w:right="0" w:firstLine="0"/>
              <w:jc w:val="left"/>
              <w:rPr>
                <w:sz w:val="22"/>
                <w:lang w:val="en-GB"/>
              </w:rPr>
            </w:pPr>
            <w:r>
              <w:rPr>
                <w:sz w:val="22"/>
                <w:lang w:val="en-GB"/>
              </w:rPr>
              <w:t>N/A</w:t>
            </w:r>
          </w:p>
        </w:tc>
      </w:tr>
    </w:tbl>
    <w:p w14:paraId="75E3FCF5" w14:textId="36C3BC7B" w:rsidR="0059493A"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141BDD" w14:paraId="4A4D5BD9" w14:textId="77777777" w:rsidTr="006A2410">
        <w:trPr>
          <w:trHeight w:val="23"/>
        </w:trPr>
        <w:tc>
          <w:tcPr>
            <w:tcW w:w="2268" w:type="dxa"/>
          </w:tcPr>
          <w:p w14:paraId="0993B25E"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22E6E62" w14:textId="49836178" w:rsidR="0059493A" w:rsidRPr="00141BDD" w:rsidRDefault="00654F82" w:rsidP="006A2410">
            <w:pPr>
              <w:spacing w:after="0" w:line="240" w:lineRule="auto"/>
              <w:ind w:left="0" w:right="0" w:firstLine="0"/>
              <w:jc w:val="left"/>
              <w:rPr>
                <w:sz w:val="22"/>
                <w:lang w:val="en-GB"/>
              </w:rPr>
            </w:pPr>
            <w:r>
              <w:rPr>
                <w:sz w:val="22"/>
                <w:lang w:val="en-GB"/>
              </w:rPr>
              <w:t>I5</w:t>
            </w:r>
            <w:r w:rsidR="0059493A">
              <w:rPr>
                <w:sz w:val="22"/>
                <w:lang w:val="en-GB"/>
              </w:rPr>
              <w:t>T2</w:t>
            </w:r>
          </w:p>
        </w:tc>
      </w:tr>
      <w:tr w:rsidR="0059493A" w14:paraId="103DA8CB" w14:textId="77777777" w:rsidTr="006A2410">
        <w:trPr>
          <w:trHeight w:val="18"/>
        </w:trPr>
        <w:tc>
          <w:tcPr>
            <w:tcW w:w="2268" w:type="dxa"/>
          </w:tcPr>
          <w:p w14:paraId="14C9812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16CA68A" w14:textId="77777777" w:rsidR="0059493A" w:rsidRDefault="0059493A" w:rsidP="006A2410">
            <w:pPr>
              <w:spacing w:after="0" w:line="240" w:lineRule="auto"/>
              <w:ind w:left="0" w:right="0" w:firstLine="0"/>
              <w:jc w:val="left"/>
              <w:rPr>
                <w:sz w:val="22"/>
                <w:lang w:val="en-GB"/>
              </w:rPr>
            </w:pPr>
            <w:proofErr w:type="spellStart"/>
            <w:r>
              <w:rPr>
                <w:sz w:val="22"/>
                <w:lang w:val="en-GB"/>
              </w:rPr>
              <w:t>SParkingAreaDAO</w:t>
            </w:r>
            <w:proofErr w:type="spellEnd"/>
            <w:r>
              <w:rPr>
                <w:sz w:val="22"/>
                <w:lang w:val="en-GB"/>
              </w:rPr>
              <w:t xml:space="preserve"> → </w:t>
            </w:r>
            <w:proofErr w:type="spellStart"/>
            <w:r>
              <w:rPr>
                <w:sz w:val="22"/>
                <w:lang w:val="en-GB"/>
              </w:rPr>
              <w:t>DataService</w:t>
            </w:r>
            <w:proofErr w:type="spellEnd"/>
          </w:p>
        </w:tc>
      </w:tr>
      <w:tr w:rsidR="0059493A" w:rsidRPr="00DA6384" w14:paraId="3A070732" w14:textId="77777777" w:rsidTr="006A2410">
        <w:trPr>
          <w:trHeight w:val="18"/>
        </w:trPr>
        <w:tc>
          <w:tcPr>
            <w:tcW w:w="2268" w:type="dxa"/>
          </w:tcPr>
          <w:p w14:paraId="2881311D"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7F45F64E" w14:textId="77777777" w:rsidR="0059493A" w:rsidRDefault="0059493A" w:rsidP="006A2410">
            <w:pPr>
              <w:spacing w:after="0" w:line="240" w:lineRule="auto"/>
              <w:ind w:left="0" w:right="0" w:firstLine="0"/>
              <w:jc w:val="left"/>
              <w:rPr>
                <w:sz w:val="22"/>
                <w:lang w:val="en-GB"/>
              </w:rPr>
            </w:pPr>
            <w:r>
              <w:rPr>
                <w:sz w:val="22"/>
                <w:lang w:val="en-GB"/>
              </w:rPr>
              <w:t>Request for the reservation of a power plug of a certain special parking area.</w:t>
            </w:r>
          </w:p>
        </w:tc>
      </w:tr>
      <w:tr w:rsidR="0059493A" w:rsidRPr="00DA6384" w14:paraId="1A7A0A51" w14:textId="77777777" w:rsidTr="006A2410">
        <w:trPr>
          <w:trHeight w:val="18"/>
        </w:trPr>
        <w:tc>
          <w:tcPr>
            <w:tcW w:w="2268" w:type="dxa"/>
          </w:tcPr>
          <w:p w14:paraId="3AABE28E"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F1F2FC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DataService</w:t>
            </w:r>
            <w:proofErr w:type="spellEnd"/>
            <w:r>
              <w:rPr>
                <w:sz w:val="22"/>
                <w:lang w:val="en-GB"/>
              </w:rPr>
              <w:t xml:space="preserve"> provides the correct response and reserves the designated power plug for the specified power station.</w:t>
            </w:r>
          </w:p>
        </w:tc>
      </w:tr>
      <w:tr w:rsidR="0059493A" w:rsidRPr="00DA6384" w14:paraId="30C0B162" w14:textId="77777777" w:rsidTr="006A2410">
        <w:trPr>
          <w:trHeight w:val="18"/>
        </w:trPr>
        <w:tc>
          <w:tcPr>
            <w:tcW w:w="2268" w:type="dxa"/>
          </w:tcPr>
          <w:p w14:paraId="56EA917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FDBDD2B" w14:textId="77777777" w:rsidR="0059493A" w:rsidRDefault="0059493A" w:rsidP="006A2410">
            <w:pPr>
              <w:spacing w:after="0" w:line="240" w:lineRule="auto"/>
              <w:ind w:left="0" w:right="0" w:firstLine="0"/>
              <w:jc w:val="left"/>
              <w:rPr>
                <w:sz w:val="22"/>
                <w:lang w:val="en-GB"/>
              </w:rPr>
            </w:pPr>
            <w:r>
              <w:rPr>
                <w:sz w:val="22"/>
                <w:lang w:val="en-GB"/>
              </w:rPr>
              <w:t>Test the correct reservation of the power plug in the special parking area sent as an input.</w:t>
            </w:r>
          </w:p>
        </w:tc>
      </w:tr>
      <w:tr w:rsidR="0059493A" w14:paraId="0A85AA11" w14:textId="77777777" w:rsidTr="006A2410">
        <w:trPr>
          <w:trHeight w:val="18"/>
        </w:trPr>
        <w:tc>
          <w:tcPr>
            <w:tcW w:w="2268" w:type="dxa"/>
          </w:tcPr>
          <w:p w14:paraId="6B61D2B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2DCC531"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E2290A1" w14:textId="09F760AA" w:rsidR="0059493A" w:rsidRDefault="0059493A" w:rsidP="00772E55">
      <w:pPr>
        <w:spacing w:after="120"/>
        <w:ind w:right="2183"/>
        <w:rPr>
          <w:sz w:val="22"/>
          <w:lang w:val="en-GB"/>
        </w:rPr>
      </w:pPr>
    </w:p>
    <w:p w14:paraId="7243FEB2" w14:textId="53810B92" w:rsidR="00654F82" w:rsidRDefault="00654F82" w:rsidP="00772E55">
      <w:pPr>
        <w:spacing w:after="120"/>
        <w:ind w:right="2183"/>
        <w:rPr>
          <w:sz w:val="22"/>
          <w:lang w:val="en-GB"/>
        </w:rPr>
      </w:pPr>
    </w:p>
    <w:p w14:paraId="18A5C366" w14:textId="3FE59846" w:rsidR="00654F82" w:rsidRPr="00654F82" w:rsidRDefault="00654F82" w:rsidP="00654F82">
      <w:pPr>
        <w:pStyle w:val="Heading2"/>
        <w:numPr>
          <w:ilvl w:val="1"/>
          <w:numId w:val="5"/>
        </w:numPr>
        <w:rPr>
          <w:sz w:val="28"/>
          <w:lang w:val="en-GB"/>
        </w:rPr>
      </w:pPr>
      <w:r>
        <w:rPr>
          <w:sz w:val="28"/>
          <w:lang w:val="en-GB"/>
        </w:rPr>
        <w:t xml:space="preserve"> Integration test case I6</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CC8E219" w14:textId="77777777" w:rsidTr="006A2410">
        <w:trPr>
          <w:trHeight w:val="23"/>
        </w:trPr>
        <w:tc>
          <w:tcPr>
            <w:tcW w:w="2268" w:type="dxa"/>
          </w:tcPr>
          <w:p w14:paraId="08814C6D"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635DB3D5" w14:textId="480E3D20"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6</w:t>
            </w:r>
            <w:r>
              <w:rPr>
                <w:sz w:val="22"/>
                <w:lang w:val="en-GB"/>
              </w:rPr>
              <w:t>T1</w:t>
            </w:r>
          </w:p>
        </w:tc>
      </w:tr>
      <w:tr w:rsidR="0059493A" w14:paraId="7AD873E6" w14:textId="77777777" w:rsidTr="006A2410">
        <w:trPr>
          <w:trHeight w:val="18"/>
        </w:trPr>
        <w:tc>
          <w:tcPr>
            <w:tcW w:w="2268" w:type="dxa"/>
          </w:tcPr>
          <w:p w14:paraId="6196AC4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C5B04EA" w14:textId="77777777" w:rsidR="0059493A" w:rsidRDefault="0059493A" w:rsidP="006A2410">
            <w:pPr>
              <w:spacing w:after="0" w:line="240" w:lineRule="auto"/>
              <w:ind w:left="0" w:right="0" w:firstLine="0"/>
              <w:jc w:val="left"/>
              <w:rPr>
                <w:sz w:val="22"/>
                <w:lang w:val="en-GB"/>
              </w:rPr>
            </w:pPr>
            <w:r>
              <w:rPr>
                <w:sz w:val="22"/>
                <w:lang w:val="en-GB"/>
              </w:rPr>
              <w:t xml:space="preserve">Authentication → </w:t>
            </w:r>
            <w:proofErr w:type="spellStart"/>
            <w:r>
              <w:rPr>
                <w:sz w:val="22"/>
                <w:lang w:val="en-GB"/>
              </w:rPr>
              <w:t>UserDAO</w:t>
            </w:r>
            <w:proofErr w:type="spellEnd"/>
          </w:p>
        </w:tc>
      </w:tr>
      <w:tr w:rsidR="0059493A" w14:paraId="3E2286B0" w14:textId="77777777" w:rsidTr="006A2410">
        <w:trPr>
          <w:trHeight w:val="18"/>
        </w:trPr>
        <w:tc>
          <w:tcPr>
            <w:tcW w:w="2268" w:type="dxa"/>
          </w:tcPr>
          <w:p w14:paraId="5CE33829"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3EE759B" w14:textId="77777777" w:rsidR="0059493A" w:rsidRDefault="0059493A" w:rsidP="006A2410">
            <w:pPr>
              <w:spacing w:after="0" w:line="240" w:lineRule="auto"/>
              <w:ind w:left="0" w:right="0" w:firstLine="0"/>
              <w:jc w:val="left"/>
              <w:rPr>
                <w:sz w:val="22"/>
                <w:lang w:val="en-GB"/>
              </w:rPr>
            </w:pPr>
            <w:r>
              <w:rPr>
                <w:sz w:val="22"/>
                <w:lang w:val="en-GB"/>
              </w:rPr>
              <w:t>User</w:t>
            </w:r>
          </w:p>
        </w:tc>
      </w:tr>
      <w:tr w:rsidR="0059493A" w:rsidRPr="00DA6384" w14:paraId="4B295E35" w14:textId="77777777" w:rsidTr="006A2410">
        <w:trPr>
          <w:trHeight w:val="18"/>
        </w:trPr>
        <w:tc>
          <w:tcPr>
            <w:tcW w:w="2268" w:type="dxa"/>
          </w:tcPr>
          <w:p w14:paraId="4D95DD7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095CE0D1"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507B9B25" w14:textId="77777777" w:rsidTr="006A2410">
        <w:trPr>
          <w:trHeight w:val="18"/>
        </w:trPr>
        <w:tc>
          <w:tcPr>
            <w:tcW w:w="2268" w:type="dxa"/>
          </w:tcPr>
          <w:p w14:paraId="0D0FFE82"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9A3803E"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3FFC907A" w14:textId="77777777" w:rsidTr="006A2410">
        <w:trPr>
          <w:trHeight w:val="18"/>
        </w:trPr>
        <w:tc>
          <w:tcPr>
            <w:tcW w:w="2268" w:type="dxa"/>
          </w:tcPr>
          <w:p w14:paraId="30FBC55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45CF6257" w14:textId="78F3AAFE" w:rsidR="0059493A" w:rsidRDefault="0059493A" w:rsidP="006A2410">
            <w:pPr>
              <w:spacing w:after="0" w:line="240" w:lineRule="auto"/>
              <w:ind w:left="0" w:right="0" w:firstLine="0"/>
              <w:jc w:val="left"/>
              <w:rPr>
                <w:sz w:val="22"/>
                <w:lang w:val="en-GB"/>
              </w:rPr>
            </w:pPr>
            <w:r>
              <w:rPr>
                <w:sz w:val="22"/>
                <w:lang w:val="en-GB"/>
              </w:rPr>
              <w:t>Test Case I</w:t>
            </w:r>
            <w:r w:rsidR="00876508">
              <w:rPr>
                <w:sz w:val="22"/>
                <w:lang w:val="en-GB"/>
              </w:rPr>
              <w:t>1</w:t>
            </w:r>
            <w:r>
              <w:rPr>
                <w:sz w:val="22"/>
                <w:lang w:val="en-GB"/>
              </w:rPr>
              <w:t>T1 succeeded.</w:t>
            </w:r>
          </w:p>
        </w:tc>
      </w:tr>
    </w:tbl>
    <w:p w14:paraId="573F6F3C" w14:textId="77777777" w:rsidR="0059493A" w:rsidRDefault="0059493A" w:rsidP="0059493A">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1EC5467F" w14:textId="77777777" w:rsidTr="006A2410">
        <w:trPr>
          <w:trHeight w:val="23"/>
        </w:trPr>
        <w:tc>
          <w:tcPr>
            <w:tcW w:w="2268" w:type="dxa"/>
          </w:tcPr>
          <w:p w14:paraId="379B459C" w14:textId="77777777" w:rsidR="0059493A" w:rsidRPr="00A459C4" w:rsidRDefault="0059493A" w:rsidP="006A2410">
            <w:pPr>
              <w:spacing w:after="0" w:line="240" w:lineRule="auto"/>
              <w:ind w:left="0" w:right="0" w:firstLine="0"/>
              <w:jc w:val="left"/>
              <w:rPr>
                <w:b/>
                <w:sz w:val="22"/>
                <w:lang w:val="en-GB"/>
              </w:rPr>
            </w:pPr>
            <w:r>
              <w:rPr>
                <w:b/>
                <w:sz w:val="22"/>
                <w:lang w:val="en-GB"/>
              </w:rPr>
              <w:lastRenderedPageBreak/>
              <w:t>Test Case Identifier</w:t>
            </w:r>
          </w:p>
        </w:tc>
        <w:tc>
          <w:tcPr>
            <w:tcW w:w="4678" w:type="dxa"/>
            <w:vAlign w:val="center"/>
          </w:tcPr>
          <w:p w14:paraId="5ACA5254" w14:textId="227E7036" w:rsidR="0059493A" w:rsidRPr="00FA2C39" w:rsidRDefault="00654F82" w:rsidP="006A2410">
            <w:pPr>
              <w:spacing w:after="0" w:line="240" w:lineRule="auto"/>
              <w:ind w:left="0" w:right="0" w:firstLine="0"/>
              <w:jc w:val="left"/>
              <w:rPr>
                <w:sz w:val="22"/>
                <w:lang w:val="en-GB"/>
              </w:rPr>
            </w:pPr>
            <w:r>
              <w:rPr>
                <w:sz w:val="22"/>
                <w:lang w:val="en-GB"/>
              </w:rPr>
              <w:t>I6</w:t>
            </w:r>
            <w:r w:rsidR="0059493A">
              <w:rPr>
                <w:sz w:val="22"/>
                <w:lang w:val="en-GB"/>
              </w:rPr>
              <w:t>T2</w:t>
            </w:r>
          </w:p>
        </w:tc>
      </w:tr>
      <w:tr w:rsidR="0059493A" w14:paraId="78EA3839" w14:textId="77777777" w:rsidTr="006A2410">
        <w:trPr>
          <w:trHeight w:val="18"/>
        </w:trPr>
        <w:tc>
          <w:tcPr>
            <w:tcW w:w="2268" w:type="dxa"/>
          </w:tcPr>
          <w:p w14:paraId="112E31C8"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4388F9D" w14:textId="77777777" w:rsidR="0059493A" w:rsidRPr="00141BDD" w:rsidRDefault="0059493A" w:rsidP="006A2410">
            <w:pPr>
              <w:spacing w:after="0" w:line="240" w:lineRule="auto"/>
              <w:ind w:left="0" w:right="0" w:firstLine="0"/>
              <w:jc w:val="left"/>
              <w:rPr>
                <w:sz w:val="22"/>
                <w:highlight w:val="yellow"/>
                <w:lang w:val="en-GB"/>
              </w:rPr>
            </w:pPr>
            <w:r>
              <w:rPr>
                <w:sz w:val="22"/>
                <w:lang w:val="en-GB"/>
              </w:rPr>
              <w:t xml:space="preserve">Authentication → </w:t>
            </w:r>
            <w:proofErr w:type="spellStart"/>
            <w:r>
              <w:rPr>
                <w:sz w:val="22"/>
                <w:lang w:val="en-GB"/>
              </w:rPr>
              <w:t>OperatorDAO</w:t>
            </w:r>
            <w:proofErr w:type="spellEnd"/>
          </w:p>
        </w:tc>
      </w:tr>
      <w:tr w:rsidR="0059493A" w14:paraId="24EB2407" w14:textId="77777777" w:rsidTr="006A2410">
        <w:trPr>
          <w:trHeight w:val="18"/>
        </w:trPr>
        <w:tc>
          <w:tcPr>
            <w:tcW w:w="2268" w:type="dxa"/>
          </w:tcPr>
          <w:p w14:paraId="4C7BD9C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65E262B" w14:textId="77777777" w:rsidR="0059493A" w:rsidRDefault="0059493A" w:rsidP="006A2410">
            <w:pPr>
              <w:spacing w:after="0" w:line="240" w:lineRule="auto"/>
              <w:ind w:left="0" w:right="0" w:firstLine="0"/>
              <w:jc w:val="left"/>
              <w:rPr>
                <w:sz w:val="22"/>
                <w:lang w:val="en-GB"/>
              </w:rPr>
            </w:pPr>
            <w:r>
              <w:rPr>
                <w:sz w:val="22"/>
                <w:lang w:val="en-GB"/>
              </w:rPr>
              <w:t>Operator</w:t>
            </w:r>
          </w:p>
        </w:tc>
      </w:tr>
      <w:tr w:rsidR="0059493A" w:rsidRPr="00DA6384" w14:paraId="0FF317A6" w14:textId="77777777" w:rsidTr="006A2410">
        <w:trPr>
          <w:trHeight w:val="18"/>
        </w:trPr>
        <w:tc>
          <w:tcPr>
            <w:tcW w:w="2268" w:type="dxa"/>
          </w:tcPr>
          <w:p w14:paraId="6BD1E3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E09FB1A" w14:textId="77777777" w:rsidR="0059493A" w:rsidRDefault="0059493A" w:rsidP="006A2410">
            <w:pPr>
              <w:spacing w:after="0" w:line="240" w:lineRule="auto"/>
              <w:ind w:left="0" w:right="0" w:firstLine="0"/>
              <w:jc w:val="left"/>
              <w:rPr>
                <w:sz w:val="22"/>
                <w:lang w:val="en-GB"/>
              </w:rPr>
            </w:pPr>
            <w:r>
              <w:rPr>
                <w:sz w:val="22"/>
                <w:lang w:val="en-GB"/>
              </w:rPr>
              <w:t>The DAO correctly verifies information entered for the authentication.</w:t>
            </w:r>
          </w:p>
        </w:tc>
      </w:tr>
      <w:tr w:rsidR="0059493A" w:rsidRPr="00DA6384" w14:paraId="4D1344FE" w14:textId="77777777" w:rsidTr="006A2410">
        <w:trPr>
          <w:trHeight w:val="18"/>
        </w:trPr>
        <w:tc>
          <w:tcPr>
            <w:tcW w:w="2268" w:type="dxa"/>
          </w:tcPr>
          <w:p w14:paraId="7BDEF0E0"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32CBBCB5" w14:textId="77777777" w:rsidR="0059493A" w:rsidRDefault="0059493A" w:rsidP="006A2410">
            <w:pPr>
              <w:spacing w:after="0" w:line="240" w:lineRule="auto"/>
              <w:ind w:left="0" w:right="0" w:firstLine="0"/>
              <w:jc w:val="left"/>
              <w:rPr>
                <w:sz w:val="22"/>
                <w:lang w:val="en-GB"/>
              </w:rPr>
            </w:pPr>
            <w:r>
              <w:rPr>
                <w:sz w:val="22"/>
                <w:lang w:val="en-GB"/>
              </w:rPr>
              <w:t>Ensure that the request from the Authentication controller to the DAO receives the right feedback.</w:t>
            </w:r>
          </w:p>
        </w:tc>
      </w:tr>
      <w:tr w:rsidR="0059493A" w14:paraId="47D1D606" w14:textId="77777777" w:rsidTr="006A2410">
        <w:trPr>
          <w:trHeight w:val="18"/>
        </w:trPr>
        <w:tc>
          <w:tcPr>
            <w:tcW w:w="2268" w:type="dxa"/>
          </w:tcPr>
          <w:p w14:paraId="774AAAE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68C1A19" w14:textId="3291B384" w:rsidR="0059493A" w:rsidRDefault="00876508" w:rsidP="006A2410">
            <w:pPr>
              <w:spacing w:after="0" w:line="240" w:lineRule="auto"/>
              <w:ind w:left="0" w:right="0" w:firstLine="0"/>
              <w:jc w:val="left"/>
              <w:rPr>
                <w:sz w:val="22"/>
                <w:lang w:val="en-GB"/>
              </w:rPr>
            </w:pPr>
            <w:r>
              <w:rPr>
                <w:sz w:val="22"/>
                <w:lang w:val="en-GB"/>
              </w:rPr>
              <w:t>I2T1</w:t>
            </w:r>
            <w:r w:rsidR="0059493A">
              <w:rPr>
                <w:sz w:val="22"/>
                <w:lang w:val="en-GB"/>
              </w:rPr>
              <w:t xml:space="preserve"> succeeded.</w:t>
            </w:r>
          </w:p>
        </w:tc>
      </w:tr>
    </w:tbl>
    <w:p w14:paraId="2711615D" w14:textId="080CEBE2" w:rsidR="0059493A" w:rsidRDefault="0059493A" w:rsidP="00772E55">
      <w:pPr>
        <w:spacing w:after="120"/>
        <w:ind w:right="2183"/>
        <w:rPr>
          <w:sz w:val="22"/>
          <w:lang w:val="en-GB"/>
        </w:rPr>
      </w:pPr>
    </w:p>
    <w:p w14:paraId="72C20029" w14:textId="0FA1C1FA" w:rsidR="00654F82" w:rsidRDefault="00654F82" w:rsidP="00772E55">
      <w:pPr>
        <w:spacing w:after="120"/>
        <w:ind w:right="2183"/>
        <w:rPr>
          <w:sz w:val="22"/>
          <w:lang w:val="en-GB"/>
        </w:rPr>
      </w:pPr>
    </w:p>
    <w:p w14:paraId="4B9B4DE4" w14:textId="6486ADAA" w:rsidR="00654F82" w:rsidRPr="00654F82" w:rsidRDefault="00654F82" w:rsidP="00654F82">
      <w:pPr>
        <w:pStyle w:val="Heading2"/>
        <w:numPr>
          <w:ilvl w:val="1"/>
          <w:numId w:val="5"/>
        </w:numPr>
        <w:rPr>
          <w:sz w:val="28"/>
          <w:lang w:val="en-GB"/>
        </w:rPr>
      </w:pPr>
      <w:r>
        <w:rPr>
          <w:sz w:val="28"/>
          <w:lang w:val="en-GB"/>
        </w:rPr>
        <w:t xml:space="preserve"> Integration test case I7</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BDA633C" w14:textId="77777777" w:rsidTr="006A2410">
        <w:trPr>
          <w:trHeight w:val="23"/>
        </w:trPr>
        <w:tc>
          <w:tcPr>
            <w:tcW w:w="2268" w:type="dxa"/>
          </w:tcPr>
          <w:p w14:paraId="538D61C5"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71EC9343" w14:textId="137618F5" w:rsidR="0059493A" w:rsidRPr="00FA2C39" w:rsidRDefault="00654F82" w:rsidP="006A2410">
            <w:pPr>
              <w:spacing w:after="0" w:line="240" w:lineRule="auto"/>
              <w:ind w:left="0" w:right="0" w:firstLine="0"/>
              <w:jc w:val="left"/>
              <w:rPr>
                <w:sz w:val="22"/>
                <w:lang w:val="en-GB"/>
              </w:rPr>
            </w:pPr>
            <w:r>
              <w:rPr>
                <w:sz w:val="22"/>
                <w:lang w:val="en-GB"/>
              </w:rPr>
              <w:t>I7</w:t>
            </w:r>
            <w:r w:rsidR="0059493A">
              <w:rPr>
                <w:sz w:val="22"/>
                <w:lang w:val="en-GB"/>
              </w:rPr>
              <w:t>T1</w:t>
            </w:r>
          </w:p>
        </w:tc>
      </w:tr>
      <w:tr w:rsidR="0059493A" w14:paraId="2DC73497" w14:textId="77777777" w:rsidTr="006A2410">
        <w:trPr>
          <w:trHeight w:val="18"/>
        </w:trPr>
        <w:tc>
          <w:tcPr>
            <w:tcW w:w="2268" w:type="dxa"/>
          </w:tcPr>
          <w:p w14:paraId="241DABD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215750E5" w14:textId="77777777" w:rsidR="0059493A" w:rsidRDefault="0059493A" w:rsidP="006A2410">
            <w:pPr>
              <w:spacing w:after="0" w:line="240" w:lineRule="auto"/>
              <w:ind w:left="0" w:right="0" w:firstLine="0"/>
              <w:jc w:val="left"/>
              <w:rPr>
                <w:sz w:val="22"/>
                <w:lang w:val="en-GB"/>
              </w:rPr>
            </w:pPr>
            <w:proofErr w:type="spellStart"/>
            <w:r>
              <w:rPr>
                <w:sz w:val="22"/>
                <w:lang w:val="en-GB"/>
              </w:rPr>
              <w:t>MaintenanceController</w:t>
            </w:r>
            <w:proofErr w:type="spellEnd"/>
            <w:r>
              <w:rPr>
                <w:sz w:val="22"/>
                <w:lang w:val="en-GB"/>
              </w:rPr>
              <w:t xml:space="preserve"> → </w:t>
            </w:r>
            <w:proofErr w:type="spellStart"/>
            <w:r>
              <w:rPr>
                <w:sz w:val="22"/>
                <w:lang w:val="en-GB"/>
              </w:rPr>
              <w:t>CarDAO</w:t>
            </w:r>
            <w:proofErr w:type="spellEnd"/>
          </w:p>
        </w:tc>
      </w:tr>
      <w:tr w:rsidR="0059493A" w14:paraId="4D24B151" w14:textId="77777777" w:rsidTr="006A2410">
        <w:trPr>
          <w:trHeight w:val="18"/>
        </w:trPr>
        <w:tc>
          <w:tcPr>
            <w:tcW w:w="2268" w:type="dxa"/>
          </w:tcPr>
          <w:p w14:paraId="4E393EB3"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05273B90"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366DBEBF" w14:textId="77777777" w:rsidTr="006A2410">
        <w:trPr>
          <w:trHeight w:val="18"/>
        </w:trPr>
        <w:tc>
          <w:tcPr>
            <w:tcW w:w="2268" w:type="dxa"/>
          </w:tcPr>
          <w:p w14:paraId="13B35E80"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33D0175"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MaintenanceController</w:t>
            </w:r>
            <w:proofErr w:type="spellEnd"/>
            <w:r>
              <w:rPr>
                <w:sz w:val="22"/>
                <w:lang w:val="en-GB"/>
              </w:rPr>
              <w:t xml:space="preserve"> and can provide the correct answer.</w:t>
            </w:r>
          </w:p>
        </w:tc>
      </w:tr>
      <w:tr w:rsidR="0059493A" w:rsidRPr="00DA6384" w14:paraId="5814369A" w14:textId="77777777" w:rsidTr="006A2410">
        <w:trPr>
          <w:trHeight w:val="18"/>
        </w:trPr>
        <w:tc>
          <w:tcPr>
            <w:tcW w:w="2268" w:type="dxa"/>
          </w:tcPr>
          <w:p w14:paraId="2B3B65A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0B871D8"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5EF436B2"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eastAsia="Calibri" w:hAnsiTheme="minorHAnsi" w:cstheme="minorHAnsi"/>
                <w:sz w:val="22"/>
                <w:lang w:val="en-GB"/>
              </w:rPr>
              <w:t>get the list of cars that need maintenance</w:t>
            </w:r>
            <w:r w:rsidRPr="00141BDD">
              <w:rPr>
                <w:rFonts w:asciiTheme="minorHAnsi" w:hAnsiTheme="minorHAnsi" w:cstheme="minorHAnsi"/>
                <w:sz w:val="22"/>
                <w:lang w:val="en-GB"/>
              </w:rPr>
              <w:t xml:space="preserve">, </w:t>
            </w:r>
          </w:p>
          <w:p w14:paraId="59E33297"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141BDD">
              <w:rPr>
                <w:rFonts w:asciiTheme="minorHAnsi" w:hAnsiTheme="minorHAnsi" w:cstheme="minorHAnsi"/>
                <w:sz w:val="22"/>
                <w:lang w:val="en-GB"/>
              </w:rPr>
              <w:t>set the status of a car under maintenance,</w:t>
            </w:r>
          </w:p>
          <w:p w14:paraId="7C18A238" w14:textId="77777777" w:rsidR="0059493A" w:rsidRPr="00141BDD" w:rsidRDefault="0059493A" w:rsidP="006A2410">
            <w:pPr>
              <w:pStyle w:val="ListParagraph"/>
              <w:numPr>
                <w:ilvl w:val="0"/>
                <w:numId w:val="26"/>
              </w:numPr>
              <w:spacing w:after="0" w:line="240" w:lineRule="auto"/>
              <w:ind w:right="0"/>
              <w:rPr>
                <w:sz w:val="22"/>
                <w:lang w:val="en-GB"/>
              </w:rPr>
            </w:pPr>
            <w:proofErr w:type="gramStart"/>
            <w:r w:rsidRPr="00141BDD">
              <w:rPr>
                <w:rFonts w:asciiTheme="minorHAnsi" w:hAnsiTheme="minorHAnsi" w:cstheme="minorHAnsi"/>
                <w:sz w:val="22"/>
                <w:lang w:val="en-GB"/>
              </w:rPr>
              <w:t>perform</w:t>
            </w:r>
            <w:proofErr w:type="gramEnd"/>
            <w:r w:rsidRPr="00141BDD">
              <w:rPr>
                <w:rFonts w:asciiTheme="minorHAnsi" w:hAnsiTheme="minorHAnsi" w:cstheme="minorHAnsi"/>
                <w:sz w:val="22"/>
                <w:lang w:val="en-GB"/>
              </w:rPr>
              <w:t xml:space="preserve"> the end of the maintenance request.</w:t>
            </w:r>
          </w:p>
        </w:tc>
      </w:tr>
      <w:tr w:rsidR="0059493A" w14:paraId="0D8108BC" w14:textId="77777777" w:rsidTr="006A2410">
        <w:trPr>
          <w:trHeight w:val="18"/>
        </w:trPr>
        <w:tc>
          <w:tcPr>
            <w:tcW w:w="2268" w:type="dxa"/>
          </w:tcPr>
          <w:p w14:paraId="1A7FA051"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360C42" w14:textId="5C9BC6FC" w:rsidR="0059493A" w:rsidRDefault="0059493A" w:rsidP="006A2410">
            <w:pPr>
              <w:spacing w:after="0" w:line="240" w:lineRule="auto"/>
              <w:ind w:left="0" w:right="0" w:firstLine="0"/>
              <w:jc w:val="left"/>
              <w:rPr>
                <w:sz w:val="22"/>
                <w:lang w:val="en-GB"/>
              </w:rPr>
            </w:pPr>
            <w:r>
              <w:rPr>
                <w:sz w:val="22"/>
                <w:lang w:val="en-GB"/>
              </w:rPr>
              <w:t xml:space="preserve">Test Case </w:t>
            </w:r>
            <w:r w:rsidR="00876508">
              <w:rPr>
                <w:sz w:val="22"/>
                <w:lang w:val="en-GB"/>
              </w:rPr>
              <w:t>I4T1</w:t>
            </w:r>
            <w:r>
              <w:rPr>
                <w:sz w:val="22"/>
                <w:lang w:val="en-GB"/>
              </w:rPr>
              <w:t xml:space="preserve"> succeeded.</w:t>
            </w:r>
          </w:p>
        </w:tc>
      </w:tr>
    </w:tbl>
    <w:p w14:paraId="45167B05" w14:textId="762AC513" w:rsidR="0059493A" w:rsidRDefault="0059493A" w:rsidP="00772E55">
      <w:pPr>
        <w:spacing w:after="120"/>
        <w:ind w:right="2183"/>
        <w:rPr>
          <w:sz w:val="22"/>
          <w:lang w:val="en-GB"/>
        </w:rPr>
      </w:pPr>
    </w:p>
    <w:p w14:paraId="61D75546" w14:textId="3EBB1337" w:rsidR="00654F82" w:rsidRDefault="00654F82" w:rsidP="00772E55">
      <w:pPr>
        <w:spacing w:after="120"/>
        <w:ind w:right="2183"/>
        <w:rPr>
          <w:sz w:val="22"/>
          <w:lang w:val="en-GB"/>
        </w:rPr>
      </w:pPr>
    </w:p>
    <w:p w14:paraId="29DCFC59" w14:textId="1B804FC9" w:rsidR="00654F82" w:rsidRPr="00654F82" w:rsidRDefault="00654F82" w:rsidP="00654F82">
      <w:pPr>
        <w:pStyle w:val="Heading2"/>
        <w:numPr>
          <w:ilvl w:val="1"/>
          <w:numId w:val="5"/>
        </w:numPr>
        <w:rPr>
          <w:sz w:val="28"/>
          <w:lang w:val="en-GB"/>
        </w:rPr>
      </w:pPr>
      <w:r>
        <w:rPr>
          <w:sz w:val="28"/>
          <w:lang w:val="en-GB"/>
        </w:rPr>
        <w:t xml:space="preserve"> Integration test case I8</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1D4D3B1F" w14:textId="77777777" w:rsidTr="006A2410">
        <w:trPr>
          <w:trHeight w:val="23"/>
        </w:trPr>
        <w:tc>
          <w:tcPr>
            <w:tcW w:w="2268" w:type="dxa"/>
          </w:tcPr>
          <w:p w14:paraId="583D4138"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0FBF75B" w14:textId="005EAD29" w:rsidR="0059493A" w:rsidRPr="00FA2C39" w:rsidRDefault="0059493A" w:rsidP="006A2410">
            <w:pPr>
              <w:spacing w:after="0" w:line="240" w:lineRule="auto"/>
              <w:ind w:left="0" w:right="0" w:firstLine="0"/>
              <w:rPr>
                <w:sz w:val="22"/>
                <w:lang w:val="en-GB"/>
              </w:rPr>
            </w:pPr>
            <w:r>
              <w:rPr>
                <w:sz w:val="22"/>
                <w:lang w:val="en-GB"/>
              </w:rPr>
              <w:t>I</w:t>
            </w:r>
            <w:r w:rsidR="00654F82">
              <w:rPr>
                <w:sz w:val="22"/>
                <w:lang w:val="en-GB"/>
              </w:rPr>
              <w:t>8</w:t>
            </w:r>
            <w:r>
              <w:rPr>
                <w:sz w:val="22"/>
                <w:lang w:val="en-GB"/>
              </w:rPr>
              <w:t>T1</w:t>
            </w:r>
          </w:p>
        </w:tc>
      </w:tr>
      <w:tr w:rsidR="0059493A" w14:paraId="24BE7BD0" w14:textId="77777777" w:rsidTr="006A2410">
        <w:trPr>
          <w:trHeight w:val="18"/>
        </w:trPr>
        <w:tc>
          <w:tcPr>
            <w:tcW w:w="2268" w:type="dxa"/>
          </w:tcPr>
          <w:p w14:paraId="36E1DEAB"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22807C3"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CarDAO</w:t>
            </w:r>
            <w:proofErr w:type="spellEnd"/>
          </w:p>
        </w:tc>
      </w:tr>
      <w:tr w:rsidR="0059493A" w14:paraId="44C2A459" w14:textId="77777777" w:rsidTr="006A2410">
        <w:trPr>
          <w:trHeight w:val="18"/>
        </w:trPr>
        <w:tc>
          <w:tcPr>
            <w:tcW w:w="2268" w:type="dxa"/>
          </w:tcPr>
          <w:p w14:paraId="3AA0A857"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066D9E9" w14:textId="77777777" w:rsidR="0059493A" w:rsidRDefault="0059493A" w:rsidP="006A2410">
            <w:pPr>
              <w:spacing w:after="0" w:line="240" w:lineRule="auto"/>
              <w:ind w:left="0" w:right="0" w:firstLine="0"/>
              <w:jc w:val="left"/>
              <w:rPr>
                <w:sz w:val="22"/>
                <w:lang w:val="en-GB"/>
              </w:rPr>
            </w:pPr>
            <w:r>
              <w:rPr>
                <w:sz w:val="22"/>
                <w:lang w:val="en-GB"/>
              </w:rPr>
              <w:t>Car</w:t>
            </w:r>
          </w:p>
        </w:tc>
      </w:tr>
      <w:tr w:rsidR="0059493A" w:rsidRPr="00DA6384" w14:paraId="65508892" w14:textId="77777777" w:rsidTr="006A2410">
        <w:trPr>
          <w:trHeight w:val="18"/>
        </w:trPr>
        <w:tc>
          <w:tcPr>
            <w:tcW w:w="2268" w:type="dxa"/>
          </w:tcPr>
          <w:p w14:paraId="7A27C8F7" w14:textId="77777777" w:rsidR="0059493A" w:rsidRDefault="0059493A" w:rsidP="006A2410">
            <w:pPr>
              <w:spacing w:after="0" w:line="240" w:lineRule="auto"/>
              <w:ind w:left="0" w:right="0" w:firstLine="0"/>
              <w:jc w:val="left"/>
              <w:rPr>
                <w:sz w:val="22"/>
                <w:lang w:val="en-GB"/>
              </w:rPr>
            </w:pPr>
            <w:r>
              <w:rPr>
                <w:b/>
                <w:sz w:val="22"/>
                <w:lang w:val="en-GB"/>
              </w:rPr>
              <w:lastRenderedPageBreak/>
              <w:t>Output Specification</w:t>
            </w:r>
          </w:p>
        </w:tc>
        <w:tc>
          <w:tcPr>
            <w:tcW w:w="4678" w:type="dxa"/>
            <w:vAlign w:val="center"/>
          </w:tcPr>
          <w:p w14:paraId="63559561"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DA6384" w14:paraId="63413777" w14:textId="77777777" w:rsidTr="006A2410">
        <w:trPr>
          <w:trHeight w:val="18"/>
        </w:trPr>
        <w:tc>
          <w:tcPr>
            <w:tcW w:w="2268" w:type="dxa"/>
          </w:tcPr>
          <w:p w14:paraId="5D943D2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AFBD605"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4A4E3C28"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cars</w:t>
            </w:r>
            <w:r w:rsidRPr="00312651">
              <w:rPr>
                <w:rFonts w:asciiTheme="minorHAnsi" w:hAnsiTheme="minorHAnsi" w:cstheme="minorHAnsi"/>
                <w:sz w:val="22"/>
                <w:lang w:val="en-GB"/>
              </w:rPr>
              <w:t xml:space="preserve">, </w:t>
            </w:r>
          </w:p>
          <w:p w14:paraId="3666A92B"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sidRPr="00312651">
              <w:rPr>
                <w:rFonts w:asciiTheme="minorHAnsi" w:hAnsiTheme="minorHAnsi" w:cstheme="minorHAnsi"/>
                <w:sz w:val="22"/>
                <w:lang w:val="en-GB"/>
              </w:rPr>
              <w:t xml:space="preserve">set the status of a car </w:t>
            </w:r>
            <w:r>
              <w:rPr>
                <w:rFonts w:asciiTheme="minorHAnsi" w:hAnsiTheme="minorHAnsi" w:cstheme="minorHAnsi"/>
                <w:sz w:val="22"/>
                <w:lang w:val="en-GB"/>
              </w:rPr>
              <w:t>in use</w:t>
            </w:r>
            <w:r w:rsidRPr="00312651">
              <w:rPr>
                <w:rFonts w:asciiTheme="minorHAnsi" w:hAnsiTheme="minorHAnsi" w:cstheme="minorHAnsi"/>
                <w:sz w:val="22"/>
                <w:lang w:val="en-GB"/>
              </w:rPr>
              <w:t>,</w:t>
            </w:r>
          </w:p>
          <w:p w14:paraId="1B7499E9" w14:textId="77777777" w:rsidR="0059493A" w:rsidRDefault="0059493A" w:rsidP="006A2410">
            <w:pPr>
              <w:pStyle w:val="ListParagraph"/>
              <w:numPr>
                <w:ilvl w:val="0"/>
                <w:numId w:val="26"/>
              </w:numPr>
              <w:spacing w:after="0" w:line="240" w:lineRule="auto"/>
              <w:ind w:right="0"/>
              <w:rPr>
                <w:sz w:val="22"/>
                <w:lang w:val="en-GB"/>
              </w:rPr>
            </w:pPr>
            <w:proofErr w:type="gramStart"/>
            <w:r>
              <w:rPr>
                <w:rFonts w:asciiTheme="minorHAnsi" w:hAnsiTheme="minorHAnsi" w:cstheme="minorHAnsi"/>
                <w:sz w:val="22"/>
                <w:lang w:val="en-GB"/>
              </w:rPr>
              <w:t>set</w:t>
            </w:r>
            <w:proofErr w:type="gramEnd"/>
            <w:r>
              <w:rPr>
                <w:rFonts w:asciiTheme="minorHAnsi" w:hAnsiTheme="minorHAnsi" w:cstheme="minorHAnsi"/>
                <w:sz w:val="22"/>
                <w:lang w:val="en-GB"/>
              </w:rPr>
              <w:t xml:space="preserve"> the status of a car as available after release</w:t>
            </w:r>
            <w:r w:rsidRPr="00312651">
              <w:rPr>
                <w:rFonts w:asciiTheme="minorHAnsi" w:hAnsiTheme="minorHAnsi" w:cstheme="minorHAnsi"/>
                <w:sz w:val="22"/>
                <w:lang w:val="en-GB"/>
              </w:rPr>
              <w:t>.</w:t>
            </w:r>
          </w:p>
        </w:tc>
      </w:tr>
      <w:tr w:rsidR="0059493A" w14:paraId="0C3A9EF8" w14:textId="77777777" w:rsidTr="006A2410">
        <w:trPr>
          <w:trHeight w:val="18"/>
        </w:trPr>
        <w:tc>
          <w:tcPr>
            <w:tcW w:w="2268" w:type="dxa"/>
          </w:tcPr>
          <w:p w14:paraId="57F9B66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1D890E0" w14:textId="1C18BC76" w:rsidR="0059493A" w:rsidRDefault="00876508" w:rsidP="006A2410">
            <w:pPr>
              <w:spacing w:after="0" w:line="240" w:lineRule="auto"/>
              <w:ind w:left="0" w:right="0" w:firstLine="0"/>
              <w:jc w:val="left"/>
              <w:rPr>
                <w:sz w:val="22"/>
                <w:lang w:val="en-GB"/>
              </w:rPr>
            </w:pPr>
            <w:r>
              <w:rPr>
                <w:sz w:val="22"/>
                <w:lang w:val="en-GB"/>
              </w:rPr>
              <w:t>I4T1</w:t>
            </w:r>
            <w:r w:rsidR="0059493A">
              <w:rPr>
                <w:sz w:val="22"/>
                <w:lang w:val="en-GB"/>
              </w:rPr>
              <w:t xml:space="preserve"> succeeded.</w:t>
            </w:r>
          </w:p>
        </w:tc>
      </w:tr>
    </w:tbl>
    <w:p w14:paraId="447B1A68" w14:textId="77777777" w:rsidR="0059493A" w:rsidRPr="00772E55" w:rsidRDefault="0059493A" w:rsidP="00772E55">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B2DCC01" w14:textId="77777777" w:rsidTr="006A2410">
        <w:trPr>
          <w:trHeight w:val="23"/>
        </w:trPr>
        <w:tc>
          <w:tcPr>
            <w:tcW w:w="2268" w:type="dxa"/>
          </w:tcPr>
          <w:p w14:paraId="24565EF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0864C67" w14:textId="2D593AE1" w:rsidR="0059493A" w:rsidRPr="00FA2C39" w:rsidRDefault="00654F82" w:rsidP="006A2410">
            <w:pPr>
              <w:spacing w:after="0" w:line="240" w:lineRule="auto"/>
              <w:ind w:left="0" w:right="0" w:firstLine="0"/>
              <w:jc w:val="left"/>
              <w:rPr>
                <w:sz w:val="22"/>
                <w:lang w:val="en-GB"/>
              </w:rPr>
            </w:pPr>
            <w:r>
              <w:rPr>
                <w:sz w:val="22"/>
                <w:lang w:val="en-GB"/>
              </w:rPr>
              <w:t>I8T2</w:t>
            </w:r>
          </w:p>
        </w:tc>
      </w:tr>
      <w:tr w:rsidR="0059493A" w14:paraId="2F1EB18F" w14:textId="77777777" w:rsidTr="006A2410">
        <w:trPr>
          <w:trHeight w:val="18"/>
        </w:trPr>
        <w:tc>
          <w:tcPr>
            <w:tcW w:w="2268" w:type="dxa"/>
          </w:tcPr>
          <w:p w14:paraId="06F8323C"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7AABE28A"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SParkingAreaDAO</w:t>
            </w:r>
            <w:proofErr w:type="spellEnd"/>
          </w:p>
        </w:tc>
      </w:tr>
      <w:tr w:rsidR="0059493A" w14:paraId="78D38187" w14:textId="77777777" w:rsidTr="006A2410">
        <w:trPr>
          <w:trHeight w:val="18"/>
        </w:trPr>
        <w:tc>
          <w:tcPr>
            <w:tcW w:w="2268" w:type="dxa"/>
          </w:tcPr>
          <w:p w14:paraId="478E844E"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1767782" w14:textId="77777777" w:rsidR="0059493A" w:rsidRDefault="0059493A" w:rsidP="006A2410">
            <w:pPr>
              <w:spacing w:after="0" w:line="240" w:lineRule="auto"/>
              <w:ind w:left="0" w:right="0" w:firstLine="0"/>
              <w:jc w:val="left"/>
              <w:rPr>
                <w:sz w:val="22"/>
                <w:lang w:val="en-GB"/>
              </w:rPr>
            </w:pPr>
            <w:proofErr w:type="spellStart"/>
            <w:r>
              <w:rPr>
                <w:sz w:val="22"/>
                <w:lang w:val="en-GB"/>
              </w:rPr>
              <w:t>SpecialParking</w:t>
            </w:r>
            <w:proofErr w:type="spellEnd"/>
            <w:r>
              <w:rPr>
                <w:sz w:val="22"/>
                <w:lang w:val="en-GB"/>
              </w:rPr>
              <w:t xml:space="preserve">, </w:t>
            </w:r>
            <w:proofErr w:type="spellStart"/>
            <w:r>
              <w:rPr>
                <w:sz w:val="22"/>
                <w:lang w:val="en-GB"/>
              </w:rPr>
              <w:t>PowerPlug</w:t>
            </w:r>
            <w:proofErr w:type="spellEnd"/>
          </w:p>
        </w:tc>
      </w:tr>
      <w:tr w:rsidR="0059493A" w:rsidRPr="00DA6384" w14:paraId="050A8C99" w14:textId="77777777" w:rsidTr="006A2410">
        <w:trPr>
          <w:trHeight w:val="18"/>
        </w:trPr>
        <w:tc>
          <w:tcPr>
            <w:tcW w:w="2268" w:type="dxa"/>
          </w:tcPr>
          <w:p w14:paraId="651D06EF"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59FF86F" w14:textId="77777777" w:rsidR="0059493A" w:rsidRDefault="0059493A" w:rsidP="006A2410">
            <w:pPr>
              <w:spacing w:after="0" w:line="240" w:lineRule="auto"/>
              <w:ind w:left="0" w:right="0" w:firstLine="0"/>
              <w:jc w:val="left"/>
              <w:rPr>
                <w:sz w:val="22"/>
                <w:lang w:val="en-GB"/>
              </w:rPr>
            </w:pPr>
            <w:r>
              <w:rPr>
                <w:sz w:val="22"/>
                <w:lang w:val="en-GB"/>
              </w:rPr>
              <w:t xml:space="preserve">The DAO handles all the incoming requests from the </w:t>
            </w:r>
            <w:proofErr w:type="spellStart"/>
            <w:r>
              <w:rPr>
                <w:sz w:val="22"/>
                <w:lang w:val="en-GB"/>
              </w:rPr>
              <w:t>ReservationController</w:t>
            </w:r>
            <w:proofErr w:type="spellEnd"/>
            <w:r>
              <w:rPr>
                <w:sz w:val="22"/>
                <w:lang w:val="en-GB"/>
              </w:rPr>
              <w:t xml:space="preserve"> and can provide the correct answer.</w:t>
            </w:r>
          </w:p>
        </w:tc>
      </w:tr>
      <w:tr w:rsidR="0059493A" w:rsidRPr="00DA6384" w14:paraId="1CE71E5E" w14:textId="77777777" w:rsidTr="006A2410">
        <w:trPr>
          <w:trHeight w:val="18"/>
        </w:trPr>
        <w:tc>
          <w:tcPr>
            <w:tcW w:w="2268" w:type="dxa"/>
          </w:tcPr>
          <w:p w14:paraId="00C08DFF"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76141CE4" w14:textId="77777777" w:rsidR="0059493A" w:rsidRDefault="0059493A" w:rsidP="006A2410">
            <w:pPr>
              <w:spacing w:after="0" w:line="240" w:lineRule="auto"/>
              <w:ind w:left="0" w:right="0" w:firstLine="0"/>
              <w:jc w:val="left"/>
              <w:rPr>
                <w:sz w:val="22"/>
                <w:lang w:val="en-GB"/>
              </w:rPr>
            </w:pPr>
            <w:r>
              <w:rPr>
                <w:sz w:val="22"/>
                <w:lang w:val="en-GB"/>
              </w:rPr>
              <w:t>Verify the functions that:</w:t>
            </w:r>
          </w:p>
          <w:p w14:paraId="7CA54BF0" w14:textId="77777777" w:rsidR="0059493A" w:rsidRPr="00312651"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get the list of the available power plugs in the special parking areas</w:t>
            </w:r>
            <w:r w:rsidRPr="00312651">
              <w:rPr>
                <w:rFonts w:asciiTheme="minorHAnsi" w:hAnsiTheme="minorHAnsi" w:cstheme="minorHAnsi"/>
                <w:sz w:val="22"/>
                <w:lang w:val="en-GB"/>
              </w:rPr>
              <w:t xml:space="preserve">, </w:t>
            </w:r>
          </w:p>
          <w:p w14:paraId="6C5F3E54" w14:textId="77777777" w:rsidR="0059493A" w:rsidRDefault="0059493A" w:rsidP="006A2410">
            <w:pPr>
              <w:pStyle w:val="ListParagraph"/>
              <w:numPr>
                <w:ilvl w:val="0"/>
                <w:numId w:val="26"/>
              </w:numPr>
              <w:spacing w:after="0" w:line="240" w:lineRule="auto"/>
              <w:ind w:right="0"/>
              <w:rPr>
                <w:sz w:val="22"/>
                <w:lang w:val="en-GB"/>
              </w:rPr>
            </w:pPr>
            <w:proofErr w:type="gramStart"/>
            <w:r w:rsidRPr="00312651">
              <w:rPr>
                <w:rFonts w:asciiTheme="minorHAnsi" w:hAnsiTheme="minorHAnsi" w:cstheme="minorHAnsi"/>
                <w:sz w:val="22"/>
                <w:lang w:val="en-GB"/>
              </w:rPr>
              <w:t>set</w:t>
            </w:r>
            <w:proofErr w:type="gramEnd"/>
            <w:r w:rsidRPr="00312651">
              <w:rPr>
                <w:rFonts w:asciiTheme="minorHAnsi" w:hAnsiTheme="minorHAnsi" w:cstheme="minorHAnsi"/>
                <w:sz w:val="22"/>
                <w:lang w:val="en-GB"/>
              </w:rPr>
              <w:t xml:space="preserve"> the status of a </w:t>
            </w:r>
            <w:r>
              <w:rPr>
                <w:rFonts w:asciiTheme="minorHAnsi" w:hAnsiTheme="minorHAnsi" w:cstheme="minorHAnsi"/>
                <w:sz w:val="22"/>
                <w:lang w:val="en-GB"/>
              </w:rPr>
              <w:t>power plug and confirm the reservation.</w:t>
            </w:r>
          </w:p>
        </w:tc>
      </w:tr>
      <w:tr w:rsidR="0059493A" w14:paraId="779DD98B" w14:textId="77777777" w:rsidTr="006A2410">
        <w:trPr>
          <w:trHeight w:val="18"/>
        </w:trPr>
        <w:tc>
          <w:tcPr>
            <w:tcW w:w="2268" w:type="dxa"/>
          </w:tcPr>
          <w:p w14:paraId="6984CDB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6D5EACF" w14:textId="1373EE1F" w:rsidR="0059493A" w:rsidRDefault="00876508" w:rsidP="006A2410">
            <w:pPr>
              <w:spacing w:after="0" w:line="240" w:lineRule="auto"/>
              <w:ind w:left="0" w:right="0" w:firstLine="0"/>
              <w:jc w:val="left"/>
              <w:rPr>
                <w:sz w:val="22"/>
                <w:lang w:val="en-GB"/>
              </w:rPr>
            </w:pPr>
            <w:r>
              <w:rPr>
                <w:sz w:val="22"/>
                <w:lang w:val="en-GB"/>
              </w:rPr>
              <w:t>I5T1</w:t>
            </w:r>
            <w:r w:rsidR="0059493A">
              <w:rPr>
                <w:sz w:val="22"/>
                <w:lang w:val="en-GB"/>
              </w:rPr>
              <w:t xml:space="preserve"> succeeded.</w:t>
            </w:r>
          </w:p>
        </w:tc>
      </w:tr>
    </w:tbl>
    <w:p w14:paraId="6727389D" w14:textId="67A15838" w:rsidR="00460185" w:rsidRDefault="00460185" w:rsidP="0059493A">
      <w:pPr>
        <w:spacing w:after="120"/>
        <w:ind w:left="0" w:right="2183" w:firstLine="0"/>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3ED990FA" w14:textId="77777777" w:rsidTr="006A2410">
        <w:trPr>
          <w:trHeight w:val="23"/>
        </w:trPr>
        <w:tc>
          <w:tcPr>
            <w:tcW w:w="2268" w:type="dxa"/>
          </w:tcPr>
          <w:p w14:paraId="3BE64FF1"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0D959749" w14:textId="06FDBF18" w:rsidR="0059493A" w:rsidRPr="00FA2C39" w:rsidRDefault="00654F82" w:rsidP="006A2410">
            <w:pPr>
              <w:spacing w:after="0" w:line="240" w:lineRule="auto"/>
              <w:ind w:left="0" w:right="0" w:firstLine="0"/>
              <w:jc w:val="left"/>
              <w:rPr>
                <w:sz w:val="22"/>
                <w:lang w:val="en-GB"/>
              </w:rPr>
            </w:pPr>
            <w:r>
              <w:rPr>
                <w:sz w:val="22"/>
                <w:lang w:val="en-GB"/>
              </w:rPr>
              <w:t>I8T3</w:t>
            </w:r>
          </w:p>
        </w:tc>
      </w:tr>
      <w:tr w:rsidR="0059493A" w14:paraId="335C1F3F" w14:textId="77777777" w:rsidTr="006A2410">
        <w:trPr>
          <w:trHeight w:val="18"/>
        </w:trPr>
        <w:tc>
          <w:tcPr>
            <w:tcW w:w="2268" w:type="dxa"/>
          </w:tcPr>
          <w:p w14:paraId="3B9BAF45"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5E9FCBD9" w14:textId="77777777" w:rsidR="0059493A" w:rsidRDefault="0059493A" w:rsidP="006A2410">
            <w:pPr>
              <w:spacing w:after="0" w:line="240" w:lineRule="auto"/>
              <w:ind w:left="0" w:right="0" w:firstLine="0"/>
              <w:jc w:val="left"/>
              <w:rPr>
                <w:sz w:val="22"/>
                <w:lang w:val="en-GB"/>
              </w:rPr>
            </w:pPr>
            <w:proofErr w:type="spellStart"/>
            <w:r>
              <w:rPr>
                <w:sz w:val="22"/>
                <w:lang w:val="en-GB"/>
              </w:rPr>
              <w:t>ReservationController</w:t>
            </w:r>
            <w:proofErr w:type="spellEnd"/>
            <w:r>
              <w:rPr>
                <w:sz w:val="22"/>
                <w:lang w:val="en-GB"/>
              </w:rPr>
              <w:t xml:space="preserve"> → </w:t>
            </w:r>
            <w:proofErr w:type="spellStart"/>
            <w:r>
              <w:rPr>
                <w:sz w:val="22"/>
                <w:lang w:val="en-GB"/>
              </w:rPr>
              <w:t>CalculationController</w:t>
            </w:r>
            <w:proofErr w:type="spellEnd"/>
          </w:p>
        </w:tc>
      </w:tr>
      <w:tr w:rsidR="0059493A" w:rsidRPr="00141BDD" w14:paraId="182EC45F" w14:textId="77777777" w:rsidTr="006A2410">
        <w:trPr>
          <w:trHeight w:val="18"/>
        </w:trPr>
        <w:tc>
          <w:tcPr>
            <w:tcW w:w="2268" w:type="dxa"/>
          </w:tcPr>
          <w:p w14:paraId="70277E7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62A84A0" w14:textId="77777777" w:rsidR="0059493A" w:rsidRPr="00141BDD" w:rsidRDefault="0059493A" w:rsidP="006A2410">
            <w:pPr>
              <w:spacing w:after="0" w:line="240" w:lineRule="auto"/>
              <w:ind w:left="0" w:right="0" w:firstLine="0"/>
              <w:jc w:val="left"/>
              <w:rPr>
                <w:sz w:val="22"/>
                <w:highlight w:val="yellow"/>
                <w:lang w:val="en-GB"/>
              </w:rPr>
            </w:pPr>
            <w:proofErr w:type="spellStart"/>
            <w:r w:rsidRPr="00141BDD">
              <w:rPr>
                <w:sz w:val="22"/>
                <w:lang w:val="en-GB"/>
              </w:rPr>
              <w:t>ReservationInfo</w:t>
            </w:r>
            <w:proofErr w:type="spellEnd"/>
          </w:p>
        </w:tc>
      </w:tr>
      <w:tr w:rsidR="0059493A" w:rsidRPr="00DA6384" w14:paraId="219611B2" w14:textId="77777777" w:rsidTr="006A2410">
        <w:trPr>
          <w:trHeight w:val="18"/>
        </w:trPr>
        <w:tc>
          <w:tcPr>
            <w:tcW w:w="2268" w:type="dxa"/>
          </w:tcPr>
          <w:p w14:paraId="5530269C"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33460E0F"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CalculationController</w:t>
            </w:r>
            <w:proofErr w:type="spellEnd"/>
            <w:r>
              <w:rPr>
                <w:sz w:val="22"/>
                <w:lang w:val="en-GB"/>
              </w:rPr>
              <w:t xml:space="preserve"> can provide the expected response to the incoming request.</w:t>
            </w:r>
          </w:p>
        </w:tc>
      </w:tr>
      <w:tr w:rsidR="0059493A" w:rsidRPr="00DA6384" w14:paraId="2E4C37F4" w14:textId="77777777" w:rsidTr="006A2410">
        <w:trPr>
          <w:trHeight w:val="18"/>
        </w:trPr>
        <w:tc>
          <w:tcPr>
            <w:tcW w:w="2268" w:type="dxa"/>
          </w:tcPr>
          <w:p w14:paraId="15318EA4"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2939ED2A" w14:textId="77777777" w:rsidR="0059493A" w:rsidRDefault="0059493A" w:rsidP="006A2410">
            <w:pPr>
              <w:spacing w:after="0" w:line="240" w:lineRule="auto"/>
              <w:ind w:left="0" w:right="0" w:firstLine="0"/>
              <w:jc w:val="left"/>
              <w:rPr>
                <w:sz w:val="22"/>
                <w:lang w:val="en-GB"/>
              </w:rPr>
            </w:pPr>
            <w:r>
              <w:rPr>
                <w:sz w:val="22"/>
                <w:lang w:val="en-GB"/>
              </w:rPr>
              <w:t xml:space="preserve">Verify that the result provided by the </w:t>
            </w:r>
            <w:proofErr w:type="spellStart"/>
            <w:r>
              <w:rPr>
                <w:sz w:val="22"/>
                <w:lang w:val="en-GB"/>
              </w:rPr>
              <w:t>CalculationController</w:t>
            </w:r>
            <w:proofErr w:type="spellEnd"/>
            <w:r>
              <w:rPr>
                <w:sz w:val="22"/>
                <w:lang w:val="en-GB"/>
              </w:rPr>
              <w:t xml:space="preserve"> is correct for the entered parameters.</w:t>
            </w:r>
          </w:p>
        </w:tc>
      </w:tr>
      <w:tr w:rsidR="0059493A" w14:paraId="1A574977" w14:textId="77777777" w:rsidTr="006A2410">
        <w:trPr>
          <w:trHeight w:val="18"/>
        </w:trPr>
        <w:tc>
          <w:tcPr>
            <w:tcW w:w="2268" w:type="dxa"/>
          </w:tcPr>
          <w:p w14:paraId="3D0B615C"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78A2D877" w14:textId="77777777" w:rsidR="0059493A" w:rsidRDefault="0059493A" w:rsidP="006A2410">
            <w:pPr>
              <w:spacing w:after="0" w:line="240" w:lineRule="auto"/>
              <w:ind w:left="0" w:right="0" w:firstLine="0"/>
              <w:jc w:val="left"/>
              <w:rPr>
                <w:sz w:val="22"/>
                <w:lang w:val="en-GB"/>
              </w:rPr>
            </w:pPr>
            <w:r>
              <w:rPr>
                <w:sz w:val="22"/>
                <w:lang w:val="en-GB"/>
              </w:rPr>
              <w:t>N/A</w:t>
            </w:r>
          </w:p>
        </w:tc>
      </w:tr>
    </w:tbl>
    <w:p w14:paraId="0FBA2222" w14:textId="0E23C133" w:rsidR="00460185" w:rsidRDefault="00460185" w:rsidP="004018B1">
      <w:pPr>
        <w:spacing w:after="120"/>
        <w:ind w:right="2183"/>
        <w:rPr>
          <w:sz w:val="22"/>
          <w:lang w:val="en-GB"/>
        </w:rPr>
      </w:pPr>
    </w:p>
    <w:p w14:paraId="0CB7723C" w14:textId="1C620AF0" w:rsidR="00654F82" w:rsidRDefault="00654F82" w:rsidP="004018B1">
      <w:pPr>
        <w:spacing w:after="120"/>
        <w:ind w:right="2183"/>
        <w:rPr>
          <w:sz w:val="22"/>
          <w:lang w:val="en-GB"/>
        </w:rPr>
      </w:pPr>
    </w:p>
    <w:p w14:paraId="784A513B" w14:textId="5B1205DD" w:rsidR="00654F82" w:rsidRPr="00654F82" w:rsidRDefault="00654F82" w:rsidP="00654F82">
      <w:pPr>
        <w:pStyle w:val="Heading2"/>
        <w:numPr>
          <w:ilvl w:val="1"/>
          <w:numId w:val="5"/>
        </w:numPr>
        <w:rPr>
          <w:sz w:val="28"/>
          <w:lang w:val="en-GB"/>
        </w:rPr>
      </w:pPr>
      <w:r>
        <w:rPr>
          <w:sz w:val="28"/>
          <w:lang w:val="en-GB"/>
        </w:rPr>
        <w:t xml:space="preserve"> Integration test case I9</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29636126" w14:textId="77777777" w:rsidTr="006A2410">
        <w:trPr>
          <w:trHeight w:val="23"/>
        </w:trPr>
        <w:tc>
          <w:tcPr>
            <w:tcW w:w="2268" w:type="dxa"/>
          </w:tcPr>
          <w:p w14:paraId="74344DC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598FE60" w14:textId="45CA8B53" w:rsidR="0059493A" w:rsidRPr="00FA2C39" w:rsidRDefault="00654F82" w:rsidP="006A2410">
            <w:pPr>
              <w:spacing w:after="0" w:line="240" w:lineRule="auto"/>
              <w:ind w:left="0" w:right="0" w:firstLine="0"/>
              <w:rPr>
                <w:sz w:val="22"/>
                <w:lang w:val="en-GB"/>
              </w:rPr>
            </w:pPr>
            <w:r>
              <w:rPr>
                <w:sz w:val="22"/>
                <w:lang w:val="en-GB"/>
              </w:rPr>
              <w:t>I9</w:t>
            </w:r>
            <w:r w:rsidR="0059493A">
              <w:rPr>
                <w:sz w:val="22"/>
                <w:lang w:val="en-GB"/>
              </w:rPr>
              <w:t>T1</w:t>
            </w:r>
          </w:p>
        </w:tc>
      </w:tr>
      <w:tr w:rsidR="0059493A" w:rsidRPr="00FA2C39" w14:paraId="6E866655" w14:textId="77777777" w:rsidTr="006A2410">
        <w:trPr>
          <w:trHeight w:val="18"/>
        </w:trPr>
        <w:tc>
          <w:tcPr>
            <w:tcW w:w="2268" w:type="dxa"/>
          </w:tcPr>
          <w:p w14:paraId="6492B217"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AC6FA8A" w14:textId="77777777" w:rsidR="0059493A" w:rsidRPr="00FA2C39" w:rsidRDefault="0059493A" w:rsidP="006A2410">
            <w:pPr>
              <w:spacing w:after="0" w:line="240" w:lineRule="auto"/>
              <w:ind w:left="0" w:right="0" w:firstLine="0"/>
              <w:rPr>
                <w:sz w:val="22"/>
                <w:highlight w:val="yellow"/>
                <w:lang w:val="en-GB"/>
              </w:rPr>
            </w:pPr>
            <w:proofErr w:type="spellStart"/>
            <w:r w:rsidRPr="00772E55">
              <w:rPr>
                <w:sz w:val="22"/>
                <w:lang w:val="en-GB"/>
              </w:rPr>
              <w:t>WebService</w:t>
            </w:r>
            <w:proofErr w:type="spellEnd"/>
            <w:r w:rsidRPr="00772E55">
              <w:rPr>
                <w:sz w:val="22"/>
                <w:lang w:val="en-GB"/>
              </w:rPr>
              <w:t xml:space="preserve"> → Authentication</w:t>
            </w:r>
          </w:p>
        </w:tc>
      </w:tr>
      <w:tr w:rsidR="0059493A" w14:paraId="698516CA" w14:textId="77777777" w:rsidTr="006A2410">
        <w:trPr>
          <w:trHeight w:val="18"/>
        </w:trPr>
        <w:tc>
          <w:tcPr>
            <w:tcW w:w="2268" w:type="dxa"/>
          </w:tcPr>
          <w:p w14:paraId="3510C1CB"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EE74669" w14:textId="77777777" w:rsidR="0059493A" w:rsidRDefault="0059493A" w:rsidP="006A2410">
            <w:pPr>
              <w:spacing w:after="0" w:line="240" w:lineRule="auto"/>
              <w:ind w:left="0" w:right="0" w:firstLine="0"/>
              <w:jc w:val="left"/>
              <w:rPr>
                <w:sz w:val="22"/>
                <w:lang w:val="en-GB"/>
              </w:rPr>
            </w:pPr>
            <w:r>
              <w:rPr>
                <w:sz w:val="22"/>
                <w:lang w:val="en-GB"/>
              </w:rPr>
              <w:t>User or Operator, Request</w:t>
            </w:r>
          </w:p>
        </w:tc>
      </w:tr>
      <w:tr w:rsidR="0059493A" w:rsidRPr="00DA6384" w14:paraId="2569D26B" w14:textId="77777777" w:rsidTr="006A2410">
        <w:trPr>
          <w:trHeight w:val="18"/>
        </w:trPr>
        <w:tc>
          <w:tcPr>
            <w:tcW w:w="2268" w:type="dxa"/>
          </w:tcPr>
          <w:p w14:paraId="31C82BC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67438C4A"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sends the correct request to the Authentication controller and gets the expected response.</w:t>
            </w:r>
          </w:p>
        </w:tc>
      </w:tr>
      <w:tr w:rsidR="0059493A" w:rsidRPr="00DA6384" w14:paraId="0072D0C8" w14:textId="77777777" w:rsidTr="006A2410">
        <w:trPr>
          <w:trHeight w:val="18"/>
        </w:trPr>
        <w:tc>
          <w:tcPr>
            <w:tcW w:w="2268" w:type="dxa"/>
          </w:tcPr>
          <w:p w14:paraId="67BA1D0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9F94ED1" w14:textId="77777777" w:rsidR="0059493A" w:rsidRDefault="0059493A" w:rsidP="006A2410">
            <w:pPr>
              <w:spacing w:after="0" w:line="240" w:lineRule="auto"/>
              <w:ind w:left="0" w:right="0" w:firstLine="0"/>
              <w:jc w:val="left"/>
              <w:rPr>
                <w:sz w:val="22"/>
                <w:lang w:val="en-GB"/>
              </w:rPr>
            </w:pPr>
            <w:r>
              <w:rPr>
                <w:sz w:val="22"/>
                <w:lang w:val="en-GB"/>
              </w:rPr>
              <w:t>Verify that the Authentication controller can correctly verify the entered authentication information for both the user and the operator.</w:t>
            </w:r>
          </w:p>
          <w:p w14:paraId="1C5192A0" w14:textId="77777777" w:rsidR="0059493A" w:rsidRDefault="0059493A" w:rsidP="006A2410">
            <w:pPr>
              <w:spacing w:after="0" w:line="240" w:lineRule="auto"/>
              <w:ind w:left="0" w:right="0" w:firstLine="0"/>
              <w:jc w:val="left"/>
              <w:rPr>
                <w:sz w:val="22"/>
                <w:lang w:val="en-GB"/>
              </w:rPr>
            </w:pPr>
            <w:r>
              <w:rPr>
                <w:sz w:val="22"/>
                <w:lang w:val="en-GB"/>
              </w:rPr>
              <w:t>Ensure that the controller can also correctly perform the registration of a new user (new operator not allowed).</w:t>
            </w:r>
          </w:p>
        </w:tc>
      </w:tr>
      <w:tr w:rsidR="0059493A" w14:paraId="57F27133" w14:textId="77777777" w:rsidTr="006A2410">
        <w:trPr>
          <w:trHeight w:val="18"/>
        </w:trPr>
        <w:tc>
          <w:tcPr>
            <w:tcW w:w="2268" w:type="dxa"/>
          </w:tcPr>
          <w:p w14:paraId="4FC0352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1BC4620E" w14:textId="39912DBB" w:rsidR="0059493A" w:rsidRDefault="0077630F" w:rsidP="006A2410">
            <w:pPr>
              <w:spacing w:after="0" w:line="240" w:lineRule="auto"/>
              <w:ind w:left="0" w:right="0" w:firstLine="0"/>
              <w:jc w:val="left"/>
              <w:rPr>
                <w:sz w:val="22"/>
                <w:lang w:val="en-GB"/>
              </w:rPr>
            </w:pPr>
            <w:r>
              <w:rPr>
                <w:sz w:val="22"/>
                <w:lang w:val="en-GB"/>
              </w:rPr>
              <w:t>I6T1 and I6</w:t>
            </w:r>
            <w:r w:rsidR="0059493A">
              <w:rPr>
                <w:sz w:val="22"/>
                <w:lang w:val="en-GB"/>
              </w:rPr>
              <w:t>T2 succeeded.</w:t>
            </w:r>
          </w:p>
        </w:tc>
      </w:tr>
    </w:tbl>
    <w:p w14:paraId="65EA45D5" w14:textId="3BAFCAB1"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E1FF29" w14:textId="77777777" w:rsidTr="006A2410">
        <w:trPr>
          <w:trHeight w:val="23"/>
        </w:trPr>
        <w:tc>
          <w:tcPr>
            <w:tcW w:w="2268" w:type="dxa"/>
          </w:tcPr>
          <w:p w14:paraId="13831E5B"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283052B7" w14:textId="4CFA98E3" w:rsidR="0059493A" w:rsidRPr="00FA2C39" w:rsidRDefault="00654F82" w:rsidP="006A2410">
            <w:pPr>
              <w:spacing w:after="0" w:line="240" w:lineRule="auto"/>
              <w:ind w:left="0" w:right="0" w:firstLine="0"/>
              <w:jc w:val="left"/>
              <w:rPr>
                <w:sz w:val="22"/>
                <w:lang w:val="en-GB"/>
              </w:rPr>
            </w:pPr>
            <w:r>
              <w:rPr>
                <w:sz w:val="22"/>
                <w:lang w:val="en-GB"/>
              </w:rPr>
              <w:t>I9</w:t>
            </w:r>
            <w:r w:rsidR="0059493A">
              <w:rPr>
                <w:sz w:val="22"/>
                <w:lang w:val="en-GB"/>
              </w:rPr>
              <w:t>T2</w:t>
            </w:r>
          </w:p>
        </w:tc>
      </w:tr>
      <w:tr w:rsidR="0059493A" w14:paraId="2FA9DEC5" w14:textId="77777777" w:rsidTr="006A2410">
        <w:trPr>
          <w:trHeight w:val="18"/>
        </w:trPr>
        <w:tc>
          <w:tcPr>
            <w:tcW w:w="2268" w:type="dxa"/>
          </w:tcPr>
          <w:p w14:paraId="5906A91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6F912E4B" w14:textId="117EE3E3" w:rsidR="0059493A" w:rsidRDefault="0059493A" w:rsidP="006A2410">
            <w:pPr>
              <w:spacing w:after="0" w:line="240" w:lineRule="auto"/>
              <w:ind w:left="0" w:right="0" w:firstLine="0"/>
              <w:jc w:val="left"/>
              <w:rPr>
                <w:sz w:val="22"/>
                <w:lang w:val="en-GB"/>
              </w:rPr>
            </w:pPr>
            <w:proofErr w:type="spellStart"/>
            <w:r w:rsidRPr="00772E55">
              <w:rPr>
                <w:sz w:val="22"/>
                <w:lang w:val="en-GB"/>
              </w:rPr>
              <w:t>WebService</w:t>
            </w:r>
            <w:proofErr w:type="spellEnd"/>
            <w:r w:rsidRPr="00772E55">
              <w:rPr>
                <w:sz w:val="22"/>
                <w:lang w:val="en-GB"/>
              </w:rPr>
              <w:t xml:space="preserve"> </w:t>
            </w:r>
            <w:r>
              <w:rPr>
                <w:sz w:val="22"/>
                <w:lang w:val="en-GB"/>
              </w:rPr>
              <w:t xml:space="preserve">→ </w:t>
            </w:r>
            <w:proofErr w:type="spellStart"/>
            <w:r>
              <w:rPr>
                <w:sz w:val="22"/>
                <w:lang w:val="en-GB"/>
              </w:rPr>
              <w:t>ParkingAreaDAO</w:t>
            </w:r>
            <w:proofErr w:type="spellEnd"/>
          </w:p>
        </w:tc>
      </w:tr>
      <w:tr w:rsidR="0059493A" w14:paraId="7679C6C5" w14:textId="77777777" w:rsidTr="006A2410">
        <w:trPr>
          <w:trHeight w:val="18"/>
        </w:trPr>
        <w:tc>
          <w:tcPr>
            <w:tcW w:w="2268" w:type="dxa"/>
          </w:tcPr>
          <w:p w14:paraId="22D3F838"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8E64F37" w14:textId="238C35D2" w:rsidR="0059493A" w:rsidRDefault="000B2027" w:rsidP="006A2410">
            <w:pPr>
              <w:spacing w:after="0" w:line="240" w:lineRule="auto"/>
              <w:ind w:left="0" w:right="0" w:firstLine="0"/>
              <w:jc w:val="left"/>
              <w:rPr>
                <w:sz w:val="22"/>
                <w:lang w:val="en-GB"/>
              </w:rPr>
            </w:pPr>
            <w:r>
              <w:rPr>
                <w:sz w:val="22"/>
                <w:lang w:val="en-GB"/>
              </w:rPr>
              <w:t>None</w:t>
            </w:r>
          </w:p>
        </w:tc>
      </w:tr>
      <w:tr w:rsidR="0059493A" w:rsidRPr="00DA6384" w14:paraId="1DFF56C1" w14:textId="77777777" w:rsidTr="006A2410">
        <w:trPr>
          <w:trHeight w:val="18"/>
        </w:trPr>
        <w:tc>
          <w:tcPr>
            <w:tcW w:w="2268" w:type="dxa"/>
          </w:tcPr>
          <w:p w14:paraId="38CB72F2"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0057FA9" w14:textId="312F9917" w:rsidR="0059493A" w:rsidRDefault="000B2027" w:rsidP="006A2410">
            <w:pPr>
              <w:spacing w:after="0" w:line="240" w:lineRule="auto"/>
              <w:ind w:left="0" w:right="0" w:firstLine="0"/>
              <w:jc w:val="left"/>
              <w:rPr>
                <w:sz w:val="22"/>
                <w:lang w:val="en-GB"/>
              </w:rPr>
            </w:pPr>
            <w:r>
              <w:rPr>
                <w:sz w:val="22"/>
                <w:lang w:val="en-GB"/>
              </w:rPr>
              <w:t xml:space="preserve">The DAO provides the </w:t>
            </w:r>
            <w:r w:rsidR="00E50DA3">
              <w:rPr>
                <w:sz w:val="22"/>
                <w:lang w:val="en-GB"/>
              </w:rPr>
              <w:t>list of the parking areas.</w:t>
            </w:r>
            <w:r>
              <w:rPr>
                <w:sz w:val="22"/>
                <w:lang w:val="en-GB"/>
              </w:rPr>
              <w:t xml:space="preserve"> </w:t>
            </w:r>
          </w:p>
        </w:tc>
      </w:tr>
      <w:tr w:rsidR="0059493A" w:rsidRPr="00DA6384" w14:paraId="4FC8C232" w14:textId="77777777" w:rsidTr="006A2410">
        <w:trPr>
          <w:trHeight w:val="18"/>
        </w:trPr>
        <w:tc>
          <w:tcPr>
            <w:tcW w:w="2268" w:type="dxa"/>
          </w:tcPr>
          <w:p w14:paraId="67AFF45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643E9436" w14:textId="5C1F4430" w:rsidR="0059493A" w:rsidRDefault="000B2027" w:rsidP="006A2410">
            <w:pPr>
              <w:spacing w:after="0" w:line="240" w:lineRule="auto"/>
              <w:ind w:left="0" w:right="0" w:firstLine="0"/>
              <w:jc w:val="left"/>
              <w:rPr>
                <w:sz w:val="22"/>
                <w:lang w:val="en-GB"/>
              </w:rPr>
            </w:pPr>
            <w:r>
              <w:rPr>
                <w:sz w:val="22"/>
                <w:lang w:val="en-GB"/>
              </w:rPr>
              <w:t xml:space="preserve">Test the initialization of the parking areas. The </w:t>
            </w:r>
            <w:r w:rsidR="00E50DA3">
              <w:rPr>
                <w:sz w:val="22"/>
                <w:lang w:val="en-GB"/>
              </w:rPr>
              <w:t xml:space="preserve">DAO should get the correct information on the database and should return the list of all the parking areas. </w:t>
            </w:r>
          </w:p>
        </w:tc>
      </w:tr>
      <w:tr w:rsidR="0059493A" w14:paraId="6EF8715A" w14:textId="77777777" w:rsidTr="006A2410">
        <w:trPr>
          <w:trHeight w:val="18"/>
        </w:trPr>
        <w:tc>
          <w:tcPr>
            <w:tcW w:w="2268" w:type="dxa"/>
          </w:tcPr>
          <w:p w14:paraId="63CEC530"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E6FB827" w14:textId="610E9C85" w:rsidR="0059493A" w:rsidRDefault="00D4131D" w:rsidP="006A2410">
            <w:pPr>
              <w:spacing w:after="0" w:line="240" w:lineRule="auto"/>
              <w:ind w:left="0" w:right="0" w:firstLine="0"/>
              <w:jc w:val="left"/>
              <w:rPr>
                <w:sz w:val="22"/>
                <w:lang w:val="en-GB"/>
              </w:rPr>
            </w:pPr>
            <w:r>
              <w:rPr>
                <w:sz w:val="22"/>
                <w:lang w:val="en-GB"/>
              </w:rPr>
              <w:t>I3T1 succeeded.</w:t>
            </w:r>
          </w:p>
        </w:tc>
      </w:tr>
    </w:tbl>
    <w:p w14:paraId="61FFBE18" w14:textId="4B5A2551"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5957242E" w14:textId="77777777" w:rsidTr="006A2410">
        <w:trPr>
          <w:trHeight w:val="23"/>
        </w:trPr>
        <w:tc>
          <w:tcPr>
            <w:tcW w:w="2268" w:type="dxa"/>
          </w:tcPr>
          <w:p w14:paraId="272EA48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436A1FEA" w14:textId="6B6043EF" w:rsidR="0059493A" w:rsidRPr="00FA2C39" w:rsidRDefault="00654F82" w:rsidP="006A2410">
            <w:pPr>
              <w:spacing w:after="0" w:line="240" w:lineRule="auto"/>
              <w:ind w:left="0" w:right="0" w:firstLine="0"/>
              <w:rPr>
                <w:sz w:val="22"/>
                <w:lang w:val="en-GB"/>
              </w:rPr>
            </w:pPr>
            <w:r>
              <w:rPr>
                <w:sz w:val="22"/>
                <w:lang w:val="en-GB"/>
              </w:rPr>
              <w:t>I9T3</w:t>
            </w:r>
          </w:p>
        </w:tc>
      </w:tr>
      <w:tr w:rsidR="0059493A" w:rsidRPr="00FA2C39" w14:paraId="7D193EAE" w14:textId="77777777" w:rsidTr="006A2410">
        <w:trPr>
          <w:trHeight w:val="18"/>
        </w:trPr>
        <w:tc>
          <w:tcPr>
            <w:tcW w:w="2268" w:type="dxa"/>
          </w:tcPr>
          <w:p w14:paraId="7F13E02F"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388C655C" w14:textId="77777777" w:rsidR="0059493A" w:rsidRPr="00FA2C39" w:rsidRDefault="0059493A" w:rsidP="006A2410">
            <w:pPr>
              <w:spacing w:after="0" w:line="240" w:lineRule="auto"/>
              <w:ind w:left="0" w:right="0" w:firstLine="0"/>
              <w:jc w:val="left"/>
              <w:rPr>
                <w:sz w:val="22"/>
                <w:highlight w:val="yellow"/>
                <w:lang w:val="en-GB"/>
              </w:rPr>
            </w:pPr>
            <w:proofErr w:type="spellStart"/>
            <w:r w:rsidRPr="00772E55">
              <w:rPr>
                <w:sz w:val="22"/>
                <w:lang w:val="en-GB"/>
              </w:rPr>
              <w:t>WebService</w:t>
            </w:r>
            <w:proofErr w:type="spellEnd"/>
            <w:r w:rsidRPr="00772E55">
              <w:rPr>
                <w:sz w:val="22"/>
                <w:lang w:val="en-GB"/>
              </w:rPr>
              <w:t xml:space="preserve"> → </w:t>
            </w:r>
            <w:proofErr w:type="spellStart"/>
            <w:r w:rsidRPr="00772E55">
              <w:rPr>
                <w:sz w:val="22"/>
                <w:lang w:val="en-GB"/>
              </w:rPr>
              <w:t>MaintenanceController</w:t>
            </w:r>
            <w:proofErr w:type="spellEnd"/>
          </w:p>
        </w:tc>
      </w:tr>
      <w:tr w:rsidR="0059493A" w14:paraId="72E4BE40" w14:textId="77777777" w:rsidTr="006A2410">
        <w:trPr>
          <w:trHeight w:val="18"/>
        </w:trPr>
        <w:tc>
          <w:tcPr>
            <w:tcW w:w="2268" w:type="dxa"/>
          </w:tcPr>
          <w:p w14:paraId="4C86854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5FB30C1E" w14:textId="77777777" w:rsidR="0059493A" w:rsidRDefault="0059493A" w:rsidP="006A2410">
            <w:pPr>
              <w:spacing w:after="0" w:line="240" w:lineRule="auto"/>
              <w:ind w:left="0" w:right="0" w:firstLine="0"/>
              <w:jc w:val="left"/>
              <w:rPr>
                <w:sz w:val="22"/>
                <w:lang w:val="en-GB"/>
              </w:rPr>
            </w:pPr>
            <w:proofErr w:type="spellStart"/>
            <w:r>
              <w:rPr>
                <w:sz w:val="22"/>
                <w:lang w:val="en-GB"/>
              </w:rPr>
              <w:t>OperatorRequest</w:t>
            </w:r>
            <w:proofErr w:type="spellEnd"/>
          </w:p>
        </w:tc>
      </w:tr>
      <w:tr w:rsidR="0059493A" w:rsidRPr="00DA6384" w14:paraId="387E14EA" w14:textId="77777777" w:rsidTr="006A2410">
        <w:trPr>
          <w:trHeight w:val="18"/>
        </w:trPr>
        <w:tc>
          <w:tcPr>
            <w:tcW w:w="2268" w:type="dxa"/>
          </w:tcPr>
          <w:p w14:paraId="4C6397E8"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23C78676"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MaintenanceController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DA6384" w14:paraId="724287A2" w14:textId="77777777" w:rsidTr="006A2410">
        <w:trPr>
          <w:trHeight w:val="18"/>
        </w:trPr>
        <w:tc>
          <w:tcPr>
            <w:tcW w:w="2268" w:type="dxa"/>
          </w:tcPr>
          <w:p w14:paraId="57F529C0" w14:textId="77777777" w:rsidR="0059493A" w:rsidRDefault="0059493A" w:rsidP="006A2410">
            <w:pPr>
              <w:spacing w:after="0" w:line="240" w:lineRule="auto"/>
              <w:ind w:left="0" w:right="0" w:firstLine="0"/>
              <w:jc w:val="left"/>
              <w:rPr>
                <w:sz w:val="22"/>
                <w:lang w:val="en-GB"/>
              </w:rPr>
            </w:pPr>
            <w:r>
              <w:rPr>
                <w:b/>
                <w:sz w:val="22"/>
                <w:lang w:val="en-GB"/>
              </w:rPr>
              <w:lastRenderedPageBreak/>
              <w:t>Purpose</w:t>
            </w:r>
          </w:p>
        </w:tc>
        <w:tc>
          <w:tcPr>
            <w:tcW w:w="4678" w:type="dxa"/>
            <w:vAlign w:val="center"/>
          </w:tcPr>
          <w:p w14:paraId="734F954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operator can:</w:t>
            </w:r>
          </w:p>
          <w:p w14:paraId="4F1F69B0" w14:textId="77777777" w:rsidR="0059493A"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take in charge a car for maintenance</w:t>
            </w:r>
            <w:r w:rsidRPr="00312651">
              <w:rPr>
                <w:rFonts w:asciiTheme="minorHAnsi" w:eastAsia="Calibri" w:hAnsiTheme="minorHAnsi" w:cstheme="minorHAnsi"/>
                <w:sz w:val="22"/>
                <w:lang w:val="en-GB"/>
              </w:rPr>
              <w:t>,</w:t>
            </w:r>
          </w:p>
          <w:p w14:paraId="03266021" w14:textId="77777777" w:rsidR="0059493A" w:rsidRDefault="0059493A" w:rsidP="006A2410">
            <w:pPr>
              <w:pStyle w:val="ListParagraph"/>
              <w:numPr>
                <w:ilvl w:val="0"/>
                <w:numId w:val="26"/>
              </w:numPr>
              <w:spacing w:after="0" w:line="240" w:lineRule="auto"/>
              <w:ind w:right="0"/>
              <w:rPr>
                <w:sz w:val="22"/>
                <w:lang w:val="en-GB"/>
              </w:rPr>
            </w:pPr>
            <w:proofErr w:type="gramStart"/>
            <w:r>
              <w:rPr>
                <w:rFonts w:asciiTheme="minorHAnsi" w:eastAsia="Calibri" w:hAnsiTheme="minorHAnsi" w:cstheme="minorHAnsi"/>
                <w:sz w:val="22"/>
                <w:lang w:val="en-GB"/>
              </w:rPr>
              <w:t>set</w:t>
            </w:r>
            <w:proofErr w:type="gramEnd"/>
            <w:r>
              <w:rPr>
                <w:rFonts w:asciiTheme="minorHAnsi" w:eastAsia="Calibri" w:hAnsiTheme="minorHAnsi" w:cstheme="minorHAnsi"/>
                <w:sz w:val="22"/>
                <w:lang w:val="en-GB"/>
              </w:rPr>
              <w:t xml:space="preserve"> a car as repaired and ready to use.</w:t>
            </w:r>
          </w:p>
        </w:tc>
      </w:tr>
      <w:tr w:rsidR="0059493A" w14:paraId="01EB5D2E" w14:textId="77777777" w:rsidTr="006A2410">
        <w:trPr>
          <w:trHeight w:val="18"/>
        </w:trPr>
        <w:tc>
          <w:tcPr>
            <w:tcW w:w="2268" w:type="dxa"/>
          </w:tcPr>
          <w:p w14:paraId="7D5A5427"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D5B4825" w14:textId="585664E2" w:rsidR="0059493A" w:rsidRDefault="0059493A" w:rsidP="006A2410">
            <w:pPr>
              <w:spacing w:after="0" w:line="240" w:lineRule="auto"/>
              <w:ind w:left="0" w:right="0" w:firstLine="0"/>
              <w:jc w:val="left"/>
              <w:rPr>
                <w:sz w:val="22"/>
                <w:lang w:val="en-GB"/>
              </w:rPr>
            </w:pPr>
            <w:r>
              <w:rPr>
                <w:sz w:val="22"/>
                <w:lang w:val="en-GB"/>
              </w:rPr>
              <w:t xml:space="preserve">Test Case </w:t>
            </w:r>
            <w:r w:rsidR="0077630F">
              <w:rPr>
                <w:sz w:val="22"/>
                <w:lang w:val="en-GB"/>
              </w:rPr>
              <w:t>I7T1</w:t>
            </w:r>
            <w:r>
              <w:rPr>
                <w:sz w:val="22"/>
                <w:lang w:val="en-GB"/>
              </w:rPr>
              <w:t xml:space="preserve"> succeeded.</w:t>
            </w:r>
          </w:p>
        </w:tc>
      </w:tr>
    </w:tbl>
    <w:p w14:paraId="5C567BE6" w14:textId="4040688A" w:rsidR="0059493A" w:rsidRDefault="0059493A" w:rsidP="004018B1">
      <w:pPr>
        <w:spacing w:after="120"/>
        <w:ind w:right="2183"/>
        <w:rPr>
          <w:sz w:val="22"/>
          <w:lang w:val="en-GB"/>
        </w:rPr>
      </w:pP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FA2C39" w14:paraId="60A86814" w14:textId="77777777" w:rsidTr="006A2410">
        <w:trPr>
          <w:trHeight w:val="23"/>
        </w:trPr>
        <w:tc>
          <w:tcPr>
            <w:tcW w:w="2268" w:type="dxa"/>
          </w:tcPr>
          <w:p w14:paraId="56FCCEC4"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3B95108B" w14:textId="09B33C64" w:rsidR="0059493A" w:rsidRPr="00FA2C39" w:rsidRDefault="00654F82" w:rsidP="006A2410">
            <w:pPr>
              <w:spacing w:after="0" w:line="240" w:lineRule="auto"/>
              <w:ind w:left="0" w:right="0" w:firstLine="0"/>
              <w:rPr>
                <w:sz w:val="22"/>
                <w:lang w:val="en-GB"/>
              </w:rPr>
            </w:pPr>
            <w:r>
              <w:rPr>
                <w:sz w:val="22"/>
                <w:lang w:val="en-GB"/>
              </w:rPr>
              <w:t>I9T4</w:t>
            </w:r>
          </w:p>
        </w:tc>
      </w:tr>
      <w:tr w:rsidR="0059493A" w:rsidRPr="00141BDD" w14:paraId="3183D70F" w14:textId="77777777" w:rsidTr="006A2410">
        <w:trPr>
          <w:trHeight w:val="18"/>
        </w:trPr>
        <w:tc>
          <w:tcPr>
            <w:tcW w:w="2268" w:type="dxa"/>
          </w:tcPr>
          <w:p w14:paraId="37ADC153"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FDE62DF" w14:textId="77777777" w:rsidR="0059493A" w:rsidRPr="00141BDD" w:rsidRDefault="0059493A" w:rsidP="006A2410">
            <w:pPr>
              <w:spacing w:after="0" w:line="240" w:lineRule="auto"/>
              <w:ind w:left="0" w:right="0" w:firstLine="0"/>
              <w:rPr>
                <w:sz w:val="22"/>
                <w:highlight w:val="yellow"/>
                <w:lang w:val="en-GB"/>
              </w:rPr>
            </w:pPr>
            <w:proofErr w:type="spellStart"/>
            <w:r w:rsidRPr="00241E97">
              <w:rPr>
                <w:sz w:val="22"/>
                <w:lang w:val="en-GB"/>
              </w:rPr>
              <w:t>WebService</w:t>
            </w:r>
            <w:proofErr w:type="spellEnd"/>
            <w:r w:rsidRPr="00241E97">
              <w:rPr>
                <w:sz w:val="22"/>
                <w:lang w:val="en-GB"/>
              </w:rPr>
              <w:t xml:space="preserve"> → </w:t>
            </w:r>
            <w:proofErr w:type="spellStart"/>
            <w:r w:rsidRPr="00241E97">
              <w:rPr>
                <w:sz w:val="22"/>
                <w:lang w:val="en-GB"/>
              </w:rPr>
              <w:t>ReservationController</w:t>
            </w:r>
            <w:proofErr w:type="spellEnd"/>
          </w:p>
        </w:tc>
      </w:tr>
      <w:tr w:rsidR="0059493A" w14:paraId="628850C5" w14:textId="77777777" w:rsidTr="006A2410">
        <w:trPr>
          <w:trHeight w:val="18"/>
        </w:trPr>
        <w:tc>
          <w:tcPr>
            <w:tcW w:w="2268" w:type="dxa"/>
          </w:tcPr>
          <w:p w14:paraId="29DE3052"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4BF07369" w14:textId="77777777" w:rsidR="0059493A" w:rsidRDefault="0059493A" w:rsidP="006A2410">
            <w:pPr>
              <w:spacing w:after="0" w:line="240" w:lineRule="auto"/>
              <w:ind w:left="0" w:right="0" w:firstLine="0"/>
              <w:jc w:val="left"/>
              <w:rPr>
                <w:sz w:val="22"/>
                <w:lang w:val="en-GB"/>
              </w:rPr>
            </w:pPr>
            <w:proofErr w:type="spellStart"/>
            <w:r>
              <w:rPr>
                <w:sz w:val="22"/>
                <w:lang w:val="en-GB"/>
              </w:rPr>
              <w:t>UserRequest</w:t>
            </w:r>
            <w:proofErr w:type="spellEnd"/>
          </w:p>
        </w:tc>
      </w:tr>
      <w:tr w:rsidR="0059493A" w:rsidRPr="00DA6384" w14:paraId="2598DB79" w14:textId="77777777" w:rsidTr="006A2410">
        <w:trPr>
          <w:trHeight w:val="18"/>
        </w:trPr>
        <w:tc>
          <w:tcPr>
            <w:tcW w:w="2268" w:type="dxa"/>
          </w:tcPr>
          <w:p w14:paraId="228F764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4BA2E8D"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ReservationController</w:t>
            </w:r>
            <w:proofErr w:type="spellEnd"/>
            <w:r>
              <w:rPr>
                <w:sz w:val="22"/>
                <w:lang w:val="en-GB"/>
              </w:rPr>
              <w:t xml:space="preserve"> correctly interprets the request made by the </w:t>
            </w:r>
            <w:proofErr w:type="spellStart"/>
            <w:r>
              <w:rPr>
                <w:sz w:val="22"/>
                <w:lang w:val="en-GB"/>
              </w:rPr>
              <w:t>WebService</w:t>
            </w:r>
            <w:proofErr w:type="spellEnd"/>
            <w:r>
              <w:rPr>
                <w:sz w:val="22"/>
                <w:lang w:val="en-GB"/>
              </w:rPr>
              <w:t>.</w:t>
            </w:r>
          </w:p>
        </w:tc>
      </w:tr>
      <w:tr w:rsidR="0059493A" w:rsidRPr="00141BDD" w14:paraId="0D306D24" w14:textId="77777777" w:rsidTr="006A2410">
        <w:trPr>
          <w:trHeight w:val="18"/>
        </w:trPr>
        <w:tc>
          <w:tcPr>
            <w:tcW w:w="2268" w:type="dxa"/>
          </w:tcPr>
          <w:p w14:paraId="74287B5C"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5011606C" w14:textId="77777777" w:rsidR="0059493A" w:rsidRDefault="0059493A" w:rsidP="006A2410">
            <w:pPr>
              <w:spacing w:after="0" w:line="240" w:lineRule="auto"/>
              <w:ind w:left="0" w:right="0" w:firstLine="0"/>
              <w:jc w:val="left"/>
              <w:rPr>
                <w:sz w:val="22"/>
                <w:lang w:val="en-GB"/>
              </w:rPr>
            </w:pPr>
            <w:r>
              <w:rPr>
                <w:sz w:val="22"/>
                <w:lang w:val="en-GB"/>
              </w:rPr>
              <w:t>Test the functions through which the user can:</w:t>
            </w:r>
          </w:p>
          <w:p w14:paraId="45ACED92" w14:textId="77777777" w:rsidR="0059493A"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equest for a reservation,</w:t>
            </w:r>
          </w:p>
          <w:p w14:paraId="1622C7D1"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request a power plug,</w:t>
            </w:r>
          </w:p>
          <w:p w14:paraId="4F58653B"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proofErr w:type="gramStart"/>
            <w:r>
              <w:rPr>
                <w:rFonts w:asciiTheme="minorHAnsi" w:eastAsia="Calibri" w:hAnsiTheme="minorHAnsi" w:cstheme="minorHAnsi"/>
                <w:sz w:val="22"/>
                <w:lang w:val="en-GB"/>
              </w:rPr>
              <w:t>r</w:t>
            </w:r>
            <w:r w:rsidRPr="00141BDD">
              <w:rPr>
                <w:rFonts w:asciiTheme="minorHAnsi" w:eastAsia="Calibri" w:hAnsiTheme="minorHAnsi" w:cstheme="minorHAnsi"/>
                <w:sz w:val="22"/>
                <w:lang w:val="en-GB"/>
              </w:rPr>
              <w:t>elease</w:t>
            </w:r>
            <w:proofErr w:type="gramEnd"/>
            <w:r w:rsidRPr="00141BDD">
              <w:rPr>
                <w:rFonts w:asciiTheme="minorHAnsi" w:eastAsia="Calibri" w:hAnsiTheme="minorHAnsi" w:cstheme="minorHAnsi"/>
                <w:sz w:val="22"/>
                <w:lang w:val="en-GB"/>
              </w:rPr>
              <w:t xml:space="preserve"> a car</w:t>
            </w:r>
            <w:r>
              <w:rPr>
                <w:rFonts w:asciiTheme="minorHAnsi" w:eastAsia="Calibri" w:hAnsiTheme="minorHAnsi" w:cstheme="minorHAnsi"/>
                <w:sz w:val="22"/>
                <w:lang w:val="en-GB"/>
              </w:rPr>
              <w:t>.</w:t>
            </w:r>
          </w:p>
        </w:tc>
      </w:tr>
      <w:tr w:rsidR="0059493A" w14:paraId="0AD1445F" w14:textId="77777777" w:rsidTr="006A2410">
        <w:trPr>
          <w:trHeight w:val="18"/>
        </w:trPr>
        <w:tc>
          <w:tcPr>
            <w:tcW w:w="2268" w:type="dxa"/>
          </w:tcPr>
          <w:p w14:paraId="15D7B65A"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0F7B5DFC" w14:textId="739293AC" w:rsidR="0059493A" w:rsidRDefault="0077630F" w:rsidP="006A2410">
            <w:pPr>
              <w:spacing w:after="0" w:line="240" w:lineRule="auto"/>
              <w:ind w:left="0" w:right="0" w:firstLine="0"/>
              <w:jc w:val="left"/>
              <w:rPr>
                <w:sz w:val="22"/>
                <w:lang w:val="en-GB"/>
              </w:rPr>
            </w:pPr>
            <w:r>
              <w:rPr>
                <w:sz w:val="22"/>
                <w:lang w:val="en-GB"/>
              </w:rPr>
              <w:t>I8</w:t>
            </w:r>
            <w:r w:rsidR="0059493A">
              <w:rPr>
                <w:sz w:val="22"/>
                <w:lang w:val="en-GB"/>
              </w:rPr>
              <w:t>T1, I</w:t>
            </w:r>
            <w:r>
              <w:rPr>
                <w:sz w:val="22"/>
                <w:lang w:val="en-GB"/>
              </w:rPr>
              <w:t xml:space="preserve">8T2, I8T3 </w:t>
            </w:r>
            <w:r w:rsidR="0059493A">
              <w:rPr>
                <w:sz w:val="22"/>
                <w:lang w:val="en-GB"/>
              </w:rPr>
              <w:t>succeeded.</w:t>
            </w:r>
          </w:p>
        </w:tc>
      </w:tr>
    </w:tbl>
    <w:p w14:paraId="01F74663" w14:textId="231B03D4" w:rsidR="0059493A" w:rsidRDefault="0059493A" w:rsidP="004018B1">
      <w:pPr>
        <w:spacing w:after="120"/>
        <w:ind w:right="2183"/>
        <w:rPr>
          <w:sz w:val="22"/>
          <w:lang w:val="en-GB"/>
        </w:rPr>
      </w:pPr>
    </w:p>
    <w:p w14:paraId="5E6E902A" w14:textId="78C1E279" w:rsidR="00654F82" w:rsidRDefault="00654F82" w:rsidP="004018B1">
      <w:pPr>
        <w:spacing w:after="120"/>
        <w:ind w:right="2183"/>
        <w:rPr>
          <w:sz w:val="22"/>
          <w:lang w:val="en-GB"/>
        </w:rPr>
      </w:pPr>
    </w:p>
    <w:p w14:paraId="411A3C76" w14:textId="04F00979" w:rsidR="00654F82" w:rsidRPr="00654F82" w:rsidRDefault="00654F82" w:rsidP="00654F82">
      <w:pPr>
        <w:pStyle w:val="Heading2"/>
        <w:numPr>
          <w:ilvl w:val="1"/>
          <w:numId w:val="5"/>
        </w:numPr>
        <w:rPr>
          <w:sz w:val="28"/>
          <w:lang w:val="en-GB"/>
        </w:rPr>
      </w:pPr>
      <w:r w:rsidRPr="00141BDD">
        <w:rPr>
          <w:sz w:val="28"/>
          <w:lang w:val="en-GB"/>
        </w:rPr>
        <w:t>Integration test case I1</w:t>
      </w:r>
      <w:r>
        <w:rPr>
          <w:sz w:val="28"/>
          <w:lang w:val="en-GB"/>
        </w:rPr>
        <w:t>0</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5507095E" w14:textId="77777777" w:rsidTr="006A2410">
        <w:trPr>
          <w:trHeight w:val="23"/>
        </w:trPr>
        <w:tc>
          <w:tcPr>
            <w:tcW w:w="2268" w:type="dxa"/>
          </w:tcPr>
          <w:p w14:paraId="35124B69"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tcPr>
          <w:p w14:paraId="19E3D8F6" w14:textId="113AAE94" w:rsidR="0059493A" w:rsidRPr="00FA2C39" w:rsidRDefault="00654F82" w:rsidP="006A2410">
            <w:pPr>
              <w:spacing w:after="0" w:line="240" w:lineRule="auto"/>
              <w:ind w:left="0" w:right="0" w:firstLine="0"/>
              <w:rPr>
                <w:sz w:val="22"/>
                <w:lang w:val="en-GB"/>
              </w:rPr>
            </w:pPr>
            <w:r>
              <w:rPr>
                <w:sz w:val="22"/>
                <w:lang w:val="en-GB"/>
              </w:rPr>
              <w:t>I10</w:t>
            </w:r>
            <w:r w:rsidR="0059493A">
              <w:rPr>
                <w:sz w:val="22"/>
                <w:lang w:val="en-GB"/>
              </w:rPr>
              <w:t>T1</w:t>
            </w:r>
          </w:p>
        </w:tc>
      </w:tr>
      <w:tr w:rsidR="0059493A" w14:paraId="7F57593C" w14:textId="77777777" w:rsidTr="006A2410">
        <w:trPr>
          <w:trHeight w:val="18"/>
        </w:trPr>
        <w:tc>
          <w:tcPr>
            <w:tcW w:w="2268" w:type="dxa"/>
          </w:tcPr>
          <w:p w14:paraId="09FF373D"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1EF6DBB4" w14:textId="77777777" w:rsidR="0059493A" w:rsidRDefault="0059493A" w:rsidP="006A2410">
            <w:pPr>
              <w:spacing w:after="0" w:line="240" w:lineRule="auto"/>
              <w:ind w:left="0" w:right="0" w:firstLine="0"/>
              <w:jc w:val="left"/>
              <w:rPr>
                <w:sz w:val="22"/>
                <w:lang w:val="en-GB"/>
              </w:rPr>
            </w:pPr>
            <w:proofErr w:type="spellStart"/>
            <w:r>
              <w:rPr>
                <w:sz w:val="22"/>
                <w:lang w:val="en-GB"/>
              </w:rPr>
              <w:t>UserAppController</w:t>
            </w:r>
            <w:proofErr w:type="spellEnd"/>
            <w:r>
              <w:rPr>
                <w:sz w:val="22"/>
                <w:lang w:val="en-GB"/>
              </w:rPr>
              <w:t xml:space="preserve"> → </w:t>
            </w:r>
            <w:proofErr w:type="spellStart"/>
            <w:r>
              <w:rPr>
                <w:sz w:val="22"/>
                <w:lang w:val="en-GB"/>
              </w:rPr>
              <w:t>WebService</w:t>
            </w:r>
            <w:proofErr w:type="spellEnd"/>
          </w:p>
        </w:tc>
      </w:tr>
      <w:tr w:rsidR="0059493A" w14:paraId="46816629" w14:textId="77777777" w:rsidTr="006A2410">
        <w:trPr>
          <w:trHeight w:val="18"/>
        </w:trPr>
        <w:tc>
          <w:tcPr>
            <w:tcW w:w="2268" w:type="dxa"/>
          </w:tcPr>
          <w:p w14:paraId="550752A0"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14F99979" w14:textId="77777777" w:rsidR="0059493A" w:rsidRDefault="0059493A" w:rsidP="006A2410">
            <w:pPr>
              <w:spacing w:after="0" w:line="240" w:lineRule="auto"/>
              <w:ind w:left="0" w:right="0" w:firstLine="0"/>
              <w:jc w:val="left"/>
              <w:rPr>
                <w:sz w:val="22"/>
                <w:lang w:val="en-GB"/>
              </w:rPr>
            </w:pPr>
            <w:r>
              <w:rPr>
                <w:sz w:val="22"/>
                <w:lang w:val="en-GB"/>
              </w:rPr>
              <w:t>User, Request</w:t>
            </w:r>
          </w:p>
        </w:tc>
      </w:tr>
      <w:tr w:rsidR="0059493A" w:rsidRPr="00DA6384" w14:paraId="035A2C37" w14:textId="77777777" w:rsidTr="006A2410">
        <w:trPr>
          <w:trHeight w:val="18"/>
        </w:trPr>
        <w:tc>
          <w:tcPr>
            <w:tcW w:w="2268" w:type="dxa"/>
          </w:tcPr>
          <w:p w14:paraId="6D391D5D"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43287D42"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DA6384" w14:paraId="70387E16" w14:textId="77777777" w:rsidTr="006A2410">
        <w:trPr>
          <w:trHeight w:val="18"/>
        </w:trPr>
        <w:tc>
          <w:tcPr>
            <w:tcW w:w="2268" w:type="dxa"/>
          </w:tcPr>
          <w:p w14:paraId="355EE84A"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15021C1A"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FCD449" w14:textId="77777777" w:rsidR="0059493A"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register a new user,</w:t>
            </w:r>
          </w:p>
          <w:p w14:paraId="5A68A8E5" w14:textId="77777777" w:rsidR="0059493A" w:rsidRPr="00312651" w:rsidRDefault="0059493A" w:rsidP="006A2410">
            <w:pPr>
              <w:pStyle w:val="ListParagraph"/>
              <w:numPr>
                <w:ilvl w:val="0"/>
                <w:numId w:val="26"/>
              </w:numPr>
              <w:spacing w:after="0" w:line="240" w:lineRule="auto"/>
              <w:ind w:right="0"/>
              <w:rPr>
                <w:rFonts w:asciiTheme="minorHAnsi" w:eastAsia="Calibri" w:hAnsiTheme="minorHAnsi" w:cstheme="minorHAnsi"/>
                <w:sz w:val="22"/>
                <w:lang w:val="en-GB"/>
              </w:rPr>
            </w:pPr>
            <w:r>
              <w:rPr>
                <w:rFonts w:asciiTheme="minorHAnsi" w:eastAsia="Calibri" w:hAnsiTheme="minorHAnsi" w:cstheme="minorHAnsi"/>
                <w:sz w:val="22"/>
                <w:lang w:val="en-GB"/>
              </w:rPr>
              <w:t>a</w:t>
            </w:r>
            <w:r w:rsidRPr="00312651">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already registered user</w:t>
            </w:r>
            <w:r w:rsidRPr="00312651">
              <w:rPr>
                <w:rFonts w:asciiTheme="minorHAnsi" w:eastAsia="Calibri" w:hAnsiTheme="minorHAnsi" w:cstheme="minorHAnsi"/>
                <w:sz w:val="22"/>
                <w:lang w:val="en-GB"/>
              </w:rPr>
              <w:t>,</w:t>
            </w:r>
          </w:p>
          <w:p w14:paraId="7C2431C1" w14:textId="77777777" w:rsidR="0059493A"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reserve a</w:t>
            </w:r>
            <w:r w:rsidRPr="00312651">
              <w:rPr>
                <w:rFonts w:asciiTheme="minorHAnsi" w:eastAsia="Calibri" w:hAnsiTheme="minorHAnsi" w:cstheme="minorHAnsi"/>
                <w:sz w:val="22"/>
                <w:lang w:val="en-GB"/>
              </w:rPr>
              <w:t xml:space="preserve"> car,</w:t>
            </w:r>
          </w:p>
          <w:p w14:paraId="1395ADC8"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proofErr w:type="gramStart"/>
            <w:r w:rsidRPr="00141BDD">
              <w:rPr>
                <w:rFonts w:asciiTheme="minorHAnsi" w:eastAsia="Calibri" w:hAnsiTheme="minorHAnsi" w:cstheme="minorHAnsi"/>
                <w:sz w:val="22"/>
                <w:lang w:val="en-GB"/>
              </w:rPr>
              <w:t>end</w:t>
            </w:r>
            <w:proofErr w:type="gramEnd"/>
            <w:r w:rsidRPr="00141BDD">
              <w:rPr>
                <w:rFonts w:asciiTheme="minorHAnsi" w:eastAsia="Calibri" w:hAnsiTheme="minorHAnsi" w:cstheme="minorHAnsi"/>
                <w:sz w:val="22"/>
                <w:lang w:val="en-GB"/>
              </w:rPr>
              <w:t xml:space="preserve"> the </w:t>
            </w:r>
            <w:r>
              <w:rPr>
                <w:rFonts w:asciiTheme="minorHAnsi" w:eastAsia="Calibri" w:hAnsiTheme="minorHAnsi" w:cstheme="minorHAnsi"/>
                <w:sz w:val="22"/>
                <w:lang w:val="en-GB"/>
              </w:rPr>
              <w:t>use</w:t>
            </w:r>
            <w:r w:rsidRPr="00141BDD">
              <w:rPr>
                <w:rFonts w:asciiTheme="minorHAnsi" w:eastAsia="Calibri" w:hAnsiTheme="minorHAnsi" w:cstheme="minorHAnsi"/>
                <w:sz w:val="22"/>
                <w:lang w:val="en-GB"/>
              </w:rPr>
              <w:t xml:space="preserve"> of a car</w:t>
            </w:r>
            <w:r w:rsidRPr="00141BDD">
              <w:rPr>
                <w:sz w:val="22"/>
                <w:lang w:val="en-GB"/>
              </w:rPr>
              <w:t>.</w:t>
            </w:r>
          </w:p>
        </w:tc>
      </w:tr>
      <w:tr w:rsidR="0059493A" w14:paraId="4C4AF234" w14:textId="77777777" w:rsidTr="006A2410">
        <w:trPr>
          <w:trHeight w:val="18"/>
        </w:trPr>
        <w:tc>
          <w:tcPr>
            <w:tcW w:w="2268" w:type="dxa"/>
          </w:tcPr>
          <w:p w14:paraId="424A072E"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2D024CD9" w14:textId="6F130A02"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 and I</w:t>
            </w:r>
            <w:r>
              <w:rPr>
                <w:sz w:val="22"/>
                <w:lang w:val="en-GB"/>
              </w:rPr>
              <w:t>9T4</w:t>
            </w:r>
            <w:r w:rsidR="0059493A">
              <w:rPr>
                <w:sz w:val="22"/>
                <w:lang w:val="en-GB"/>
              </w:rPr>
              <w:t xml:space="preserve"> succeeded.</w:t>
            </w:r>
          </w:p>
        </w:tc>
      </w:tr>
    </w:tbl>
    <w:p w14:paraId="723A98C4" w14:textId="51EC942D" w:rsidR="0059493A" w:rsidRDefault="0059493A" w:rsidP="0059493A">
      <w:pPr>
        <w:spacing w:after="120"/>
        <w:ind w:right="2183"/>
        <w:rPr>
          <w:sz w:val="22"/>
          <w:lang w:val="en-GB"/>
        </w:rPr>
      </w:pPr>
    </w:p>
    <w:p w14:paraId="7BFD737D" w14:textId="7C06DF99" w:rsidR="00654F82" w:rsidRDefault="00654F82" w:rsidP="0059493A">
      <w:pPr>
        <w:spacing w:after="120"/>
        <w:ind w:right="2183"/>
        <w:rPr>
          <w:sz w:val="22"/>
          <w:lang w:val="en-GB"/>
        </w:rPr>
      </w:pPr>
    </w:p>
    <w:p w14:paraId="2EBCE03A" w14:textId="67DD99AA" w:rsidR="00654F82" w:rsidRPr="00654F82" w:rsidRDefault="00654F82" w:rsidP="00654F82">
      <w:pPr>
        <w:pStyle w:val="Heading2"/>
        <w:numPr>
          <w:ilvl w:val="1"/>
          <w:numId w:val="5"/>
        </w:numPr>
        <w:rPr>
          <w:sz w:val="28"/>
          <w:lang w:val="en-GB"/>
        </w:rPr>
      </w:pPr>
      <w:r w:rsidRPr="00141BDD">
        <w:rPr>
          <w:sz w:val="28"/>
          <w:lang w:val="en-GB"/>
        </w:rPr>
        <w:t>Integration test case I1</w:t>
      </w:r>
      <w:r>
        <w:rPr>
          <w:sz w:val="28"/>
          <w:lang w:val="en-GB"/>
        </w:rPr>
        <w:t>1</w:t>
      </w:r>
    </w:p>
    <w:tbl>
      <w:tblPr>
        <w:tblStyle w:val="TableGrid"/>
        <w:tblW w:w="6946" w:type="dxa"/>
        <w:tblBorders>
          <w:top w:val="single" w:sz="12" w:space="0" w:color="auto"/>
          <w:left w:val="none" w:sz="0" w:space="0" w:color="auto"/>
          <w:bottom w:val="single" w:sz="12" w:space="0" w:color="auto"/>
          <w:right w:val="none" w:sz="0" w:space="0" w:color="auto"/>
          <w:insideH w:val="single" w:sz="8" w:space="0" w:color="auto"/>
        </w:tblBorders>
        <w:tblCellMar>
          <w:top w:w="57" w:type="dxa"/>
          <w:bottom w:w="57" w:type="dxa"/>
        </w:tblCellMar>
        <w:tblLook w:val="04A0" w:firstRow="1" w:lastRow="0" w:firstColumn="1" w:lastColumn="0" w:noHBand="0" w:noVBand="1"/>
      </w:tblPr>
      <w:tblGrid>
        <w:gridCol w:w="2268"/>
        <w:gridCol w:w="4678"/>
      </w:tblGrid>
      <w:tr w:rsidR="0059493A" w:rsidRPr="00A459C4" w14:paraId="72E7186C" w14:textId="77777777" w:rsidTr="006A2410">
        <w:trPr>
          <w:trHeight w:val="23"/>
        </w:trPr>
        <w:tc>
          <w:tcPr>
            <w:tcW w:w="2268" w:type="dxa"/>
          </w:tcPr>
          <w:p w14:paraId="4D039C46" w14:textId="77777777" w:rsidR="0059493A" w:rsidRPr="00A459C4" w:rsidRDefault="0059493A" w:rsidP="006A2410">
            <w:pPr>
              <w:spacing w:after="0" w:line="240" w:lineRule="auto"/>
              <w:ind w:left="0" w:right="0" w:firstLine="0"/>
              <w:jc w:val="left"/>
              <w:rPr>
                <w:b/>
                <w:sz w:val="22"/>
                <w:lang w:val="en-GB"/>
              </w:rPr>
            </w:pPr>
            <w:r>
              <w:rPr>
                <w:b/>
                <w:sz w:val="22"/>
                <w:lang w:val="en-GB"/>
              </w:rPr>
              <w:t>Test Case Identifier</w:t>
            </w:r>
          </w:p>
        </w:tc>
        <w:tc>
          <w:tcPr>
            <w:tcW w:w="4678" w:type="dxa"/>
            <w:vAlign w:val="center"/>
          </w:tcPr>
          <w:p w14:paraId="1E8F1A0D" w14:textId="60A4243B" w:rsidR="0059493A" w:rsidRPr="00FA2C39" w:rsidRDefault="00654F82" w:rsidP="006A2410">
            <w:pPr>
              <w:spacing w:after="0" w:line="240" w:lineRule="auto"/>
              <w:ind w:left="0" w:right="0" w:firstLine="0"/>
              <w:jc w:val="left"/>
              <w:rPr>
                <w:sz w:val="22"/>
                <w:lang w:val="en-GB"/>
              </w:rPr>
            </w:pPr>
            <w:r>
              <w:rPr>
                <w:sz w:val="22"/>
                <w:lang w:val="en-GB"/>
              </w:rPr>
              <w:t>I11T1</w:t>
            </w:r>
          </w:p>
        </w:tc>
      </w:tr>
      <w:tr w:rsidR="0059493A" w14:paraId="7F895D12" w14:textId="77777777" w:rsidTr="006A2410">
        <w:trPr>
          <w:trHeight w:val="18"/>
        </w:trPr>
        <w:tc>
          <w:tcPr>
            <w:tcW w:w="2268" w:type="dxa"/>
          </w:tcPr>
          <w:p w14:paraId="26A0CDD0" w14:textId="77777777" w:rsidR="0059493A" w:rsidRDefault="0059493A" w:rsidP="006A2410">
            <w:pPr>
              <w:spacing w:after="0" w:line="240" w:lineRule="auto"/>
              <w:ind w:left="0" w:right="0" w:firstLine="0"/>
              <w:jc w:val="left"/>
              <w:rPr>
                <w:sz w:val="22"/>
                <w:lang w:val="en-GB"/>
              </w:rPr>
            </w:pPr>
            <w:r>
              <w:rPr>
                <w:b/>
                <w:sz w:val="22"/>
                <w:lang w:val="en-GB"/>
              </w:rPr>
              <w:t>Test Item(s)</w:t>
            </w:r>
          </w:p>
        </w:tc>
        <w:tc>
          <w:tcPr>
            <w:tcW w:w="4678" w:type="dxa"/>
            <w:vAlign w:val="center"/>
          </w:tcPr>
          <w:p w14:paraId="020471AB" w14:textId="77777777" w:rsidR="0059493A" w:rsidRPr="00141BDD" w:rsidRDefault="0059493A" w:rsidP="006A2410">
            <w:pPr>
              <w:spacing w:after="0" w:line="240" w:lineRule="auto"/>
              <w:ind w:left="0" w:right="0" w:firstLine="0"/>
              <w:rPr>
                <w:sz w:val="22"/>
                <w:lang w:val="en-GB"/>
              </w:rPr>
            </w:pPr>
            <w:proofErr w:type="spellStart"/>
            <w:r>
              <w:rPr>
                <w:sz w:val="22"/>
                <w:lang w:val="en-GB"/>
              </w:rPr>
              <w:t>OperatorAppController</w:t>
            </w:r>
            <w:proofErr w:type="spellEnd"/>
            <w:r>
              <w:rPr>
                <w:sz w:val="22"/>
                <w:lang w:val="en-GB"/>
              </w:rPr>
              <w:t xml:space="preserve"> → </w:t>
            </w:r>
            <w:proofErr w:type="spellStart"/>
            <w:r>
              <w:rPr>
                <w:sz w:val="22"/>
                <w:lang w:val="en-GB"/>
              </w:rPr>
              <w:t>WebService</w:t>
            </w:r>
            <w:proofErr w:type="spellEnd"/>
          </w:p>
        </w:tc>
      </w:tr>
      <w:tr w:rsidR="0059493A" w14:paraId="59DE655B" w14:textId="77777777" w:rsidTr="006A2410">
        <w:trPr>
          <w:trHeight w:val="18"/>
        </w:trPr>
        <w:tc>
          <w:tcPr>
            <w:tcW w:w="2268" w:type="dxa"/>
          </w:tcPr>
          <w:p w14:paraId="53C48555" w14:textId="77777777" w:rsidR="0059493A" w:rsidRDefault="0059493A" w:rsidP="006A2410">
            <w:pPr>
              <w:spacing w:after="0" w:line="240" w:lineRule="auto"/>
              <w:ind w:left="0" w:right="0" w:firstLine="0"/>
              <w:jc w:val="left"/>
              <w:rPr>
                <w:sz w:val="22"/>
                <w:lang w:val="en-GB"/>
              </w:rPr>
            </w:pPr>
            <w:r>
              <w:rPr>
                <w:b/>
                <w:sz w:val="22"/>
                <w:lang w:val="en-GB"/>
              </w:rPr>
              <w:t>Input Specification</w:t>
            </w:r>
          </w:p>
        </w:tc>
        <w:tc>
          <w:tcPr>
            <w:tcW w:w="4678" w:type="dxa"/>
            <w:vAlign w:val="center"/>
          </w:tcPr>
          <w:p w14:paraId="353C0025" w14:textId="77777777" w:rsidR="0059493A" w:rsidRDefault="0059493A" w:rsidP="006A2410">
            <w:pPr>
              <w:spacing w:after="0" w:line="240" w:lineRule="auto"/>
              <w:ind w:left="0" w:right="0" w:firstLine="0"/>
              <w:jc w:val="left"/>
              <w:rPr>
                <w:sz w:val="22"/>
                <w:lang w:val="en-GB"/>
              </w:rPr>
            </w:pPr>
            <w:r>
              <w:rPr>
                <w:sz w:val="22"/>
                <w:lang w:val="en-GB"/>
              </w:rPr>
              <w:t>Operator, Request</w:t>
            </w:r>
          </w:p>
        </w:tc>
      </w:tr>
      <w:tr w:rsidR="0059493A" w:rsidRPr="00DA6384" w14:paraId="3449C636" w14:textId="77777777" w:rsidTr="006A2410">
        <w:trPr>
          <w:trHeight w:val="18"/>
        </w:trPr>
        <w:tc>
          <w:tcPr>
            <w:tcW w:w="2268" w:type="dxa"/>
          </w:tcPr>
          <w:p w14:paraId="43E32CB3" w14:textId="77777777" w:rsidR="0059493A" w:rsidRDefault="0059493A" w:rsidP="006A2410">
            <w:pPr>
              <w:spacing w:after="0" w:line="240" w:lineRule="auto"/>
              <w:ind w:left="0" w:right="0" w:firstLine="0"/>
              <w:jc w:val="left"/>
              <w:rPr>
                <w:sz w:val="22"/>
                <w:lang w:val="en-GB"/>
              </w:rPr>
            </w:pPr>
            <w:r>
              <w:rPr>
                <w:b/>
                <w:sz w:val="22"/>
                <w:lang w:val="en-GB"/>
              </w:rPr>
              <w:t>Output Specification</w:t>
            </w:r>
          </w:p>
        </w:tc>
        <w:tc>
          <w:tcPr>
            <w:tcW w:w="4678" w:type="dxa"/>
            <w:vAlign w:val="center"/>
          </w:tcPr>
          <w:p w14:paraId="7D36A44B" w14:textId="77777777" w:rsidR="0059493A" w:rsidRDefault="0059493A" w:rsidP="006A2410">
            <w:pPr>
              <w:spacing w:after="0" w:line="240" w:lineRule="auto"/>
              <w:ind w:left="0" w:right="0" w:firstLine="0"/>
              <w:jc w:val="left"/>
              <w:rPr>
                <w:sz w:val="22"/>
                <w:lang w:val="en-GB"/>
              </w:rPr>
            </w:pPr>
            <w:r>
              <w:rPr>
                <w:sz w:val="22"/>
                <w:lang w:val="en-GB"/>
              </w:rPr>
              <w:t xml:space="preserve">The </w:t>
            </w:r>
            <w:proofErr w:type="spellStart"/>
            <w:r>
              <w:rPr>
                <w:sz w:val="22"/>
                <w:lang w:val="en-GB"/>
              </w:rPr>
              <w:t>WebService</w:t>
            </w:r>
            <w:proofErr w:type="spellEnd"/>
            <w:r>
              <w:rPr>
                <w:sz w:val="22"/>
                <w:lang w:val="en-GB"/>
              </w:rPr>
              <w:t xml:space="preserve"> dispatches correctly the Request and provides the expected result.</w:t>
            </w:r>
          </w:p>
        </w:tc>
      </w:tr>
      <w:tr w:rsidR="0059493A" w:rsidRPr="00DA6384" w14:paraId="60329836" w14:textId="77777777" w:rsidTr="006A2410">
        <w:trPr>
          <w:trHeight w:val="18"/>
        </w:trPr>
        <w:tc>
          <w:tcPr>
            <w:tcW w:w="2268" w:type="dxa"/>
          </w:tcPr>
          <w:p w14:paraId="0D45CDED" w14:textId="77777777" w:rsidR="0059493A" w:rsidRDefault="0059493A" w:rsidP="006A2410">
            <w:pPr>
              <w:spacing w:after="0" w:line="240" w:lineRule="auto"/>
              <w:ind w:left="0" w:right="0" w:firstLine="0"/>
              <w:jc w:val="left"/>
              <w:rPr>
                <w:sz w:val="22"/>
                <w:lang w:val="en-GB"/>
              </w:rPr>
            </w:pPr>
            <w:r>
              <w:rPr>
                <w:b/>
                <w:sz w:val="22"/>
                <w:lang w:val="en-GB"/>
              </w:rPr>
              <w:t>Purpose</w:t>
            </w:r>
          </w:p>
        </w:tc>
        <w:tc>
          <w:tcPr>
            <w:tcW w:w="4678" w:type="dxa"/>
            <w:vAlign w:val="center"/>
          </w:tcPr>
          <w:p w14:paraId="49F9BB70" w14:textId="77777777" w:rsidR="0059493A" w:rsidRDefault="0059493A" w:rsidP="006A2410">
            <w:pPr>
              <w:spacing w:after="0" w:line="240" w:lineRule="auto"/>
              <w:ind w:left="0" w:right="0" w:firstLine="0"/>
              <w:jc w:val="left"/>
              <w:rPr>
                <w:sz w:val="22"/>
                <w:lang w:val="en-GB"/>
              </w:rPr>
            </w:pPr>
            <w:r>
              <w:rPr>
                <w:sz w:val="22"/>
                <w:lang w:val="en-GB"/>
              </w:rPr>
              <w:t xml:space="preserve">Verify that the Controller can send requests to the </w:t>
            </w:r>
            <w:proofErr w:type="spellStart"/>
            <w:r>
              <w:rPr>
                <w:sz w:val="22"/>
                <w:lang w:val="en-GB"/>
              </w:rPr>
              <w:t>WebService</w:t>
            </w:r>
            <w:proofErr w:type="spellEnd"/>
            <w:r>
              <w:rPr>
                <w:sz w:val="22"/>
                <w:lang w:val="en-GB"/>
              </w:rPr>
              <w:t xml:space="preserve"> and can get the correct response, for the functions to:</w:t>
            </w:r>
          </w:p>
          <w:p w14:paraId="0C989653"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a</w:t>
            </w:r>
            <w:r w:rsidRPr="00141BDD">
              <w:rPr>
                <w:rFonts w:asciiTheme="minorHAnsi" w:eastAsia="Calibri" w:hAnsiTheme="minorHAnsi" w:cstheme="minorHAnsi"/>
                <w:sz w:val="22"/>
                <w:lang w:val="en-GB"/>
              </w:rPr>
              <w:t>uthenticate</w:t>
            </w:r>
            <w:r>
              <w:rPr>
                <w:rFonts w:asciiTheme="minorHAnsi" w:eastAsia="Calibri" w:hAnsiTheme="minorHAnsi" w:cstheme="minorHAnsi"/>
                <w:sz w:val="22"/>
                <w:lang w:val="en-GB"/>
              </w:rPr>
              <w:t xml:space="preserve"> an existing operator</w:t>
            </w:r>
            <w:r w:rsidRPr="00141BDD">
              <w:rPr>
                <w:rFonts w:asciiTheme="minorHAnsi" w:eastAsia="Calibri" w:hAnsiTheme="minorHAnsi" w:cstheme="minorHAnsi"/>
                <w:sz w:val="22"/>
                <w:lang w:val="en-GB"/>
              </w:rPr>
              <w:t>,</w:t>
            </w:r>
          </w:p>
          <w:p w14:paraId="54CBB170" w14:textId="77777777" w:rsidR="0059493A" w:rsidRPr="00141BDD" w:rsidRDefault="0059493A" w:rsidP="006A2410">
            <w:pPr>
              <w:pStyle w:val="ListParagraph"/>
              <w:numPr>
                <w:ilvl w:val="0"/>
                <w:numId w:val="26"/>
              </w:numPr>
              <w:spacing w:after="0" w:line="240" w:lineRule="auto"/>
              <w:ind w:right="0"/>
              <w:rPr>
                <w:rFonts w:asciiTheme="minorHAnsi" w:hAnsiTheme="minorHAnsi" w:cstheme="minorHAnsi"/>
                <w:sz w:val="22"/>
                <w:lang w:val="en-GB"/>
              </w:rPr>
            </w:pPr>
            <w:r>
              <w:rPr>
                <w:rFonts w:asciiTheme="minorHAnsi" w:eastAsia="Calibri" w:hAnsiTheme="minorHAnsi" w:cstheme="minorHAnsi"/>
                <w:sz w:val="22"/>
                <w:lang w:val="en-GB"/>
              </w:rPr>
              <w:t>t</w:t>
            </w:r>
            <w:r w:rsidRPr="00141BDD">
              <w:rPr>
                <w:rFonts w:asciiTheme="minorHAnsi" w:eastAsia="Calibri" w:hAnsiTheme="minorHAnsi" w:cstheme="minorHAnsi"/>
                <w:sz w:val="22"/>
                <w:lang w:val="en-GB"/>
              </w:rPr>
              <w:t>ake in charge a car,</w:t>
            </w:r>
          </w:p>
          <w:p w14:paraId="2562F3E0" w14:textId="77777777" w:rsidR="0059493A" w:rsidRDefault="0059493A" w:rsidP="006A2410">
            <w:pPr>
              <w:pStyle w:val="ListParagraph"/>
              <w:numPr>
                <w:ilvl w:val="0"/>
                <w:numId w:val="26"/>
              </w:numPr>
              <w:spacing w:after="0" w:line="240" w:lineRule="auto"/>
              <w:ind w:right="0"/>
              <w:rPr>
                <w:sz w:val="22"/>
                <w:lang w:val="en-GB"/>
              </w:rPr>
            </w:pPr>
            <w:proofErr w:type="gramStart"/>
            <w:r>
              <w:rPr>
                <w:rFonts w:asciiTheme="minorHAnsi" w:eastAsia="Calibri" w:hAnsiTheme="minorHAnsi" w:cstheme="minorHAnsi"/>
                <w:sz w:val="22"/>
                <w:lang w:val="en-GB"/>
              </w:rPr>
              <w:t>e</w:t>
            </w:r>
            <w:r w:rsidRPr="00141BDD">
              <w:rPr>
                <w:rFonts w:asciiTheme="minorHAnsi" w:eastAsia="Calibri" w:hAnsiTheme="minorHAnsi" w:cstheme="minorHAnsi"/>
                <w:sz w:val="22"/>
                <w:lang w:val="en-GB"/>
              </w:rPr>
              <w:t>nd</w:t>
            </w:r>
            <w:proofErr w:type="gramEnd"/>
            <w:r w:rsidRPr="00141BDD">
              <w:rPr>
                <w:rFonts w:asciiTheme="minorHAnsi" w:eastAsia="Calibri" w:hAnsiTheme="minorHAnsi" w:cstheme="minorHAnsi"/>
                <w:sz w:val="22"/>
                <w:lang w:val="en-GB"/>
              </w:rPr>
              <w:t xml:space="preserve"> the maintenance of a car</w:t>
            </w:r>
            <w:r>
              <w:rPr>
                <w:sz w:val="22"/>
                <w:lang w:val="en-GB"/>
              </w:rPr>
              <w:t>.</w:t>
            </w:r>
          </w:p>
        </w:tc>
      </w:tr>
      <w:tr w:rsidR="0059493A" w14:paraId="5149F850" w14:textId="77777777" w:rsidTr="006A2410">
        <w:trPr>
          <w:trHeight w:val="18"/>
        </w:trPr>
        <w:tc>
          <w:tcPr>
            <w:tcW w:w="2268" w:type="dxa"/>
          </w:tcPr>
          <w:p w14:paraId="10064688" w14:textId="77777777" w:rsidR="0059493A" w:rsidRDefault="0059493A" w:rsidP="006A2410">
            <w:pPr>
              <w:spacing w:after="0" w:line="240" w:lineRule="auto"/>
              <w:ind w:left="0" w:right="0" w:firstLine="0"/>
              <w:jc w:val="left"/>
              <w:rPr>
                <w:b/>
                <w:sz w:val="22"/>
                <w:lang w:val="en-GB"/>
              </w:rPr>
            </w:pPr>
            <w:r>
              <w:rPr>
                <w:b/>
                <w:sz w:val="22"/>
                <w:lang w:val="en-GB"/>
              </w:rPr>
              <w:t>Dependencies</w:t>
            </w:r>
          </w:p>
        </w:tc>
        <w:tc>
          <w:tcPr>
            <w:tcW w:w="4678" w:type="dxa"/>
            <w:vAlign w:val="center"/>
          </w:tcPr>
          <w:p w14:paraId="5BCC8CFF" w14:textId="51F640D6" w:rsidR="0059493A" w:rsidRDefault="0077630F" w:rsidP="006A2410">
            <w:pPr>
              <w:spacing w:after="0" w:line="240" w:lineRule="auto"/>
              <w:ind w:left="0" w:right="0" w:firstLine="0"/>
              <w:jc w:val="left"/>
              <w:rPr>
                <w:sz w:val="22"/>
                <w:lang w:val="en-GB"/>
              </w:rPr>
            </w:pPr>
            <w:r>
              <w:rPr>
                <w:sz w:val="22"/>
                <w:lang w:val="en-GB"/>
              </w:rPr>
              <w:t>I9</w:t>
            </w:r>
            <w:r w:rsidR="0059493A">
              <w:rPr>
                <w:sz w:val="22"/>
                <w:lang w:val="en-GB"/>
              </w:rPr>
              <w:t>T1</w:t>
            </w:r>
            <w:r>
              <w:rPr>
                <w:sz w:val="22"/>
                <w:lang w:val="en-GB"/>
              </w:rPr>
              <w:t xml:space="preserve"> and I9T3</w:t>
            </w:r>
            <w:r w:rsidR="0059493A">
              <w:rPr>
                <w:sz w:val="22"/>
                <w:lang w:val="en-GB"/>
              </w:rPr>
              <w:t xml:space="preserve"> succeeded.</w:t>
            </w:r>
          </w:p>
        </w:tc>
      </w:tr>
    </w:tbl>
    <w:p w14:paraId="7BC709D5" w14:textId="61C9D4BA" w:rsidR="0059493A" w:rsidRDefault="0059493A" w:rsidP="004018B1">
      <w:pPr>
        <w:spacing w:after="120"/>
        <w:ind w:right="2183"/>
        <w:rPr>
          <w:sz w:val="22"/>
          <w:lang w:val="en-GB"/>
        </w:rPr>
      </w:pPr>
    </w:p>
    <w:p w14:paraId="16F2C521" w14:textId="0B9AE1B8" w:rsidR="0059493A" w:rsidRDefault="0059493A" w:rsidP="004018B1">
      <w:pPr>
        <w:spacing w:after="120"/>
        <w:ind w:right="2183"/>
        <w:rPr>
          <w:sz w:val="22"/>
          <w:lang w:val="en-GB"/>
        </w:rPr>
      </w:pPr>
    </w:p>
    <w:p w14:paraId="7801CFBD" w14:textId="5C287B8E" w:rsidR="001B2D6F" w:rsidRDefault="001B2D6F" w:rsidP="00141BDD">
      <w:pPr>
        <w:spacing w:after="120"/>
        <w:ind w:left="0" w:right="2183" w:firstLine="0"/>
        <w:rPr>
          <w:sz w:val="22"/>
          <w:lang w:val="en-GB"/>
        </w:rPr>
      </w:pPr>
    </w:p>
    <w:p w14:paraId="5DF92746" w14:textId="77777777" w:rsidR="00AD2067" w:rsidRDefault="00AD2067">
      <w:pPr>
        <w:spacing w:after="160" w:line="259" w:lineRule="auto"/>
        <w:ind w:left="0" w:right="0" w:firstLine="0"/>
        <w:jc w:val="left"/>
        <w:rPr>
          <w:sz w:val="22"/>
          <w:lang w:val="en-GB"/>
        </w:rPr>
      </w:pPr>
      <w:r>
        <w:rPr>
          <w:sz w:val="22"/>
          <w:lang w:val="en-GB"/>
        </w:rPr>
        <w:br w:type="page"/>
      </w:r>
    </w:p>
    <w:p w14:paraId="3A6480EC" w14:textId="77777777" w:rsidR="00D85F0E" w:rsidRDefault="00E631A7" w:rsidP="00747866">
      <w:pPr>
        <w:pStyle w:val="Heading1"/>
        <w:numPr>
          <w:ilvl w:val="0"/>
          <w:numId w:val="5"/>
        </w:numPr>
        <w:rPr>
          <w:rFonts w:asciiTheme="minorHAnsi" w:hAnsiTheme="minorHAnsi" w:cstheme="minorHAnsi"/>
          <w:sz w:val="32"/>
          <w:szCs w:val="20"/>
          <w:lang w:val="en-GB"/>
        </w:rPr>
      </w:pPr>
      <w:bookmarkStart w:id="71" w:name="_Toc470825803"/>
      <w:r>
        <w:rPr>
          <w:rFonts w:asciiTheme="minorHAnsi" w:hAnsiTheme="minorHAnsi" w:cstheme="minorHAnsi"/>
          <w:sz w:val="32"/>
          <w:szCs w:val="20"/>
          <w:lang w:val="en-GB"/>
        </w:rPr>
        <w:lastRenderedPageBreak/>
        <w:t>Tools and Test Equipment Required</w:t>
      </w:r>
      <w:bookmarkEnd w:id="71"/>
    </w:p>
    <w:p w14:paraId="3CB2A511" w14:textId="77777777" w:rsidR="00974C31" w:rsidRDefault="00974C31" w:rsidP="00747866">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72" w:name="_Toc470825804"/>
      <w:r w:rsidR="00AD2067">
        <w:rPr>
          <w:rFonts w:asciiTheme="minorHAnsi" w:hAnsiTheme="minorHAnsi" w:cstheme="minorHAnsi"/>
          <w:sz w:val="28"/>
          <w:szCs w:val="20"/>
          <w:lang w:val="en-GB"/>
        </w:rPr>
        <w:t>Sample</w:t>
      </w:r>
      <w:bookmarkEnd w:id="72"/>
    </w:p>
    <w:p w14:paraId="2C735405" w14:textId="77777777" w:rsidR="000426E1" w:rsidRDefault="00974C31" w:rsidP="00E631A7">
      <w:pPr>
        <w:spacing w:after="120"/>
        <w:rPr>
          <w:sz w:val="22"/>
          <w:lang w:val="en-GB"/>
        </w:rPr>
      </w:pPr>
      <w:r w:rsidRPr="00B30D2C">
        <w:rPr>
          <w:sz w:val="22"/>
          <w:highlight w:val="yellow"/>
          <w:lang w:val="en-GB"/>
        </w:rPr>
        <w:t>The interface of the mobile app</w:t>
      </w:r>
      <w:r w:rsidR="00063FC2" w:rsidRPr="00B30D2C">
        <w:rPr>
          <w:sz w:val="22"/>
          <w:highlight w:val="yellow"/>
          <w:lang w:val="en-GB"/>
        </w:rPr>
        <w:t>lications</w:t>
      </w:r>
      <w:r w:rsidRPr="00B30D2C">
        <w:rPr>
          <w:sz w:val="22"/>
          <w:highlight w:val="yellow"/>
          <w:lang w:val="en-GB"/>
        </w:rPr>
        <w:t xml:space="preserve"> </w:t>
      </w:r>
      <w:proofErr w:type="gramStart"/>
      <w:r w:rsidRPr="00B30D2C">
        <w:rPr>
          <w:sz w:val="22"/>
          <w:highlight w:val="yellow"/>
          <w:lang w:val="en-GB"/>
        </w:rPr>
        <w:t>has already been presented</w:t>
      </w:r>
      <w:proofErr w:type="gramEnd"/>
      <w:r w:rsidRPr="00B30D2C">
        <w:rPr>
          <w:sz w:val="22"/>
          <w:highlight w:val="yellow"/>
          <w:lang w:val="en-GB"/>
        </w:rPr>
        <w:t xml:space="preserve"> on the RASD, </w:t>
      </w:r>
      <w:r w:rsidR="00063FC2" w:rsidRPr="00B30D2C">
        <w:rPr>
          <w:sz w:val="22"/>
          <w:highlight w:val="yellow"/>
          <w:lang w:val="en-GB"/>
        </w:rPr>
        <w:t xml:space="preserve">but we wish to </w:t>
      </w:r>
      <w:r w:rsidR="008E2D82" w:rsidRPr="00B30D2C">
        <w:rPr>
          <w:sz w:val="22"/>
          <w:highlight w:val="yellow"/>
          <w:lang w:val="en-GB"/>
        </w:rPr>
        <w:t>add some other screens that we decided to add.</w:t>
      </w:r>
    </w:p>
    <w:p w14:paraId="5F6B0B4C" w14:textId="77777777" w:rsidR="000426E1" w:rsidRDefault="000426E1">
      <w:pPr>
        <w:spacing w:after="160" w:line="259" w:lineRule="auto"/>
        <w:ind w:left="0" w:right="0" w:firstLine="0"/>
        <w:jc w:val="left"/>
        <w:rPr>
          <w:sz w:val="22"/>
          <w:lang w:val="en-GB"/>
        </w:rPr>
      </w:pPr>
    </w:p>
    <w:p w14:paraId="289D4764" w14:textId="77777777" w:rsidR="00D55596" w:rsidRDefault="00D85F0E" w:rsidP="00747866">
      <w:pPr>
        <w:pStyle w:val="Heading2"/>
        <w:numPr>
          <w:ilvl w:val="1"/>
          <w:numId w:val="5"/>
        </w:numPr>
        <w:rPr>
          <w:rFonts w:asciiTheme="minorHAnsi" w:hAnsiTheme="minorHAnsi" w:cstheme="minorHAnsi"/>
          <w:sz w:val="28"/>
          <w:szCs w:val="20"/>
          <w:lang w:val="en-GB"/>
        </w:rPr>
      </w:pPr>
      <w:r>
        <w:rPr>
          <w:rFonts w:asciiTheme="minorHAnsi" w:hAnsiTheme="minorHAnsi" w:cstheme="minorHAnsi"/>
          <w:sz w:val="28"/>
          <w:szCs w:val="20"/>
          <w:lang w:val="en-GB"/>
        </w:rPr>
        <w:t xml:space="preserve"> </w:t>
      </w:r>
      <w:bookmarkStart w:id="73" w:name="_Toc470825805"/>
      <w:r w:rsidR="00AD2067">
        <w:rPr>
          <w:rFonts w:asciiTheme="minorHAnsi" w:hAnsiTheme="minorHAnsi" w:cstheme="minorHAnsi"/>
          <w:sz w:val="28"/>
          <w:szCs w:val="20"/>
          <w:lang w:val="en-GB"/>
        </w:rPr>
        <w:t>Sample</w:t>
      </w:r>
      <w:bookmarkEnd w:id="73"/>
    </w:p>
    <w:p w14:paraId="34C88692" w14:textId="77777777" w:rsidR="00931B77" w:rsidRPr="00E631A7" w:rsidRDefault="00931B77" w:rsidP="00E631A7">
      <w:pPr>
        <w:spacing w:after="120"/>
        <w:rPr>
          <w:sz w:val="22"/>
          <w:lang w:val="en-GB"/>
        </w:rPr>
      </w:pPr>
      <w:r w:rsidRPr="00B30D2C">
        <w:rPr>
          <w:sz w:val="22"/>
          <w:highlight w:val="yellow"/>
          <w:lang w:val="en-GB"/>
        </w:rPr>
        <w:t xml:space="preserve">The diagram shows how user actions </w:t>
      </w:r>
      <w:proofErr w:type="gramStart"/>
      <w:r w:rsidRPr="00B30D2C">
        <w:rPr>
          <w:sz w:val="22"/>
          <w:highlight w:val="yellow"/>
          <w:lang w:val="en-GB"/>
        </w:rPr>
        <w:t>are performed</w:t>
      </w:r>
      <w:proofErr w:type="gramEnd"/>
      <w:r w:rsidRPr="00B30D2C">
        <w:rPr>
          <w:sz w:val="22"/>
          <w:highlight w:val="yellow"/>
          <w:lang w:val="en-GB"/>
        </w:rPr>
        <w:t xml:space="preserve"> and the sequence of the </w:t>
      </w:r>
      <w:r w:rsidR="00B612D1" w:rsidRPr="00B30D2C">
        <w:rPr>
          <w:sz w:val="22"/>
          <w:highlight w:val="yellow"/>
          <w:lang w:val="en-GB"/>
        </w:rPr>
        <w:t>navigation between the screens.</w:t>
      </w:r>
    </w:p>
    <w:p w14:paraId="0BDF4E35" w14:textId="77777777" w:rsidR="00D542B2" w:rsidRDefault="00D542B2" w:rsidP="00931B77">
      <w:pPr>
        <w:spacing w:after="120"/>
        <w:rPr>
          <w:sz w:val="22"/>
          <w:lang w:val="en-GB"/>
        </w:rPr>
      </w:pPr>
    </w:p>
    <w:p w14:paraId="10C7FF74" w14:textId="77777777" w:rsidR="00686971" w:rsidRDefault="00686971">
      <w:pPr>
        <w:spacing w:after="160" w:line="259" w:lineRule="auto"/>
        <w:ind w:left="0" w:right="0" w:firstLine="0"/>
        <w:jc w:val="left"/>
        <w:rPr>
          <w:sz w:val="22"/>
          <w:lang w:val="en-GB"/>
        </w:rPr>
      </w:pPr>
      <w:r>
        <w:rPr>
          <w:sz w:val="22"/>
          <w:lang w:val="en-GB"/>
        </w:rPr>
        <w:br w:type="page"/>
      </w:r>
    </w:p>
    <w:p w14:paraId="639FC175" w14:textId="77777777" w:rsidR="003B41A0" w:rsidRDefault="00E631A7" w:rsidP="00747866">
      <w:pPr>
        <w:pStyle w:val="Heading1"/>
        <w:numPr>
          <w:ilvl w:val="0"/>
          <w:numId w:val="5"/>
        </w:numPr>
        <w:rPr>
          <w:rFonts w:asciiTheme="minorHAnsi" w:hAnsiTheme="minorHAnsi" w:cstheme="minorHAnsi"/>
          <w:sz w:val="32"/>
          <w:szCs w:val="20"/>
          <w:lang w:val="en-GB"/>
        </w:rPr>
      </w:pPr>
      <w:bookmarkStart w:id="74" w:name="_Toc470825806"/>
      <w:r>
        <w:rPr>
          <w:rFonts w:asciiTheme="minorHAnsi" w:hAnsiTheme="minorHAnsi" w:cstheme="minorHAnsi"/>
          <w:sz w:val="32"/>
          <w:szCs w:val="20"/>
          <w:lang w:val="en-GB"/>
        </w:rPr>
        <w:lastRenderedPageBreak/>
        <w:t>Program Stubs and Test Data Required</w:t>
      </w:r>
      <w:bookmarkEnd w:id="74"/>
    </w:p>
    <w:p w14:paraId="5BC62431" w14:textId="08BB82B1" w:rsidR="00223BA4" w:rsidRPr="00B27AAB" w:rsidRDefault="00223BA4">
      <w:pPr>
        <w:pStyle w:val="Heading2"/>
        <w:numPr>
          <w:ilvl w:val="1"/>
          <w:numId w:val="5"/>
        </w:numPr>
        <w:rPr>
          <w:ins w:id="75" w:author="Sergio Caprara" w:date="2017-01-13T12:09:00Z"/>
          <w:rFonts w:asciiTheme="minorHAnsi" w:hAnsiTheme="minorHAnsi" w:cstheme="minorHAnsi"/>
          <w:sz w:val="28"/>
          <w:szCs w:val="20"/>
          <w:lang w:val="en-GB"/>
          <w:rPrChange w:id="76" w:author="Sergio Caprara" w:date="2017-01-13T12:10:00Z">
            <w:rPr>
              <w:ins w:id="77" w:author="Sergio Caprara" w:date="2017-01-13T12:09:00Z"/>
              <w:sz w:val="22"/>
              <w:highlight w:val="yellow"/>
              <w:lang w:val="en-GB"/>
            </w:rPr>
          </w:rPrChange>
        </w:rPr>
        <w:pPrChange w:id="78" w:author="Sergio Caprara" w:date="2017-01-13T12:09:00Z">
          <w:pPr>
            <w:spacing w:after="120"/>
          </w:pPr>
        </w:pPrChange>
      </w:pPr>
      <w:ins w:id="79" w:author="Sergio Caprara" w:date="2017-01-13T12:09:00Z">
        <w:r>
          <w:rPr>
            <w:rFonts w:asciiTheme="minorHAnsi" w:hAnsiTheme="minorHAnsi" w:cstheme="minorHAnsi"/>
            <w:sz w:val="28"/>
            <w:szCs w:val="20"/>
            <w:lang w:val="en-GB"/>
          </w:rPr>
          <w:t xml:space="preserve"> </w:t>
        </w:r>
        <w:r w:rsidRPr="00B27AAB">
          <w:rPr>
            <w:rFonts w:asciiTheme="minorHAnsi" w:hAnsiTheme="minorHAnsi" w:cstheme="minorHAnsi"/>
            <w:sz w:val="28"/>
            <w:szCs w:val="20"/>
            <w:lang w:val="en-GB"/>
            <w:rPrChange w:id="80" w:author="Sergio Caprara" w:date="2017-01-13T12:10:00Z">
              <w:rPr>
                <w:b/>
                <w:sz w:val="22"/>
                <w:highlight w:val="yellow"/>
                <w:lang w:val="en-GB"/>
              </w:rPr>
            </w:rPrChange>
          </w:rPr>
          <w:t>Program Stubs and Drivers</w:t>
        </w:r>
      </w:ins>
    </w:p>
    <w:p w14:paraId="5ACE0820" w14:textId="5CF688A5" w:rsidR="00223BA4" w:rsidRDefault="00B27AAB" w:rsidP="006E398A">
      <w:pPr>
        <w:spacing w:after="120"/>
        <w:rPr>
          <w:ins w:id="81" w:author="Sergio Caprara" w:date="2017-01-13T12:10:00Z"/>
          <w:sz w:val="22"/>
          <w:lang w:val="en-GB"/>
        </w:rPr>
      </w:pPr>
      <w:ins w:id="82" w:author="Sergio Caprara" w:date="2017-01-13T12:09:00Z">
        <w:r w:rsidRPr="00B27AAB">
          <w:rPr>
            <w:sz w:val="22"/>
            <w:lang w:val="en-GB"/>
            <w:rPrChange w:id="83" w:author="Sergio Caprara" w:date="2017-01-13T12:10:00Z">
              <w:rPr>
                <w:sz w:val="22"/>
                <w:highlight w:val="yellow"/>
                <w:lang w:val="en-GB"/>
              </w:rPr>
            </w:rPrChange>
          </w:rPr>
          <w:t>For</w:t>
        </w:r>
      </w:ins>
      <w:ins w:id="84" w:author="Sergio Caprara" w:date="2017-01-13T12:10:00Z">
        <w:r w:rsidRPr="00B27AAB">
          <w:rPr>
            <w:sz w:val="22"/>
            <w:lang w:val="en-GB"/>
            <w:rPrChange w:id="85" w:author="Sergio Caprara" w:date="2017-01-13T12:10:00Z">
              <w:rPr>
                <w:sz w:val="22"/>
                <w:highlight w:val="yellow"/>
                <w:lang w:val="en-GB"/>
              </w:rPr>
            </w:rPrChange>
          </w:rPr>
          <w:t xml:space="preserve"> the integration testing of</w:t>
        </w:r>
      </w:ins>
      <w:ins w:id="86" w:author="Sergio Caprara" w:date="2017-01-13T12:09:00Z">
        <w:r w:rsidRPr="00B27AAB">
          <w:rPr>
            <w:sz w:val="22"/>
            <w:lang w:val="en-GB"/>
            <w:rPrChange w:id="87" w:author="Sergio Caprara" w:date="2017-01-13T12:10:00Z">
              <w:rPr>
                <w:sz w:val="22"/>
                <w:highlight w:val="yellow"/>
                <w:lang w:val="en-GB"/>
              </w:rPr>
            </w:rPrChange>
          </w:rPr>
          <w:t xml:space="preserve"> our </w:t>
        </w:r>
        <w:proofErr w:type="gramStart"/>
        <w:r w:rsidRPr="00B27AAB">
          <w:rPr>
            <w:sz w:val="22"/>
            <w:lang w:val="en-GB"/>
            <w:rPrChange w:id="88" w:author="Sergio Caprara" w:date="2017-01-13T12:10:00Z">
              <w:rPr>
                <w:sz w:val="22"/>
                <w:highlight w:val="yellow"/>
                <w:lang w:val="en-GB"/>
              </w:rPr>
            </w:rPrChange>
          </w:rPr>
          <w:t>system</w:t>
        </w:r>
        <w:proofErr w:type="gramEnd"/>
        <w:r w:rsidRPr="00B27AAB">
          <w:rPr>
            <w:sz w:val="22"/>
            <w:lang w:val="en-GB"/>
            <w:rPrChange w:id="89" w:author="Sergio Caprara" w:date="2017-01-13T12:10:00Z">
              <w:rPr>
                <w:sz w:val="22"/>
                <w:highlight w:val="yellow"/>
                <w:lang w:val="en-GB"/>
              </w:rPr>
            </w:rPrChange>
          </w:rPr>
          <w:t xml:space="preserve"> we decided to adopt a bottom-up approach</w:t>
        </w:r>
      </w:ins>
      <w:ins w:id="90" w:author="Sergio Caprara" w:date="2017-01-13T12:10:00Z">
        <w:r w:rsidRPr="00B27AAB">
          <w:rPr>
            <w:sz w:val="22"/>
            <w:lang w:val="en-GB"/>
            <w:rPrChange w:id="91" w:author="Sergio Caprara" w:date="2017-01-13T12:10:00Z">
              <w:rPr>
                <w:sz w:val="22"/>
                <w:highlight w:val="yellow"/>
                <w:lang w:val="en-GB"/>
              </w:rPr>
            </w:rPrChange>
          </w:rPr>
          <w:t xml:space="preserve">. Because of this, we </w:t>
        </w:r>
        <w:proofErr w:type="gramStart"/>
        <w:r w:rsidRPr="00B27AAB">
          <w:rPr>
            <w:sz w:val="22"/>
            <w:lang w:val="en-GB"/>
            <w:rPrChange w:id="92" w:author="Sergio Caprara" w:date="2017-01-13T12:10:00Z">
              <w:rPr>
                <w:sz w:val="22"/>
                <w:highlight w:val="yellow"/>
                <w:lang w:val="en-GB"/>
              </w:rPr>
            </w:rPrChange>
          </w:rPr>
          <w:t>won’t</w:t>
        </w:r>
        <w:proofErr w:type="gramEnd"/>
        <w:r w:rsidRPr="00B27AAB">
          <w:rPr>
            <w:sz w:val="22"/>
            <w:lang w:val="en-GB"/>
            <w:rPrChange w:id="93" w:author="Sergio Caprara" w:date="2017-01-13T12:10:00Z">
              <w:rPr>
                <w:sz w:val="22"/>
                <w:highlight w:val="yellow"/>
                <w:lang w:val="en-GB"/>
              </w:rPr>
            </w:rPrChange>
          </w:rPr>
          <w:t xml:space="preserve"> need any program stub, but we will only use </w:t>
        </w:r>
      </w:ins>
      <w:ins w:id="94" w:author="Sergio Caprara" w:date="2017-01-13T12:33:00Z">
        <w:r w:rsidR="001B1CE0">
          <w:rPr>
            <w:sz w:val="22"/>
            <w:lang w:val="en-GB"/>
          </w:rPr>
          <w:t xml:space="preserve">the </w:t>
        </w:r>
      </w:ins>
      <w:ins w:id="95" w:author="Sergio Caprara" w:date="2017-01-13T12:10:00Z">
        <w:r w:rsidRPr="00B27AAB">
          <w:rPr>
            <w:sz w:val="22"/>
            <w:lang w:val="en-GB"/>
            <w:rPrChange w:id="96" w:author="Sergio Caprara" w:date="2017-01-13T12:10:00Z">
              <w:rPr>
                <w:sz w:val="22"/>
                <w:highlight w:val="yellow"/>
                <w:lang w:val="en-GB"/>
              </w:rPr>
            </w:rPrChange>
          </w:rPr>
          <w:t>drivers</w:t>
        </w:r>
        <w:r w:rsidR="001B1CE0">
          <w:rPr>
            <w:sz w:val="22"/>
            <w:lang w:val="en-GB"/>
          </w:rPr>
          <w:t xml:space="preserve"> listed here:</w:t>
        </w:r>
      </w:ins>
    </w:p>
    <w:p w14:paraId="567FBF7D" w14:textId="3E4E67B3" w:rsidR="001B1CE0" w:rsidRDefault="001B1CE0">
      <w:pPr>
        <w:pStyle w:val="ListParagraph"/>
        <w:numPr>
          <w:ilvl w:val="0"/>
          <w:numId w:val="1"/>
        </w:numPr>
        <w:spacing w:after="120"/>
        <w:ind w:right="2183"/>
        <w:jc w:val="both"/>
        <w:rPr>
          <w:ins w:id="97" w:author="Sergio Caprara" w:date="2017-01-13T12:36:00Z"/>
          <w:rFonts w:asciiTheme="minorHAnsi" w:hAnsiTheme="minorHAnsi" w:cstheme="minorHAnsi"/>
          <w:sz w:val="22"/>
          <w:szCs w:val="20"/>
          <w:lang w:val="en-GB"/>
        </w:rPr>
        <w:pPrChange w:id="98" w:author="Sergio Caprara" w:date="2017-01-13T12:35:00Z">
          <w:pPr>
            <w:spacing w:after="120"/>
          </w:pPr>
        </w:pPrChange>
      </w:pPr>
      <w:proofErr w:type="spellStart"/>
      <w:ins w:id="99" w:author="Sergio Caprara" w:date="2017-01-13T12:34:00Z">
        <w:r w:rsidRPr="00DD3C32">
          <w:rPr>
            <w:rFonts w:asciiTheme="minorHAnsi" w:hAnsiTheme="minorHAnsi" w:cstheme="minorHAnsi"/>
            <w:b/>
            <w:sz w:val="22"/>
            <w:szCs w:val="20"/>
            <w:lang w:val="en-GB"/>
            <w:rPrChange w:id="100" w:author="Sergio Caprara" w:date="2017-01-13T12:35:00Z">
              <w:rPr>
                <w:sz w:val="22"/>
                <w:lang w:val="en-GB"/>
              </w:rPr>
            </w:rPrChange>
          </w:rPr>
          <w:t>CarDAO</w:t>
        </w:r>
        <w:proofErr w:type="spellEnd"/>
        <w:r w:rsidRPr="00DD3C32">
          <w:rPr>
            <w:rFonts w:asciiTheme="minorHAnsi" w:hAnsiTheme="minorHAnsi" w:cstheme="minorHAnsi"/>
            <w:b/>
            <w:sz w:val="22"/>
            <w:szCs w:val="20"/>
            <w:lang w:val="en-GB"/>
            <w:rPrChange w:id="101" w:author="Sergio Caprara" w:date="2017-01-13T12:35:00Z">
              <w:rPr>
                <w:sz w:val="22"/>
                <w:lang w:val="en-GB"/>
              </w:rPr>
            </w:rPrChange>
          </w:rPr>
          <w:t xml:space="preserve"> Driver</w:t>
        </w:r>
        <w:r w:rsidRPr="001B1CE0">
          <w:rPr>
            <w:rFonts w:asciiTheme="minorHAnsi" w:hAnsiTheme="minorHAnsi" w:cstheme="minorHAnsi"/>
            <w:sz w:val="22"/>
            <w:szCs w:val="20"/>
            <w:lang w:val="en-GB"/>
            <w:rPrChange w:id="102" w:author="Sergio Caprara" w:date="2017-01-13T12:35:00Z">
              <w:rPr>
                <w:sz w:val="22"/>
                <w:lang w:val="en-GB"/>
              </w:rPr>
            </w:rPrChange>
          </w:rPr>
          <w:t xml:space="preserve">, </w:t>
        </w:r>
        <w:proofErr w:type="spellStart"/>
        <w:r w:rsidRPr="00DD3C32">
          <w:rPr>
            <w:rFonts w:asciiTheme="minorHAnsi" w:hAnsiTheme="minorHAnsi" w:cstheme="minorHAnsi"/>
            <w:b/>
            <w:sz w:val="22"/>
            <w:szCs w:val="20"/>
            <w:lang w:val="en-GB"/>
            <w:rPrChange w:id="103" w:author="Sergio Caprara" w:date="2017-01-13T12:35:00Z">
              <w:rPr>
                <w:sz w:val="22"/>
                <w:lang w:val="en-GB"/>
              </w:rPr>
            </w:rPrChange>
          </w:rPr>
          <w:t>SParkingAreaDAO</w:t>
        </w:r>
        <w:proofErr w:type="spellEnd"/>
        <w:r w:rsidRPr="00DD3C32">
          <w:rPr>
            <w:rFonts w:asciiTheme="minorHAnsi" w:hAnsiTheme="minorHAnsi" w:cstheme="minorHAnsi"/>
            <w:b/>
            <w:sz w:val="22"/>
            <w:szCs w:val="20"/>
            <w:lang w:val="en-GB"/>
            <w:rPrChange w:id="104" w:author="Sergio Caprara" w:date="2017-01-13T12:35:00Z">
              <w:rPr>
                <w:sz w:val="22"/>
                <w:lang w:val="en-GB"/>
              </w:rPr>
            </w:rPrChange>
          </w:rPr>
          <w:t xml:space="preserve"> Driver</w:t>
        </w:r>
        <w:r w:rsidRPr="001B1CE0">
          <w:rPr>
            <w:rFonts w:asciiTheme="minorHAnsi" w:hAnsiTheme="minorHAnsi" w:cstheme="minorHAnsi"/>
            <w:sz w:val="22"/>
            <w:szCs w:val="20"/>
            <w:lang w:val="en-GB"/>
            <w:rPrChange w:id="105" w:author="Sergio Caprara" w:date="2017-01-13T12:35:00Z">
              <w:rPr>
                <w:sz w:val="22"/>
                <w:lang w:val="en-GB"/>
              </w:rPr>
            </w:rPrChange>
          </w:rPr>
          <w:t>:</w:t>
        </w:r>
      </w:ins>
      <w:ins w:id="106" w:author="Sergio Caprara" w:date="2017-01-13T12:37:00Z">
        <w:r w:rsidR="007061E9">
          <w:rPr>
            <w:rFonts w:asciiTheme="minorHAnsi" w:hAnsiTheme="minorHAnsi" w:cstheme="minorHAnsi"/>
            <w:sz w:val="22"/>
            <w:szCs w:val="20"/>
            <w:lang w:val="en-GB"/>
          </w:rPr>
          <w:t xml:space="preserve"> these two </w:t>
        </w:r>
      </w:ins>
      <w:ins w:id="107" w:author="Sergio Caprara" w:date="2017-01-13T12:40:00Z">
        <w:r w:rsidR="007061E9">
          <w:rPr>
            <w:rFonts w:asciiTheme="minorHAnsi" w:hAnsiTheme="minorHAnsi" w:cstheme="minorHAnsi"/>
            <w:sz w:val="22"/>
            <w:szCs w:val="20"/>
            <w:lang w:val="en-GB"/>
          </w:rPr>
          <w:t xml:space="preserve">modules will invoke the methods exposed by the </w:t>
        </w:r>
        <w:proofErr w:type="spellStart"/>
        <w:r w:rsidR="007061E9" w:rsidRPr="00AE085D">
          <w:rPr>
            <w:rFonts w:asciiTheme="minorHAnsi" w:hAnsiTheme="minorHAnsi" w:cstheme="minorHAnsi"/>
            <w:b/>
            <w:sz w:val="22"/>
            <w:szCs w:val="20"/>
            <w:lang w:val="en-GB"/>
            <w:rPrChange w:id="108" w:author="Sergio Caprara" w:date="2017-01-13T12:42:00Z">
              <w:rPr>
                <w:rFonts w:asciiTheme="minorHAnsi" w:hAnsiTheme="minorHAnsi" w:cstheme="minorHAnsi"/>
                <w:sz w:val="22"/>
                <w:szCs w:val="20"/>
                <w:lang w:val="en-GB"/>
              </w:rPr>
            </w:rPrChange>
          </w:rPr>
          <w:t>CarDAO</w:t>
        </w:r>
        <w:proofErr w:type="spellEnd"/>
        <w:r w:rsidR="007061E9">
          <w:rPr>
            <w:rFonts w:asciiTheme="minorHAnsi" w:hAnsiTheme="minorHAnsi" w:cstheme="minorHAnsi"/>
            <w:sz w:val="22"/>
            <w:szCs w:val="20"/>
            <w:lang w:val="en-GB"/>
          </w:rPr>
          <w:t xml:space="preserve"> and </w:t>
        </w:r>
        <w:proofErr w:type="spellStart"/>
        <w:r w:rsidR="007061E9" w:rsidRPr="00AE085D">
          <w:rPr>
            <w:rFonts w:asciiTheme="minorHAnsi" w:hAnsiTheme="minorHAnsi" w:cstheme="minorHAnsi"/>
            <w:b/>
            <w:sz w:val="22"/>
            <w:szCs w:val="20"/>
            <w:lang w:val="en-GB"/>
            <w:rPrChange w:id="109" w:author="Sergio Caprara" w:date="2017-01-13T12:42:00Z">
              <w:rPr>
                <w:rFonts w:asciiTheme="minorHAnsi" w:hAnsiTheme="minorHAnsi" w:cstheme="minorHAnsi"/>
                <w:sz w:val="22"/>
                <w:szCs w:val="20"/>
                <w:lang w:val="en-GB"/>
              </w:rPr>
            </w:rPrChange>
          </w:rPr>
          <w:t>SParkingAreaDAO</w:t>
        </w:r>
        <w:proofErr w:type="spellEnd"/>
        <w:r w:rsidR="007061E9">
          <w:rPr>
            <w:rFonts w:asciiTheme="minorHAnsi" w:hAnsiTheme="minorHAnsi" w:cstheme="minorHAnsi"/>
            <w:sz w:val="22"/>
            <w:szCs w:val="20"/>
            <w:lang w:val="en-GB"/>
          </w:rPr>
          <w:t xml:space="preserve"> components, for the </w:t>
        </w:r>
      </w:ins>
      <w:ins w:id="110" w:author="Sergio Caprara" w:date="2017-01-13T12:37:00Z">
        <w:r w:rsidR="007061E9">
          <w:rPr>
            <w:rFonts w:asciiTheme="minorHAnsi" w:hAnsiTheme="minorHAnsi" w:cstheme="minorHAnsi"/>
            <w:sz w:val="22"/>
            <w:szCs w:val="20"/>
            <w:lang w:val="en-GB"/>
          </w:rPr>
          <w:t>interact</w:t>
        </w:r>
      </w:ins>
      <w:ins w:id="111" w:author="Sergio Caprara" w:date="2017-01-13T12:41:00Z">
        <w:r w:rsidR="007061E9">
          <w:rPr>
            <w:rFonts w:asciiTheme="minorHAnsi" w:hAnsiTheme="minorHAnsi" w:cstheme="minorHAnsi"/>
            <w:sz w:val="22"/>
            <w:szCs w:val="20"/>
            <w:lang w:val="en-GB"/>
          </w:rPr>
          <w:t>ion</w:t>
        </w:r>
      </w:ins>
      <w:ins w:id="112" w:author="Sergio Caprara" w:date="2017-01-13T12:37:00Z">
        <w:r w:rsidR="007061E9">
          <w:rPr>
            <w:rFonts w:asciiTheme="minorHAnsi" w:hAnsiTheme="minorHAnsi" w:cstheme="minorHAnsi"/>
            <w:sz w:val="22"/>
            <w:szCs w:val="20"/>
            <w:lang w:val="en-GB"/>
          </w:rPr>
          <w:t xml:space="preserve"> with the </w:t>
        </w:r>
        <w:proofErr w:type="spellStart"/>
        <w:r w:rsidR="007061E9" w:rsidRPr="00AE085D">
          <w:rPr>
            <w:rFonts w:asciiTheme="minorHAnsi" w:hAnsiTheme="minorHAnsi" w:cstheme="minorHAnsi"/>
            <w:b/>
            <w:sz w:val="22"/>
            <w:szCs w:val="20"/>
            <w:lang w:val="en-GB"/>
            <w:rPrChange w:id="113" w:author="Sergio Caprara" w:date="2017-01-13T12:42:00Z">
              <w:rPr>
                <w:rFonts w:asciiTheme="minorHAnsi" w:hAnsiTheme="minorHAnsi" w:cstheme="minorHAnsi"/>
                <w:sz w:val="22"/>
                <w:szCs w:val="20"/>
                <w:lang w:val="en-GB"/>
              </w:rPr>
            </w:rPrChange>
          </w:rPr>
          <w:t>DataService</w:t>
        </w:r>
      </w:ins>
      <w:proofErr w:type="spellEnd"/>
      <w:ins w:id="114" w:author="Sergio Caprara" w:date="2017-01-13T12:39:00Z">
        <w:r w:rsidR="007061E9">
          <w:rPr>
            <w:rFonts w:asciiTheme="minorHAnsi" w:hAnsiTheme="minorHAnsi" w:cstheme="minorHAnsi"/>
            <w:sz w:val="22"/>
            <w:szCs w:val="20"/>
            <w:lang w:val="en-GB"/>
          </w:rPr>
          <w:t xml:space="preserve">. </w:t>
        </w:r>
      </w:ins>
      <w:ins w:id="115" w:author="Sergio Caprara" w:date="2017-01-13T12:41:00Z">
        <w:r w:rsidR="007061E9">
          <w:rPr>
            <w:rFonts w:asciiTheme="minorHAnsi" w:hAnsiTheme="minorHAnsi" w:cstheme="minorHAnsi"/>
            <w:sz w:val="22"/>
            <w:szCs w:val="20"/>
            <w:lang w:val="en-GB"/>
          </w:rPr>
          <w:t xml:space="preserve">As a recall, the </w:t>
        </w:r>
        <w:proofErr w:type="spellStart"/>
        <w:r w:rsidR="007061E9">
          <w:rPr>
            <w:rFonts w:asciiTheme="minorHAnsi" w:hAnsiTheme="minorHAnsi" w:cstheme="minorHAnsi"/>
            <w:sz w:val="22"/>
            <w:szCs w:val="20"/>
            <w:lang w:val="en-GB"/>
          </w:rPr>
          <w:t>DataService</w:t>
        </w:r>
        <w:proofErr w:type="spellEnd"/>
        <w:r w:rsidR="007061E9">
          <w:rPr>
            <w:rFonts w:asciiTheme="minorHAnsi" w:hAnsiTheme="minorHAnsi" w:cstheme="minorHAnsi"/>
            <w:sz w:val="22"/>
            <w:szCs w:val="20"/>
            <w:lang w:val="en-GB"/>
          </w:rPr>
          <w:t xml:space="preserve"> provides a way to make possible the interaction between our system and the system</w:t>
        </w:r>
      </w:ins>
      <w:ins w:id="116" w:author="Sergio Caprara" w:date="2017-01-13T12:42:00Z">
        <w:r w:rsidR="007061E9">
          <w:rPr>
            <w:rFonts w:asciiTheme="minorHAnsi" w:hAnsiTheme="minorHAnsi" w:cstheme="minorHAnsi"/>
            <w:sz w:val="22"/>
            <w:szCs w:val="20"/>
            <w:lang w:val="en-GB"/>
          </w:rPr>
          <w:t xml:space="preserve"> installed on cars and power plugs.</w:t>
        </w:r>
      </w:ins>
    </w:p>
    <w:p w14:paraId="0F00816D" w14:textId="37326FC3" w:rsidR="007061E9" w:rsidRPr="003B2921" w:rsidRDefault="007061E9" w:rsidP="007061E9">
      <w:pPr>
        <w:pStyle w:val="ListParagraph"/>
        <w:numPr>
          <w:ilvl w:val="0"/>
          <w:numId w:val="1"/>
        </w:numPr>
        <w:spacing w:after="120"/>
        <w:ind w:right="2183"/>
        <w:jc w:val="both"/>
        <w:rPr>
          <w:ins w:id="117" w:author="Sergio Caprara" w:date="2017-01-13T12:36:00Z"/>
          <w:rFonts w:asciiTheme="minorHAnsi" w:hAnsiTheme="minorHAnsi" w:cstheme="minorHAnsi"/>
          <w:sz w:val="22"/>
          <w:szCs w:val="20"/>
          <w:lang w:val="en-GB"/>
        </w:rPr>
      </w:pPr>
      <w:ins w:id="118" w:author="Sergio Caprara" w:date="2017-01-13T12:36:00Z">
        <w:r w:rsidRPr="003B2921">
          <w:rPr>
            <w:rFonts w:asciiTheme="minorHAnsi" w:hAnsiTheme="minorHAnsi" w:cstheme="minorHAnsi"/>
            <w:b/>
            <w:sz w:val="22"/>
            <w:szCs w:val="20"/>
            <w:lang w:val="en-GB"/>
          </w:rPr>
          <w:t>Authentication Driver</w:t>
        </w:r>
        <w:r w:rsidRPr="003B2921">
          <w:rPr>
            <w:rFonts w:asciiTheme="minorHAnsi" w:hAnsiTheme="minorHAnsi" w:cstheme="minorHAnsi"/>
            <w:sz w:val="22"/>
            <w:szCs w:val="20"/>
            <w:lang w:val="en-GB"/>
          </w:rPr>
          <w:t>:</w:t>
        </w:r>
      </w:ins>
      <w:ins w:id="119" w:author="Sergio Caprara" w:date="2017-01-13T12:42:00Z">
        <w:r w:rsidR="00A00F2A">
          <w:rPr>
            <w:rFonts w:asciiTheme="minorHAnsi" w:hAnsiTheme="minorHAnsi" w:cstheme="minorHAnsi"/>
            <w:sz w:val="22"/>
            <w:szCs w:val="20"/>
            <w:lang w:val="en-GB"/>
          </w:rPr>
          <w:t xml:space="preserve"> the driver module </w:t>
        </w:r>
      </w:ins>
      <w:ins w:id="120" w:author="Sergio Caprara" w:date="2017-01-13T12:52:00Z">
        <w:r w:rsidR="00793B97">
          <w:rPr>
            <w:rFonts w:asciiTheme="minorHAnsi" w:hAnsiTheme="minorHAnsi" w:cstheme="minorHAnsi"/>
            <w:sz w:val="22"/>
            <w:szCs w:val="20"/>
            <w:lang w:val="en-GB"/>
          </w:rPr>
          <w:t>should call</w:t>
        </w:r>
      </w:ins>
      <w:ins w:id="121" w:author="Sergio Caprara" w:date="2017-01-13T12:42:00Z">
        <w:r w:rsidR="00A00F2A">
          <w:rPr>
            <w:rFonts w:asciiTheme="minorHAnsi" w:hAnsiTheme="minorHAnsi" w:cstheme="minorHAnsi"/>
            <w:sz w:val="22"/>
            <w:szCs w:val="20"/>
            <w:lang w:val="en-GB"/>
          </w:rPr>
          <w:t xml:space="preserve"> the methods of the </w:t>
        </w:r>
        <w:r w:rsidR="00A00F2A" w:rsidRPr="00793B97">
          <w:rPr>
            <w:rFonts w:asciiTheme="minorHAnsi" w:hAnsiTheme="minorHAnsi" w:cstheme="minorHAnsi"/>
            <w:b/>
            <w:sz w:val="22"/>
            <w:szCs w:val="20"/>
            <w:lang w:val="en-GB"/>
            <w:rPrChange w:id="122" w:author="Sergio Caprara" w:date="2017-01-13T12:43:00Z">
              <w:rPr>
                <w:rFonts w:asciiTheme="minorHAnsi" w:hAnsiTheme="minorHAnsi" w:cstheme="minorHAnsi"/>
                <w:sz w:val="22"/>
                <w:szCs w:val="20"/>
                <w:lang w:val="en-GB"/>
              </w:rPr>
            </w:rPrChange>
          </w:rPr>
          <w:t>Authentication</w:t>
        </w:r>
        <w:r w:rsidR="00486936">
          <w:rPr>
            <w:rFonts w:asciiTheme="minorHAnsi" w:hAnsiTheme="minorHAnsi" w:cstheme="minorHAnsi"/>
            <w:sz w:val="22"/>
            <w:szCs w:val="20"/>
            <w:lang w:val="en-GB"/>
          </w:rPr>
          <w:t xml:space="preserve"> component</w:t>
        </w:r>
        <w:r w:rsidR="00A00F2A">
          <w:rPr>
            <w:rFonts w:asciiTheme="minorHAnsi" w:hAnsiTheme="minorHAnsi" w:cstheme="minorHAnsi"/>
            <w:sz w:val="22"/>
            <w:szCs w:val="20"/>
            <w:lang w:val="en-GB"/>
          </w:rPr>
          <w:t xml:space="preserve"> to test its interaction with </w:t>
        </w:r>
      </w:ins>
      <w:ins w:id="123" w:author="Sergio Caprara" w:date="2017-01-13T12:43:00Z">
        <w:r w:rsidR="005814CF">
          <w:rPr>
            <w:rFonts w:asciiTheme="minorHAnsi" w:hAnsiTheme="minorHAnsi" w:cstheme="minorHAnsi"/>
            <w:sz w:val="22"/>
            <w:szCs w:val="20"/>
            <w:lang w:val="en-GB"/>
          </w:rPr>
          <w:t xml:space="preserve">the </w:t>
        </w:r>
        <w:proofErr w:type="spellStart"/>
        <w:r w:rsidR="005814CF" w:rsidRPr="00793B97">
          <w:rPr>
            <w:rFonts w:asciiTheme="minorHAnsi" w:hAnsiTheme="minorHAnsi" w:cstheme="minorHAnsi"/>
            <w:b/>
            <w:sz w:val="22"/>
            <w:szCs w:val="20"/>
            <w:lang w:val="en-GB"/>
            <w:rPrChange w:id="124" w:author="Sergio Caprara" w:date="2017-01-13T12:43:00Z">
              <w:rPr>
                <w:rFonts w:asciiTheme="minorHAnsi" w:hAnsiTheme="minorHAnsi" w:cstheme="minorHAnsi"/>
                <w:sz w:val="22"/>
                <w:szCs w:val="20"/>
                <w:lang w:val="en-GB"/>
              </w:rPr>
            </w:rPrChange>
          </w:rPr>
          <w:t>UserDAO</w:t>
        </w:r>
        <w:proofErr w:type="spellEnd"/>
        <w:r w:rsidR="005814CF">
          <w:rPr>
            <w:rFonts w:asciiTheme="minorHAnsi" w:hAnsiTheme="minorHAnsi" w:cstheme="minorHAnsi"/>
            <w:sz w:val="22"/>
            <w:szCs w:val="20"/>
            <w:lang w:val="en-GB"/>
          </w:rPr>
          <w:t xml:space="preserve"> and the </w:t>
        </w:r>
        <w:proofErr w:type="spellStart"/>
        <w:r w:rsidR="005814CF" w:rsidRPr="00793B97">
          <w:rPr>
            <w:rFonts w:asciiTheme="minorHAnsi" w:hAnsiTheme="minorHAnsi" w:cstheme="minorHAnsi"/>
            <w:b/>
            <w:sz w:val="22"/>
            <w:szCs w:val="20"/>
            <w:lang w:val="en-GB"/>
            <w:rPrChange w:id="125" w:author="Sergio Caprara" w:date="2017-01-13T12:43:00Z">
              <w:rPr>
                <w:rFonts w:asciiTheme="minorHAnsi" w:hAnsiTheme="minorHAnsi" w:cstheme="minorHAnsi"/>
                <w:sz w:val="22"/>
                <w:szCs w:val="20"/>
                <w:lang w:val="en-GB"/>
              </w:rPr>
            </w:rPrChange>
          </w:rPr>
          <w:t>OperatorDAO</w:t>
        </w:r>
        <w:proofErr w:type="spellEnd"/>
        <w:r w:rsidR="005814CF">
          <w:rPr>
            <w:rFonts w:asciiTheme="minorHAnsi" w:hAnsiTheme="minorHAnsi" w:cstheme="minorHAnsi"/>
            <w:sz w:val="22"/>
            <w:szCs w:val="20"/>
            <w:lang w:val="en-GB"/>
          </w:rPr>
          <w:t>.</w:t>
        </w:r>
      </w:ins>
    </w:p>
    <w:p w14:paraId="48616DB3" w14:textId="5FAE9A8D" w:rsidR="007061E9" w:rsidRPr="008E1BC6" w:rsidRDefault="007061E9" w:rsidP="007061E9">
      <w:pPr>
        <w:pStyle w:val="ListParagraph"/>
        <w:numPr>
          <w:ilvl w:val="0"/>
          <w:numId w:val="1"/>
        </w:numPr>
        <w:spacing w:after="120"/>
        <w:ind w:right="2183"/>
        <w:jc w:val="both"/>
        <w:rPr>
          <w:ins w:id="126" w:author="Sergio Caprara" w:date="2017-01-13T12:37:00Z"/>
          <w:rFonts w:asciiTheme="minorHAnsi" w:hAnsiTheme="minorHAnsi" w:cstheme="minorHAnsi"/>
          <w:sz w:val="22"/>
          <w:szCs w:val="20"/>
          <w:lang w:val="en-GB"/>
        </w:rPr>
      </w:pPr>
      <w:proofErr w:type="spellStart"/>
      <w:ins w:id="127" w:author="Sergio Caprara" w:date="2017-01-13T12:37:00Z">
        <w:r w:rsidRPr="008E1BC6">
          <w:rPr>
            <w:rFonts w:asciiTheme="minorHAnsi" w:hAnsiTheme="minorHAnsi" w:cstheme="minorHAnsi"/>
            <w:b/>
            <w:sz w:val="22"/>
            <w:szCs w:val="20"/>
            <w:lang w:val="en-GB"/>
          </w:rPr>
          <w:t>MaintenanceController</w:t>
        </w:r>
        <w:proofErr w:type="spellEnd"/>
        <w:r w:rsidRPr="008E1BC6">
          <w:rPr>
            <w:rFonts w:asciiTheme="minorHAnsi" w:hAnsiTheme="minorHAnsi" w:cstheme="minorHAnsi"/>
            <w:b/>
            <w:sz w:val="22"/>
            <w:szCs w:val="20"/>
            <w:lang w:val="en-GB"/>
          </w:rPr>
          <w:t xml:space="preserve"> Driver</w:t>
        </w:r>
        <w:r w:rsidRPr="008E1BC6">
          <w:rPr>
            <w:rFonts w:asciiTheme="minorHAnsi" w:hAnsiTheme="minorHAnsi" w:cstheme="minorHAnsi"/>
            <w:sz w:val="22"/>
            <w:szCs w:val="20"/>
            <w:lang w:val="en-GB"/>
          </w:rPr>
          <w:t>:</w:t>
        </w:r>
      </w:ins>
      <w:ins w:id="128" w:author="Sergio Caprara" w:date="2017-01-13T12:45:00Z">
        <w:r w:rsidR="00793B97">
          <w:rPr>
            <w:rFonts w:asciiTheme="minorHAnsi" w:hAnsiTheme="minorHAnsi" w:cstheme="minorHAnsi"/>
            <w:sz w:val="22"/>
            <w:szCs w:val="20"/>
            <w:lang w:val="en-GB"/>
          </w:rPr>
          <w:t xml:space="preserve"> this module</w:t>
        </w:r>
      </w:ins>
      <w:ins w:id="129" w:author="Sergio Caprara" w:date="2017-01-13T12:52:00Z">
        <w:r w:rsidR="00793B97">
          <w:rPr>
            <w:rFonts w:asciiTheme="minorHAnsi" w:hAnsiTheme="minorHAnsi" w:cstheme="minorHAnsi"/>
            <w:sz w:val="22"/>
            <w:szCs w:val="20"/>
            <w:lang w:val="en-GB"/>
          </w:rPr>
          <w:t xml:space="preserve"> will invoke the methods exposed by the </w:t>
        </w:r>
        <w:proofErr w:type="spellStart"/>
        <w:r w:rsidR="00793B97" w:rsidRPr="00AD2146">
          <w:rPr>
            <w:rFonts w:asciiTheme="minorHAnsi" w:hAnsiTheme="minorHAnsi" w:cstheme="minorHAnsi"/>
            <w:b/>
            <w:sz w:val="22"/>
            <w:szCs w:val="20"/>
            <w:lang w:val="en-GB"/>
            <w:rPrChange w:id="130" w:author="Sergio Caprara" w:date="2017-01-13T12:54:00Z">
              <w:rPr>
                <w:rFonts w:asciiTheme="minorHAnsi" w:hAnsiTheme="minorHAnsi" w:cstheme="minorHAnsi"/>
                <w:sz w:val="22"/>
                <w:szCs w:val="20"/>
                <w:lang w:val="en-GB"/>
              </w:rPr>
            </w:rPrChange>
          </w:rPr>
          <w:t>MaintenanceController</w:t>
        </w:r>
        <w:proofErr w:type="spellEnd"/>
        <w:r w:rsidR="00793B97">
          <w:rPr>
            <w:rFonts w:asciiTheme="minorHAnsi" w:hAnsiTheme="minorHAnsi" w:cstheme="minorHAnsi"/>
            <w:sz w:val="22"/>
            <w:szCs w:val="20"/>
            <w:lang w:val="en-GB"/>
          </w:rPr>
          <w:t xml:space="preserve"> component </w:t>
        </w:r>
      </w:ins>
      <w:ins w:id="131" w:author="Sergio Caprara" w:date="2017-01-13T12:53:00Z">
        <w:r w:rsidR="00486936">
          <w:rPr>
            <w:rFonts w:asciiTheme="minorHAnsi" w:hAnsiTheme="minorHAnsi" w:cstheme="minorHAnsi"/>
            <w:sz w:val="22"/>
            <w:szCs w:val="20"/>
            <w:lang w:val="en-GB"/>
          </w:rPr>
          <w:t xml:space="preserve">to test its interaction with the </w:t>
        </w:r>
        <w:proofErr w:type="spellStart"/>
        <w:r w:rsidR="00486936" w:rsidRPr="00AD2146">
          <w:rPr>
            <w:rFonts w:asciiTheme="minorHAnsi" w:hAnsiTheme="minorHAnsi" w:cstheme="minorHAnsi"/>
            <w:b/>
            <w:sz w:val="22"/>
            <w:szCs w:val="20"/>
            <w:lang w:val="en-GB"/>
            <w:rPrChange w:id="132" w:author="Sergio Caprara" w:date="2017-01-13T12:54:00Z">
              <w:rPr>
                <w:rFonts w:asciiTheme="minorHAnsi" w:hAnsiTheme="minorHAnsi" w:cstheme="minorHAnsi"/>
                <w:sz w:val="22"/>
                <w:szCs w:val="20"/>
                <w:lang w:val="en-GB"/>
              </w:rPr>
            </w:rPrChange>
          </w:rPr>
          <w:t>CarDAO</w:t>
        </w:r>
      </w:ins>
      <w:proofErr w:type="spellEnd"/>
      <w:ins w:id="133" w:author="Sergio Caprara" w:date="2017-01-13T12:54:00Z">
        <w:r w:rsidR="00486936">
          <w:rPr>
            <w:rFonts w:asciiTheme="minorHAnsi" w:hAnsiTheme="minorHAnsi" w:cstheme="minorHAnsi"/>
            <w:sz w:val="22"/>
            <w:szCs w:val="20"/>
            <w:lang w:val="en-GB"/>
          </w:rPr>
          <w:t xml:space="preserve"> component.</w:t>
        </w:r>
      </w:ins>
    </w:p>
    <w:p w14:paraId="4D7B8FB8" w14:textId="19083012" w:rsidR="007061E9" w:rsidRPr="006B72E5" w:rsidRDefault="007061E9" w:rsidP="007061E9">
      <w:pPr>
        <w:pStyle w:val="ListParagraph"/>
        <w:numPr>
          <w:ilvl w:val="0"/>
          <w:numId w:val="1"/>
        </w:numPr>
        <w:spacing w:after="120"/>
        <w:ind w:right="2183"/>
        <w:jc w:val="both"/>
        <w:rPr>
          <w:ins w:id="134" w:author="Sergio Caprara" w:date="2017-01-13T12:37:00Z"/>
          <w:rFonts w:asciiTheme="minorHAnsi" w:hAnsiTheme="minorHAnsi" w:cstheme="minorHAnsi"/>
          <w:sz w:val="22"/>
          <w:szCs w:val="20"/>
          <w:lang w:val="en-GB"/>
        </w:rPr>
      </w:pPr>
      <w:proofErr w:type="spellStart"/>
      <w:ins w:id="135" w:author="Sergio Caprara" w:date="2017-01-13T12:37:00Z">
        <w:r w:rsidRPr="006B72E5">
          <w:rPr>
            <w:rFonts w:asciiTheme="minorHAnsi" w:hAnsiTheme="minorHAnsi" w:cstheme="minorHAnsi"/>
            <w:b/>
            <w:sz w:val="22"/>
            <w:szCs w:val="20"/>
            <w:lang w:val="en-GB"/>
          </w:rPr>
          <w:t>ReservationController</w:t>
        </w:r>
        <w:proofErr w:type="spellEnd"/>
        <w:r w:rsidRPr="006B72E5">
          <w:rPr>
            <w:rFonts w:asciiTheme="minorHAnsi" w:hAnsiTheme="minorHAnsi" w:cstheme="minorHAnsi"/>
            <w:b/>
            <w:sz w:val="22"/>
            <w:szCs w:val="20"/>
            <w:lang w:val="en-GB"/>
          </w:rPr>
          <w:t xml:space="preserve"> Driver</w:t>
        </w:r>
        <w:r w:rsidRPr="006B72E5">
          <w:rPr>
            <w:rFonts w:asciiTheme="minorHAnsi" w:hAnsiTheme="minorHAnsi" w:cstheme="minorHAnsi"/>
            <w:sz w:val="22"/>
            <w:szCs w:val="20"/>
            <w:lang w:val="en-GB"/>
          </w:rPr>
          <w:t>:</w:t>
        </w:r>
      </w:ins>
      <w:ins w:id="136" w:author="Sergio Caprara" w:date="2017-01-13T12:54:00Z">
        <w:r w:rsidR="00F3647A">
          <w:rPr>
            <w:rFonts w:asciiTheme="minorHAnsi" w:hAnsiTheme="minorHAnsi" w:cstheme="minorHAnsi"/>
            <w:sz w:val="22"/>
            <w:szCs w:val="20"/>
            <w:lang w:val="en-GB"/>
          </w:rPr>
          <w:t xml:space="preserve"> this driver will call the methods used by the </w:t>
        </w:r>
        <w:proofErr w:type="spellStart"/>
        <w:r w:rsidR="00F3647A" w:rsidRPr="00F3647A">
          <w:rPr>
            <w:rFonts w:asciiTheme="minorHAnsi" w:hAnsiTheme="minorHAnsi" w:cstheme="minorHAnsi"/>
            <w:b/>
            <w:sz w:val="22"/>
            <w:szCs w:val="20"/>
            <w:lang w:val="en-GB"/>
            <w:rPrChange w:id="137" w:author="Sergio Caprara" w:date="2017-01-13T12:55:00Z">
              <w:rPr>
                <w:rFonts w:asciiTheme="minorHAnsi" w:hAnsiTheme="minorHAnsi" w:cstheme="minorHAnsi"/>
                <w:sz w:val="22"/>
                <w:szCs w:val="20"/>
                <w:lang w:val="en-GB"/>
              </w:rPr>
            </w:rPrChange>
          </w:rPr>
          <w:t>ReservationController</w:t>
        </w:r>
        <w:proofErr w:type="spellEnd"/>
        <w:r w:rsidR="00F3647A">
          <w:rPr>
            <w:rFonts w:asciiTheme="minorHAnsi" w:hAnsiTheme="minorHAnsi" w:cstheme="minorHAnsi"/>
            <w:sz w:val="22"/>
            <w:szCs w:val="20"/>
            <w:lang w:val="en-GB"/>
          </w:rPr>
          <w:t xml:space="preserve"> component for the interaction with the </w:t>
        </w:r>
        <w:proofErr w:type="spellStart"/>
        <w:r w:rsidR="00F3647A" w:rsidRPr="00F3647A">
          <w:rPr>
            <w:rFonts w:asciiTheme="minorHAnsi" w:hAnsiTheme="minorHAnsi" w:cstheme="minorHAnsi"/>
            <w:b/>
            <w:sz w:val="22"/>
            <w:szCs w:val="20"/>
            <w:lang w:val="en-GB"/>
            <w:rPrChange w:id="138" w:author="Sergio Caprara" w:date="2017-01-13T12:55:00Z">
              <w:rPr>
                <w:rFonts w:asciiTheme="minorHAnsi" w:hAnsiTheme="minorHAnsi" w:cstheme="minorHAnsi"/>
                <w:sz w:val="22"/>
                <w:szCs w:val="20"/>
                <w:lang w:val="en-GB"/>
              </w:rPr>
            </w:rPrChange>
          </w:rPr>
          <w:t>CarDAO</w:t>
        </w:r>
        <w:proofErr w:type="spellEnd"/>
        <w:r w:rsidR="00F3647A">
          <w:rPr>
            <w:rFonts w:asciiTheme="minorHAnsi" w:hAnsiTheme="minorHAnsi" w:cstheme="minorHAnsi"/>
            <w:sz w:val="22"/>
            <w:szCs w:val="20"/>
            <w:lang w:val="en-GB"/>
          </w:rPr>
          <w:t xml:space="preserve">, </w:t>
        </w:r>
        <w:proofErr w:type="spellStart"/>
        <w:r w:rsidR="00F3647A" w:rsidRPr="00F3647A">
          <w:rPr>
            <w:rFonts w:asciiTheme="minorHAnsi" w:hAnsiTheme="minorHAnsi" w:cstheme="minorHAnsi"/>
            <w:b/>
            <w:sz w:val="22"/>
            <w:szCs w:val="20"/>
            <w:lang w:val="en-GB"/>
            <w:rPrChange w:id="139" w:author="Sergio Caprara" w:date="2017-01-13T12:55:00Z">
              <w:rPr>
                <w:rFonts w:asciiTheme="minorHAnsi" w:hAnsiTheme="minorHAnsi" w:cstheme="minorHAnsi"/>
                <w:sz w:val="22"/>
                <w:szCs w:val="20"/>
                <w:lang w:val="en-GB"/>
              </w:rPr>
            </w:rPrChange>
          </w:rPr>
          <w:t>SParkingAreaDAO</w:t>
        </w:r>
        <w:proofErr w:type="spellEnd"/>
        <w:r w:rsidR="00F3647A">
          <w:rPr>
            <w:rFonts w:asciiTheme="minorHAnsi" w:hAnsiTheme="minorHAnsi" w:cstheme="minorHAnsi"/>
            <w:sz w:val="22"/>
            <w:szCs w:val="20"/>
            <w:lang w:val="en-GB"/>
          </w:rPr>
          <w:t xml:space="preserve"> and </w:t>
        </w:r>
        <w:proofErr w:type="spellStart"/>
        <w:r w:rsidR="00F3647A" w:rsidRPr="00F3647A">
          <w:rPr>
            <w:rFonts w:asciiTheme="minorHAnsi" w:hAnsiTheme="minorHAnsi" w:cstheme="minorHAnsi"/>
            <w:b/>
            <w:sz w:val="22"/>
            <w:szCs w:val="20"/>
            <w:lang w:val="en-GB"/>
            <w:rPrChange w:id="140" w:author="Sergio Caprara" w:date="2017-01-13T12:55:00Z">
              <w:rPr>
                <w:rFonts w:asciiTheme="minorHAnsi" w:hAnsiTheme="minorHAnsi" w:cstheme="minorHAnsi"/>
                <w:sz w:val="22"/>
                <w:szCs w:val="20"/>
                <w:lang w:val="en-GB"/>
              </w:rPr>
            </w:rPrChange>
          </w:rPr>
          <w:t>CalculationController</w:t>
        </w:r>
        <w:proofErr w:type="spellEnd"/>
        <w:r w:rsidR="00F3647A">
          <w:rPr>
            <w:rFonts w:asciiTheme="minorHAnsi" w:hAnsiTheme="minorHAnsi" w:cstheme="minorHAnsi"/>
            <w:sz w:val="22"/>
            <w:szCs w:val="20"/>
            <w:lang w:val="en-GB"/>
          </w:rPr>
          <w:t xml:space="preserve"> components.</w:t>
        </w:r>
      </w:ins>
    </w:p>
    <w:p w14:paraId="6A19AF4F" w14:textId="002B4FD8" w:rsidR="007061E9" w:rsidRPr="00087735" w:rsidRDefault="007061E9" w:rsidP="007061E9">
      <w:pPr>
        <w:pStyle w:val="ListParagraph"/>
        <w:numPr>
          <w:ilvl w:val="0"/>
          <w:numId w:val="1"/>
        </w:numPr>
        <w:spacing w:after="120"/>
        <w:ind w:right="2183"/>
        <w:jc w:val="both"/>
        <w:rPr>
          <w:ins w:id="141" w:author="Sergio Caprara" w:date="2017-01-13T12:36:00Z"/>
          <w:rFonts w:asciiTheme="minorHAnsi" w:hAnsiTheme="minorHAnsi" w:cstheme="minorHAnsi"/>
          <w:sz w:val="22"/>
          <w:szCs w:val="20"/>
          <w:lang w:val="en-GB"/>
        </w:rPr>
      </w:pPr>
      <w:proofErr w:type="spellStart"/>
      <w:ins w:id="142" w:author="Sergio Caprara" w:date="2017-01-13T12:36:00Z">
        <w:r w:rsidRPr="00F3647A">
          <w:rPr>
            <w:rFonts w:asciiTheme="minorHAnsi" w:hAnsiTheme="minorHAnsi" w:cstheme="minorHAnsi"/>
            <w:b/>
            <w:sz w:val="22"/>
            <w:szCs w:val="20"/>
            <w:lang w:val="en-GB"/>
          </w:rPr>
          <w:t>WebService</w:t>
        </w:r>
        <w:proofErr w:type="spellEnd"/>
        <w:r w:rsidRPr="00087735">
          <w:rPr>
            <w:rFonts w:asciiTheme="minorHAnsi" w:hAnsiTheme="minorHAnsi" w:cstheme="minorHAnsi"/>
            <w:b/>
            <w:sz w:val="22"/>
            <w:szCs w:val="20"/>
            <w:lang w:val="en-GB"/>
          </w:rPr>
          <w:t xml:space="preserve"> Driver</w:t>
        </w:r>
        <w:r w:rsidRPr="00087735">
          <w:rPr>
            <w:rFonts w:asciiTheme="minorHAnsi" w:hAnsiTheme="minorHAnsi" w:cstheme="minorHAnsi"/>
            <w:sz w:val="22"/>
            <w:szCs w:val="20"/>
            <w:lang w:val="en-GB"/>
          </w:rPr>
          <w:t>:</w:t>
        </w:r>
      </w:ins>
      <w:ins w:id="143" w:author="Sergio Caprara" w:date="2017-01-13T12:55:00Z">
        <w:r w:rsidR="00F3647A">
          <w:rPr>
            <w:rFonts w:asciiTheme="minorHAnsi" w:hAnsiTheme="minorHAnsi" w:cstheme="minorHAnsi"/>
            <w:sz w:val="22"/>
            <w:szCs w:val="20"/>
            <w:lang w:val="en-GB"/>
          </w:rPr>
          <w:t xml:space="preserve"> the module should invoke all the methods defined in the </w:t>
        </w:r>
        <w:proofErr w:type="spellStart"/>
        <w:r w:rsidR="00F3647A" w:rsidRPr="00F3647A">
          <w:rPr>
            <w:rFonts w:asciiTheme="minorHAnsi" w:hAnsiTheme="minorHAnsi" w:cstheme="minorHAnsi"/>
            <w:b/>
            <w:sz w:val="22"/>
            <w:szCs w:val="20"/>
            <w:lang w:val="en-GB"/>
            <w:rPrChange w:id="144" w:author="Sergio Caprara" w:date="2017-01-13T12:56:00Z">
              <w:rPr>
                <w:rFonts w:asciiTheme="minorHAnsi" w:hAnsiTheme="minorHAnsi" w:cstheme="minorHAnsi"/>
                <w:sz w:val="22"/>
                <w:szCs w:val="20"/>
                <w:lang w:val="en-GB"/>
              </w:rPr>
            </w:rPrChange>
          </w:rPr>
          <w:t>WebService</w:t>
        </w:r>
        <w:proofErr w:type="spellEnd"/>
        <w:r w:rsidR="00F3647A">
          <w:rPr>
            <w:rFonts w:asciiTheme="minorHAnsi" w:hAnsiTheme="minorHAnsi" w:cstheme="minorHAnsi"/>
            <w:sz w:val="22"/>
            <w:szCs w:val="20"/>
            <w:lang w:val="en-GB"/>
          </w:rPr>
          <w:t xml:space="preserve"> for the interaction with the </w:t>
        </w:r>
        <w:r w:rsidR="00F3647A" w:rsidRPr="00F3647A">
          <w:rPr>
            <w:rFonts w:asciiTheme="minorHAnsi" w:hAnsiTheme="minorHAnsi" w:cstheme="minorHAnsi"/>
            <w:b/>
            <w:sz w:val="22"/>
            <w:szCs w:val="20"/>
            <w:lang w:val="en-GB"/>
            <w:rPrChange w:id="145" w:author="Sergio Caprara" w:date="2017-01-13T12:56:00Z">
              <w:rPr>
                <w:rFonts w:asciiTheme="minorHAnsi" w:hAnsiTheme="minorHAnsi" w:cstheme="minorHAnsi"/>
                <w:sz w:val="22"/>
                <w:szCs w:val="20"/>
                <w:lang w:val="en-GB"/>
              </w:rPr>
            </w:rPrChange>
          </w:rPr>
          <w:t>Authentication</w:t>
        </w:r>
        <w:r w:rsidR="00F3647A">
          <w:rPr>
            <w:rFonts w:asciiTheme="minorHAnsi" w:hAnsiTheme="minorHAnsi" w:cstheme="minorHAnsi"/>
            <w:sz w:val="22"/>
            <w:szCs w:val="20"/>
            <w:lang w:val="en-GB"/>
          </w:rPr>
          <w:t xml:space="preserve">, </w:t>
        </w:r>
        <w:proofErr w:type="spellStart"/>
        <w:r w:rsidR="00F3647A" w:rsidRPr="00F3647A">
          <w:rPr>
            <w:rFonts w:asciiTheme="minorHAnsi" w:hAnsiTheme="minorHAnsi" w:cstheme="minorHAnsi"/>
            <w:b/>
            <w:sz w:val="22"/>
            <w:szCs w:val="20"/>
            <w:lang w:val="en-GB"/>
            <w:rPrChange w:id="146" w:author="Sergio Caprara" w:date="2017-01-13T12:56:00Z">
              <w:rPr>
                <w:rFonts w:asciiTheme="minorHAnsi" w:hAnsiTheme="minorHAnsi" w:cstheme="minorHAnsi"/>
                <w:sz w:val="22"/>
                <w:szCs w:val="20"/>
                <w:lang w:val="en-GB"/>
              </w:rPr>
            </w:rPrChange>
          </w:rPr>
          <w:t>ParkingAreaDAO</w:t>
        </w:r>
        <w:proofErr w:type="spellEnd"/>
        <w:r w:rsidR="00F3647A">
          <w:rPr>
            <w:rFonts w:asciiTheme="minorHAnsi" w:hAnsiTheme="minorHAnsi" w:cstheme="minorHAnsi"/>
            <w:sz w:val="22"/>
            <w:szCs w:val="20"/>
            <w:lang w:val="en-GB"/>
          </w:rPr>
          <w:t xml:space="preserve">, </w:t>
        </w:r>
        <w:proofErr w:type="spellStart"/>
        <w:r w:rsidR="00F3647A" w:rsidRPr="00F3647A">
          <w:rPr>
            <w:rFonts w:asciiTheme="minorHAnsi" w:hAnsiTheme="minorHAnsi" w:cstheme="minorHAnsi"/>
            <w:b/>
            <w:sz w:val="22"/>
            <w:szCs w:val="20"/>
            <w:lang w:val="en-GB"/>
            <w:rPrChange w:id="147" w:author="Sergio Caprara" w:date="2017-01-13T12:56:00Z">
              <w:rPr>
                <w:rFonts w:asciiTheme="minorHAnsi" w:hAnsiTheme="minorHAnsi" w:cstheme="minorHAnsi"/>
                <w:sz w:val="22"/>
                <w:szCs w:val="20"/>
                <w:lang w:val="en-GB"/>
              </w:rPr>
            </w:rPrChange>
          </w:rPr>
          <w:t>MaintenanceController</w:t>
        </w:r>
        <w:proofErr w:type="spellEnd"/>
        <w:r w:rsidR="00F3647A">
          <w:rPr>
            <w:rFonts w:asciiTheme="minorHAnsi" w:hAnsiTheme="minorHAnsi" w:cstheme="minorHAnsi"/>
            <w:sz w:val="22"/>
            <w:szCs w:val="20"/>
            <w:lang w:val="en-GB"/>
          </w:rPr>
          <w:t xml:space="preserve"> and </w:t>
        </w:r>
        <w:proofErr w:type="spellStart"/>
        <w:r w:rsidR="00F3647A" w:rsidRPr="00F3647A">
          <w:rPr>
            <w:rFonts w:asciiTheme="minorHAnsi" w:hAnsiTheme="minorHAnsi" w:cstheme="minorHAnsi"/>
            <w:b/>
            <w:sz w:val="22"/>
            <w:szCs w:val="20"/>
            <w:lang w:val="en-GB"/>
            <w:rPrChange w:id="148" w:author="Sergio Caprara" w:date="2017-01-13T12:56:00Z">
              <w:rPr>
                <w:rFonts w:asciiTheme="minorHAnsi" w:hAnsiTheme="minorHAnsi" w:cstheme="minorHAnsi"/>
                <w:sz w:val="22"/>
                <w:szCs w:val="20"/>
                <w:lang w:val="en-GB"/>
              </w:rPr>
            </w:rPrChange>
          </w:rPr>
          <w:t>ReservationController</w:t>
        </w:r>
        <w:proofErr w:type="spellEnd"/>
        <w:r w:rsidR="00F3647A">
          <w:rPr>
            <w:rFonts w:asciiTheme="minorHAnsi" w:hAnsiTheme="minorHAnsi" w:cstheme="minorHAnsi"/>
            <w:sz w:val="22"/>
            <w:szCs w:val="20"/>
            <w:lang w:val="en-GB"/>
          </w:rPr>
          <w:t xml:space="preserve"> components.</w:t>
        </w:r>
      </w:ins>
    </w:p>
    <w:p w14:paraId="0107C70B" w14:textId="58196938" w:rsidR="007061E9" w:rsidRDefault="007061E9" w:rsidP="007061E9">
      <w:pPr>
        <w:pStyle w:val="ListParagraph"/>
        <w:numPr>
          <w:ilvl w:val="0"/>
          <w:numId w:val="1"/>
        </w:numPr>
        <w:spacing w:after="120"/>
        <w:ind w:right="2183"/>
        <w:jc w:val="both"/>
        <w:rPr>
          <w:ins w:id="149" w:author="Sergio Caprara" w:date="2017-01-13T12:57:00Z"/>
          <w:rFonts w:asciiTheme="minorHAnsi" w:hAnsiTheme="minorHAnsi" w:cstheme="minorHAnsi"/>
          <w:sz w:val="22"/>
          <w:szCs w:val="20"/>
          <w:lang w:val="en-GB"/>
        </w:rPr>
      </w:pPr>
      <w:proofErr w:type="spellStart"/>
      <w:ins w:id="150" w:author="Sergio Caprara" w:date="2017-01-13T12:36:00Z">
        <w:r w:rsidRPr="00F351D0">
          <w:rPr>
            <w:rFonts w:asciiTheme="minorHAnsi" w:hAnsiTheme="minorHAnsi" w:cstheme="minorHAnsi"/>
            <w:b/>
            <w:sz w:val="22"/>
            <w:szCs w:val="20"/>
            <w:lang w:val="en-GB"/>
          </w:rPr>
          <w:t>UserAppController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 xml:space="preserve">, </w:t>
        </w:r>
        <w:proofErr w:type="spellStart"/>
        <w:r w:rsidRPr="00F351D0">
          <w:rPr>
            <w:rFonts w:asciiTheme="minorHAnsi" w:hAnsiTheme="minorHAnsi" w:cstheme="minorHAnsi"/>
            <w:b/>
            <w:sz w:val="22"/>
            <w:szCs w:val="20"/>
            <w:lang w:val="en-GB"/>
          </w:rPr>
          <w:t>OperatorAppController</w:t>
        </w:r>
        <w:proofErr w:type="spellEnd"/>
        <w:r w:rsidRPr="00F351D0">
          <w:rPr>
            <w:rFonts w:asciiTheme="minorHAnsi" w:hAnsiTheme="minorHAnsi" w:cstheme="minorHAnsi"/>
            <w:b/>
            <w:sz w:val="22"/>
            <w:szCs w:val="20"/>
            <w:lang w:val="en-GB"/>
          </w:rPr>
          <w:t xml:space="preserve"> Driver</w:t>
        </w:r>
        <w:r w:rsidRPr="00F351D0">
          <w:rPr>
            <w:rFonts w:asciiTheme="minorHAnsi" w:hAnsiTheme="minorHAnsi" w:cstheme="minorHAnsi"/>
            <w:sz w:val="22"/>
            <w:szCs w:val="20"/>
            <w:lang w:val="en-GB"/>
          </w:rPr>
          <w:t>:</w:t>
        </w:r>
      </w:ins>
      <w:ins w:id="151" w:author="Sergio Caprara" w:date="2017-01-13T12:56:00Z">
        <w:r w:rsidR="00F3647A">
          <w:rPr>
            <w:rFonts w:asciiTheme="minorHAnsi" w:hAnsiTheme="minorHAnsi" w:cstheme="minorHAnsi"/>
            <w:sz w:val="22"/>
            <w:szCs w:val="20"/>
            <w:lang w:val="en-GB"/>
          </w:rPr>
          <w:t xml:space="preserve"> the drivers will invoke the methods of the </w:t>
        </w:r>
        <w:proofErr w:type="spellStart"/>
        <w:r w:rsidR="00F3647A" w:rsidRPr="00F3647A">
          <w:rPr>
            <w:rFonts w:asciiTheme="minorHAnsi" w:hAnsiTheme="minorHAnsi" w:cstheme="minorHAnsi"/>
            <w:b/>
            <w:sz w:val="22"/>
            <w:szCs w:val="20"/>
            <w:lang w:val="en-GB"/>
            <w:rPrChange w:id="152" w:author="Sergio Caprara" w:date="2017-01-13T12:57:00Z">
              <w:rPr>
                <w:rFonts w:asciiTheme="minorHAnsi" w:hAnsiTheme="minorHAnsi" w:cstheme="minorHAnsi"/>
                <w:sz w:val="22"/>
                <w:szCs w:val="20"/>
                <w:lang w:val="en-GB"/>
              </w:rPr>
            </w:rPrChange>
          </w:rPr>
          <w:t>UserAppController</w:t>
        </w:r>
        <w:proofErr w:type="spellEnd"/>
        <w:r w:rsidR="00F3647A">
          <w:rPr>
            <w:rFonts w:asciiTheme="minorHAnsi" w:hAnsiTheme="minorHAnsi" w:cstheme="minorHAnsi"/>
            <w:sz w:val="22"/>
            <w:szCs w:val="20"/>
            <w:lang w:val="en-GB"/>
          </w:rPr>
          <w:t xml:space="preserve"> and </w:t>
        </w:r>
        <w:proofErr w:type="spellStart"/>
        <w:r w:rsidR="00F3647A" w:rsidRPr="00F3647A">
          <w:rPr>
            <w:rFonts w:asciiTheme="minorHAnsi" w:hAnsiTheme="minorHAnsi" w:cstheme="minorHAnsi"/>
            <w:b/>
            <w:sz w:val="22"/>
            <w:szCs w:val="20"/>
            <w:lang w:val="en-GB"/>
            <w:rPrChange w:id="153" w:author="Sergio Caprara" w:date="2017-01-13T12:57:00Z">
              <w:rPr>
                <w:rFonts w:asciiTheme="minorHAnsi" w:hAnsiTheme="minorHAnsi" w:cstheme="minorHAnsi"/>
                <w:sz w:val="22"/>
                <w:szCs w:val="20"/>
                <w:lang w:val="en-GB"/>
              </w:rPr>
            </w:rPrChange>
          </w:rPr>
          <w:t>OperatorAppController</w:t>
        </w:r>
        <w:proofErr w:type="spellEnd"/>
        <w:r w:rsidR="00F3647A">
          <w:rPr>
            <w:rFonts w:asciiTheme="minorHAnsi" w:hAnsiTheme="minorHAnsi" w:cstheme="minorHAnsi"/>
            <w:sz w:val="22"/>
            <w:szCs w:val="20"/>
            <w:lang w:val="en-GB"/>
          </w:rPr>
          <w:t xml:space="preserve"> for their interaction with the </w:t>
        </w:r>
        <w:proofErr w:type="spellStart"/>
        <w:r w:rsidR="00F3647A" w:rsidRPr="00F3647A">
          <w:rPr>
            <w:rFonts w:asciiTheme="minorHAnsi" w:hAnsiTheme="minorHAnsi" w:cstheme="minorHAnsi"/>
            <w:b/>
            <w:sz w:val="22"/>
            <w:szCs w:val="20"/>
            <w:lang w:val="en-GB"/>
            <w:rPrChange w:id="154" w:author="Sergio Caprara" w:date="2017-01-13T12:57:00Z">
              <w:rPr>
                <w:rFonts w:asciiTheme="minorHAnsi" w:hAnsiTheme="minorHAnsi" w:cstheme="minorHAnsi"/>
                <w:sz w:val="22"/>
                <w:szCs w:val="20"/>
                <w:lang w:val="en-GB"/>
              </w:rPr>
            </w:rPrChange>
          </w:rPr>
          <w:t>WebService</w:t>
        </w:r>
      </w:ins>
      <w:proofErr w:type="spellEnd"/>
      <w:ins w:id="155" w:author="Sergio Caprara" w:date="2017-01-13T12:57:00Z">
        <w:r w:rsidR="00F3647A">
          <w:rPr>
            <w:rFonts w:asciiTheme="minorHAnsi" w:hAnsiTheme="minorHAnsi" w:cstheme="minorHAnsi"/>
            <w:sz w:val="22"/>
            <w:szCs w:val="20"/>
            <w:lang w:val="en-GB"/>
          </w:rPr>
          <w:t xml:space="preserve"> component</w:t>
        </w:r>
      </w:ins>
      <w:ins w:id="156" w:author="Sergio Caprara" w:date="2017-01-13T12:56:00Z">
        <w:r w:rsidR="00F3647A">
          <w:rPr>
            <w:rFonts w:asciiTheme="minorHAnsi" w:hAnsiTheme="minorHAnsi" w:cstheme="minorHAnsi"/>
            <w:sz w:val="22"/>
            <w:szCs w:val="20"/>
            <w:lang w:val="en-GB"/>
          </w:rPr>
          <w:t>.</w:t>
        </w:r>
      </w:ins>
    </w:p>
    <w:p w14:paraId="61E666C7" w14:textId="0EB30CB2" w:rsidR="00B45F27" w:rsidRPr="00B45F27" w:rsidRDefault="00D16DE9">
      <w:pPr>
        <w:spacing w:after="120"/>
        <w:ind w:right="2183"/>
        <w:rPr>
          <w:ins w:id="157" w:author="Sergio Caprara" w:date="2017-01-13T12:36:00Z"/>
          <w:rFonts w:asciiTheme="minorHAnsi" w:hAnsiTheme="minorHAnsi" w:cstheme="minorHAnsi"/>
          <w:sz w:val="22"/>
          <w:szCs w:val="20"/>
          <w:lang w:val="en-GB"/>
          <w:rPrChange w:id="158" w:author="Sergio Caprara" w:date="2017-01-13T12:57:00Z">
            <w:rPr>
              <w:ins w:id="159" w:author="Sergio Caprara" w:date="2017-01-13T12:36:00Z"/>
              <w:lang w:val="en-GB"/>
            </w:rPr>
          </w:rPrChange>
        </w:rPr>
        <w:pPrChange w:id="160" w:author="Sergio Caprara" w:date="2017-01-13T12:57:00Z">
          <w:pPr>
            <w:pStyle w:val="ListParagraph"/>
            <w:numPr>
              <w:numId w:val="1"/>
            </w:numPr>
            <w:spacing w:after="120"/>
            <w:ind w:right="2183" w:hanging="360"/>
            <w:jc w:val="both"/>
          </w:pPr>
        </w:pPrChange>
      </w:pPr>
      <w:ins w:id="161" w:author="Sergio Caprara" w:date="2017-01-13T13:01:00Z">
        <w:r w:rsidRPr="00062552">
          <w:rPr>
            <w:rFonts w:asciiTheme="minorHAnsi" w:hAnsiTheme="minorHAnsi" w:cstheme="minorHAnsi"/>
            <w:sz w:val="22"/>
            <w:szCs w:val="20"/>
            <w:highlight w:val="yellow"/>
            <w:lang w:val="en-GB"/>
            <w:rPrChange w:id="162" w:author="Sergio Caprara" w:date="2017-01-13T13:09:00Z">
              <w:rPr>
                <w:rFonts w:asciiTheme="minorHAnsi" w:hAnsiTheme="minorHAnsi" w:cstheme="minorHAnsi"/>
                <w:sz w:val="22"/>
                <w:szCs w:val="20"/>
                <w:lang w:val="en-GB"/>
              </w:rPr>
            </w:rPrChange>
          </w:rPr>
          <w:t xml:space="preserve">Drivers </w:t>
        </w:r>
        <w:proofErr w:type="gramStart"/>
        <w:r w:rsidRPr="00062552">
          <w:rPr>
            <w:rFonts w:asciiTheme="minorHAnsi" w:hAnsiTheme="minorHAnsi" w:cstheme="minorHAnsi"/>
            <w:sz w:val="22"/>
            <w:szCs w:val="20"/>
            <w:highlight w:val="yellow"/>
            <w:lang w:val="en-GB"/>
            <w:rPrChange w:id="163" w:author="Sergio Caprara" w:date="2017-01-13T13:09:00Z">
              <w:rPr>
                <w:rFonts w:asciiTheme="minorHAnsi" w:hAnsiTheme="minorHAnsi" w:cstheme="minorHAnsi"/>
                <w:sz w:val="22"/>
                <w:szCs w:val="20"/>
                <w:lang w:val="en-GB"/>
              </w:rPr>
            </w:rPrChange>
          </w:rPr>
          <w:t>are not meant to be defined</w:t>
        </w:r>
        <w:proofErr w:type="gramEnd"/>
        <w:r w:rsidRPr="00062552">
          <w:rPr>
            <w:rFonts w:asciiTheme="minorHAnsi" w:hAnsiTheme="minorHAnsi" w:cstheme="minorHAnsi"/>
            <w:sz w:val="22"/>
            <w:szCs w:val="20"/>
            <w:highlight w:val="yellow"/>
            <w:lang w:val="en-GB"/>
            <w:rPrChange w:id="164" w:author="Sergio Caprara" w:date="2017-01-13T13:09:00Z">
              <w:rPr>
                <w:rFonts w:asciiTheme="minorHAnsi" w:hAnsiTheme="minorHAnsi" w:cstheme="minorHAnsi"/>
                <w:sz w:val="22"/>
                <w:szCs w:val="20"/>
                <w:lang w:val="en-GB"/>
              </w:rPr>
            </w:rPrChange>
          </w:rPr>
          <w:t xml:space="preserve"> for</w:t>
        </w:r>
      </w:ins>
      <w:ins w:id="165" w:author="Sergio Caprara" w:date="2017-01-13T12:57:00Z">
        <w:r w:rsidR="00B45F27" w:rsidRPr="00062552">
          <w:rPr>
            <w:rFonts w:asciiTheme="minorHAnsi" w:hAnsiTheme="minorHAnsi" w:cstheme="minorHAnsi"/>
            <w:sz w:val="22"/>
            <w:szCs w:val="20"/>
            <w:highlight w:val="yellow"/>
            <w:lang w:val="en-GB"/>
            <w:rPrChange w:id="166" w:author="Sergio Caprara" w:date="2017-01-13T13:09:00Z">
              <w:rPr>
                <w:rFonts w:asciiTheme="minorHAnsi" w:hAnsiTheme="minorHAnsi" w:cstheme="minorHAnsi"/>
                <w:sz w:val="22"/>
                <w:szCs w:val="20"/>
                <w:lang w:val="en-GB"/>
              </w:rPr>
            </w:rPrChange>
          </w:rPr>
          <w:t xml:space="preserve"> the </w:t>
        </w:r>
      </w:ins>
      <w:proofErr w:type="spellStart"/>
      <w:ins w:id="167" w:author="Sergio Caprara" w:date="2017-01-13T13:00:00Z">
        <w:r w:rsidRPr="00062552">
          <w:rPr>
            <w:rFonts w:asciiTheme="minorHAnsi" w:hAnsiTheme="minorHAnsi" w:cstheme="minorHAnsi"/>
            <w:b/>
            <w:sz w:val="22"/>
            <w:szCs w:val="20"/>
            <w:highlight w:val="yellow"/>
            <w:lang w:val="en-GB"/>
            <w:rPrChange w:id="168" w:author="Sergio Caprara" w:date="2017-01-13T13:09:00Z">
              <w:rPr>
                <w:rFonts w:asciiTheme="minorHAnsi" w:hAnsiTheme="minorHAnsi" w:cstheme="minorHAnsi"/>
                <w:sz w:val="22"/>
                <w:szCs w:val="20"/>
                <w:lang w:val="en-GB"/>
              </w:rPr>
            </w:rPrChange>
          </w:rPr>
          <w:t>UserDAO</w:t>
        </w:r>
        <w:proofErr w:type="spellEnd"/>
        <w:r w:rsidRPr="00062552">
          <w:rPr>
            <w:rFonts w:asciiTheme="minorHAnsi" w:hAnsiTheme="minorHAnsi" w:cstheme="minorHAnsi"/>
            <w:sz w:val="22"/>
            <w:szCs w:val="20"/>
            <w:highlight w:val="yellow"/>
            <w:lang w:val="en-GB"/>
            <w:rPrChange w:id="169" w:author="Sergio Caprara" w:date="2017-01-13T13:09:00Z">
              <w:rPr>
                <w:rFonts w:asciiTheme="minorHAnsi" w:hAnsiTheme="minorHAnsi" w:cstheme="minorHAnsi"/>
                <w:sz w:val="22"/>
                <w:szCs w:val="20"/>
                <w:lang w:val="en-GB"/>
              </w:rPr>
            </w:rPrChange>
          </w:rPr>
          <w:t xml:space="preserve">, </w:t>
        </w:r>
        <w:proofErr w:type="spellStart"/>
        <w:r w:rsidRPr="00062552">
          <w:rPr>
            <w:rFonts w:asciiTheme="minorHAnsi" w:hAnsiTheme="minorHAnsi" w:cstheme="minorHAnsi"/>
            <w:b/>
            <w:sz w:val="22"/>
            <w:szCs w:val="20"/>
            <w:highlight w:val="yellow"/>
            <w:lang w:val="en-GB"/>
            <w:rPrChange w:id="170" w:author="Sergio Caprara" w:date="2017-01-13T13:09:00Z">
              <w:rPr>
                <w:rFonts w:asciiTheme="minorHAnsi" w:hAnsiTheme="minorHAnsi" w:cstheme="minorHAnsi"/>
                <w:sz w:val="22"/>
                <w:szCs w:val="20"/>
                <w:lang w:val="en-GB"/>
              </w:rPr>
            </w:rPrChange>
          </w:rPr>
          <w:t>OperatorDAO</w:t>
        </w:r>
        <w:proofErr w:type="spellEnd"/>
        <w:r w:rsidRPr="00062552">
          <w:rPr>
            <w:rFonts w:asciiTheme="minorHAnsi" w:hAnsiTheme="minorHAnsi" w:cstheme="minorHAnsi"/>
            <w:sz w:val="22"/>
            <w:szCs w:val="20"/>
            <w:highlight w:val="yellow"/>
            <w:lang w:val="en-GB"/>
            <w:rPrChange w:id="171" w:author="Sergio Caprara" w:date="2017-01-13T13:09:00Z">
              <w:rPr>
                <w:rFonts w:asciiTheme="minorHAnsi" w:hAnsiTheme="minorHAnsi" w:cstheme="minorHAnsi"/>
                <w:sz w:val="22"/>
                <w:szCs w:val="20"/>
                <w:lang w:val="en-GB"/>
              </w:rPr>
            </w:rPrChange>
          </w:rPr>
          <w:t xml:space="preserve">, </w:t>
        </w:r>
        <w:proofErr w:type="spellStart"/>
        <w:r w:rsidRPr="00062552">
          <w:rPr>
            <w:rFonts w:asciiTheme="minorHAnsi" w:hAnsiTheme="minorHAnsi" w:cstheme="minorHAnsi"/>
            <w:b/>
            <w:sz w:val="22"/>
            <w:szCs w:val="20"/>
            <w:highlight w:val="yellow"/>
            <w:lang w:val="en-GB"/>
            <w:rPrChange w:id="172" w:author="Sergio Caprara" w:date="2017-01-13T13:09:00Z">
              <w:rPr>
                <w:rFonts w:asciiTheme="minorHAnsi" w:hAnsiTheme="minorHAnsi" w:cstheme="minorHAnsi"/>
                <w:sz w:val="22"/>
                <w:szCs w:val="20"/>
                <w:lang w:val="en-GB"/>
              </w:rPr>
            </w:rPrChange>
          </w:rPr>
          <w:t>ParkingAreaDAO</w:t>
        </w:r>
        <w:proofErr w:type="spellEnd"/>
        <w:r w:rsidRPr="00062552">
          <w:rPr>
            <w:rFonts w:asciiTheme="minorHAnsi" w:hAnsiTheme="minorHAnsi" w:cstheme="minorHAnsi"/>
            <w:sz w:val="22"/>
            <w:szCs w:val="20"/>
            <w:highlight w:val="yellow"/>
            <w:lang w:val="en-GB"/>
            <w:rPrChange w:id="173" w:author="Sergio Caprara" w:date="2017-01-13T13:09:00Z">
              <w:rPr>
                <w:rFonts w:asciiTheme="minorHAnsi" w:hAnsiTheme="minorHAnsi" w:cstheme="minorHAnsi"/>
                <w:sz w:val="22"/>
                <w:szCs w:val="20"/>
                <w:lang w:val="en-GB"/>
              </w:rPr>
            </w:rPrChange>
          </w:rPr>
          <w:t xml:space="preserve">, </w:t>
        </w:r>
        <w:proofErr w:type="spellStart"/>
        <w:r w:rsidRPr="00062552">
          <w:rPr>
            <w:rFonts w:asciiTheme="minorHAnsi" w:hAnsiTheme="minorHAnsi" w:cstheme="minorHAnsi"/>
            <w:b/>
            <w:sz w:val="22"/>
            <w:szCs w:val="20"/>
            <w:highlight w:val="yellow"/>
            <w:lang w:val="en-GB"/>
            <w:rPrChange w:id="174" w:author="Sergio Caprara" w:date="2017-01-13T13:09:00Z">
              <w:rPr>
                <w:rFonts w:asciiTheme="minorHAnsi" w:hAnsiTheme="minorHAnsi" w:cstheme="minorHAnsi"/>
                <w:sz w:val="22"/>
                <w:szCs w:val="20"/>
                <w:lang w:val="en-GB"/>
              </w:rPr>
            </w:rPrChange>
          </w:rPr>
          <w:t>CarDAO</w:t>
        </w:r>
        <w:proofErr w:type="spellEnd"/>
        <w:r w:rsidRPr="00062552">
          <w:rPr>
            <w:rFonts w:asciiTheme="minorHAnsi" w:hAnsiTheme="minorHAnsi" w:cstheme="minorHAnsi"/>
            <w:sz w:val="22"/>
            <w:szCs w:val="20"/>
            <w:highlight w:val="yellow"/>
            <w:lang w:val="en-GB"/>
            <w:rPrChange w:id="175" w:author="Sergio Caprara" w:date="2017-01-13T13:09:00Z">
              <w:rPr>
                <w:rFonts w:asciiTheme="minorHAnsi" w:hAnsiTheme="minorHAnsi" w:cstheme="minorHAnsi"/>
                <w:sz w:val="22"/>
                <w:szCs w:val="20"/>
                <w:lang w:val="en-GB"/>
              </w:rPr>
            </w:rPrChange>
          </w:rPr>
          <w:t xml:space="preserve">, </w:t>
        </w:r>
        <w:proofErr w:type="spellStart"/>
        <w:r w:rsidRPr="00062552">
          <w:rPr>
            <w:rFonts w:asciiTheme="minorHAnsi" w:hAnsiTheme="minorHAnsi" w:cstheme="minorHAnsi"/>
            <w:b/>
            <w:sz w:val="22"/>
            <w:szCs w:val="20"/>
            <w:highlight w:val="yellow"/>
            <w:lang w:val="en-GB"/>
            <w:rPrChange w:id="176" w:author="Sergio Caprara" w:date="2017-01-13T13:09:00Z">
              <w:rPr>
                <w:rFonts w:asciiTheme="minorHAnsi" w:hAnsiTheme="minorHAnsi" w:cstheme="minorHAnsi"/>
                <w:sz w:val="22"/>
                <w:szCs w:val="20"/>
                <w:lang w:val="en-GB"/>
              </w:rPr>
            </w:rPrChange>
          </w:rPr>
          <w:t>SParkingAreaDAO</w:t>
        </w:r>
        <w:proofErr w:type="spellEnd"/>
        <w:r w:rsidRPr="00062552">
          <w:rPr>
            <w:rFonts w:asciiTheme="minorHAnsi" w:hAnsiTheme="minorHAnsi" w:cstheme="minorHAnsi"/>
            <w:sz w:val="22"/>
            <w:szCs w:val="20"/>
            <w:highlight w:val="yellow"/>
            <w:lang w:val="en-GB"/>
            <w:rPrChange w:id="177" w:author="Sergio Caprara" w:date="2017-01-13T13:09:00Z">
              <w:rPr>
                <w:rFonts w:asciiTheme="minorHAnsi" w:hAnsiTheme="minorHAnsi" w:cstheme="minorHAnsi"/>
                <w:sz w:val="22"/>
                <w:szCs w:val="20"/>
                <w:lang w:val="en-GB"/>
              </w:rPr>
            </w:rPrChange>
          </w:rPr>
          <w:t xml:space="preserve"> </w:t>
        </w:r>
      </w:ins>
      <w:ins w:id="178" w:author="Sergio Caprara" w:date="2017-01-13T13:01:00Z">
        <w:r w:rsidRPr="00062552">
          <w:rPr>
            <w:rFonts w:asciiTheme="minorHAnsi" w:hAnsiTheme="minorHAnsi" w:cstheme="minorHAnsi"/>
            <w:sz w:val="22"/>
            <w:szCs w:val="20"/>
            <w:highlight w:val="yellow"/>
            <w:lang w:val="en-GB"/>
            <w:rPrChange w:id="179" w:author="Sergio Caprara" w:date="2017-01-13T13:09:00Z">
              <w:rPr>
                <w:rFonts w:asciiTheme="minorHAnsi" w:hAnsiTheme="minorHAnsi" w:cstheme="minorHAnsi"/>
                <w:sz w:val="22"/>
                <w:szCs w:val="20"/>
                <w:lang w:val="en-GB"/>
              </w:rPr>
            </w:rPrChange>
          </w:rPr>
          <w:t>when testing their interaction with the Database</w:t>
        </w:r>
      </w:ins>
      <w:ins w:id="180" w:author="Sergio Caprara" w:date="2017-01-13T13:03:00Z">
        <w:r w:rsidR="004C38E9" w:rsidRPr="00062552">
          <w:rPr>
            <w:rFonts w:asciiTheme="minorHAnsi" w:hAnsiTheme="minorHAnsi" w:cstheme="minorHAnsi"/>
            <w:sz w:val="22"/>
            <w:szCs w:val="20"/>
            <w:highlight w:val="yellow"/>
            <w:lang w:val="en-GB"/>
            <w:rPrChange w:id="181" w:author="Sergio Caprara" w:date="2017-01-13T13:09:00Z">
              <w:rPr>
                <w:rFonts w:asciiTheme="minorHAnsi" w:hAnsiTheme="minorHAnsi" w:cstheme="minorHAnsi"/>
                <w:sz w:val="22"/>
                <w:szCs w:val="20"/>
                <w:lang w:val="en-GB"/>
              </w:rPr>
            </w:rPrChange>
          </w:rPr>
          <w:t>,</w:t>
        </w:r>
      </w:ins>
    </w:p>
    <w:p w14:paraId="02CD87D0" w14:textId="68D5B93D" w:rsidR="006E398A" w:rsidDel="001B1CE0" w:rsidRDefault="006E398A">
      <w:pPr>
        <w:spacing w:after="120"/>
        <w:ind w:left="0" w:firstLine="0"/>
        <w:rPr>
          <w:del w:id="182" w:author="Sergio Caprara" w:date="2017-01-13T12:33:00Z"/>
          <w:sz w:val="22"/>
          <w:lang w:val="en-GB"/>
        </w:rPr>
        <w:pPrChange w:id="183" w:author="Sergio Caprara" w:date="2017-01-13T12:37:00Z">
          <w:pPr>
            <w:spacing w:after="120"/>
          </w:pPr>
        </w:pPrChange>
      </w:pPr>
      <w:del w:id="184" w:author="Sergio Caprara" w:date="2017-01-13T12:33:00Z">
        <w:r w:rsidRPr="00B30D2C" w:rsidDel="001B1CE0">
          <w:rPr>
            <w:sz w:val="22"/>
            <w:highlight w:val="yellow"/>
            <w:lang w:val="en-GB"/>
          </w:rPr>
          <w:delText>Here we present the components that are involved in the fulfilment of the goals presented in the RASD.</w:delText>
        </w:r>
      </w:del>
    </w:p>
    <w:p w14:paraId="21DFF607" w14:textId="77777777" w:rsidR="006E398A" w:rsidRPr="006E398A" w:rsidRDefault="006E398A">
      <w:pPr>
        <w:spacing w:after="120"/>
        <w:ind w:left="0" w:firstLine="0"/>
        <w:rPr>
          <w:sz w:val="22"/>
          <w:lang w:val="en-GB"/>
        </w:rPr>
        <w:pPrChange w:id="185" w:author="Sergio Caprara" w:date="2017-01-13T12:37:00Z">
          <w:pPr>
            <w:spacing w:after="120"/>
          </w:pPr>
        </w:pPrChange>
      </w:pPr>
    </w:p>
    <w:p w14:paraId="27EE3E9E" w14:textId="09CB70C6" w:rsidR="007C582B" w:rsidRPr="00B27AAB" w:rsidRDefault="00B27AAB">
      <w:pPr>
        <w:pStyle w:val="Heading2"/>
        <w:numPr>
          <w:ilvl w:val="1"/>
          <w:numId w:val="5"/>
        </w:numPr>
        <w:rPr>
          <w:rFonts w:asciiTheme="minorHAnsi" w:hAnsiTheme="minorHAnsi" w:cstheme="minorHAnsi"/>
          <w:sz w:val="28"/>
          <w:szCs w:val="20"/>
          <w:lang w:val="en-GB"/>
          <w:rPrChange w:id="186" w:author="Sergio Caprara" w:date="2017-01-13T12:15:00Z">
            <w:rPr>
              <w:sz w:val="22"/>
              <w:lang w:val="en-GB"/>
            </w:rPr>
          </w:rPrChange>
        </w:rPr>
        <w:pPrChange w:id="187" w:author="Sergio Caprara" w:date="2017-01-13T12:15:00Z">
          <w:pPr>
            <w:spacing w:after="120"/>
          </w:pPr>
        </w:pPrChange>
      </w:pPr>
      <w:ins w:id="188" w:author="Sergio Caprara" w:date="2017-01-13T12:15:00Z">
        <w:r>
          <w:rPr>
            <w:rFonts w:asciiTheme="minorHAnsi" w:hAnsiTheme="minorHAnsi" w:cstheme="minorHAnsi"/>
            <w:sz w:val="28"/>
            <w:szCs w:val="20"/>
            <w:lang w:val="en-GB"/>
          </w:rPr>
          <w:lastRenderedPageBreak/>
          <w:t xml:space="preserve"> </w:t>
        </w:r>
        <w:r w:rsidRPr="00B27AAB">
          <w:rPr>
            <w:rFonts w:asciiTheme="minorHAnsi" w:hAnsiTheme="minorHAnsi" w:cstheme="minorHAnsi"/>
            <w:sz w:val="28"/>
            <w:szCs w:val="20"/>
            <w:lang w:val="en-GB"/>
            <w:rPrChange w:id="189" w:author="Sergio Caprara" w:date="2017-01-13T12:15:00Z">
              <w:rPr>
                <w:b/>
                <w:sz w:val="22"/>
                <w:lang w:val="en-GB"/>
              </w:rPr>
            </w:rPrChange>
          </w:rPr>
          <w:t>Test Data</w:t>
        </w:r>
      </w:ins>
    </w:p>
    <w:p w14:paraId="79E4F63B" w14:textId="77777777" w:rsidR="00686971" w:rsidRDefault="00686971" w:rsidP="00404898">
      <w:pPr>
        <w:spacing w:after="120"/>
        <w:rPr>
          <w:sz w:val="22"/>
          <w:lang w:val="en-GB"/>
        </w:rPr>
      </w:pPr>
    </w:p>
    <w:p w14:paraId="5FC73689" w14:textId="77777777" w:rsidR="00686971" w:rsidRDefault="00686971">
      <w:pPr>
        <w:spacing w:after="160" w:line="259" w:lineRule="auto"/>
        <w:ind w:left="0" w:right="0" w:firstLine="0"/>
        <w:jc w:val="left"/>
        <w:rPr>
          <w:sz w:val="22"/>
          <w:lang w:val="en-GB"/>
        </w:rPr>
      </w:pPr>
      <w:r>
        <w:rPr>
          <w:sz w:val="22"/>
          <w:lang w:val="en-GB"/>
        </w:rPr>
        <w:br w:type="page"/>
      </w:r>
    </w:p>
    <w:p w14:paraId="7883FE68" w14:textId="77777777" w:rsidR="003B41A0" w:rsidRPr="003B41A0" w:rsidRDefault="00AD2067" w:rsidP="00747866">
      <w:pPr>
        <w:pStyle w:val="Heading1"/>
        <w:numPr>
          <w:ilvl w:val="0"/>
          <w:numId w:val="5"/>
        </w:numPr>
        <w:rPr>
          <w:rFonts w:asciiTheme="minorHAnsi" w:hAnsiTheme="minorHAnsi" w:cstheme="minorHAnsi"/>
          <w:sz w:val="32"/>
          <w:szCs w:val="20"/>
          <w:lang w:val="en-GB"/>
        </w:rPr>
      </w:pPr>
      <w:bookmarkStart w:id="190" w:name="_Toc470825807"/>
      <w:bookmarkStart w:id="191" w:name="_GoBack"/>
      <w:bookmarkEnd w:id="191"/>
      <w:r>
        <w:rPr>
          <w:rFonts w:asciiTheme="minorHAnsi" w:hAnsiTheme="minorHAnsi" w:cstheme="minorHAnsi"/>
          <w:sz w:val="32"/>
          <w:szCs w:val="20"/>
          <w:lang w:val="en-GB"/>
        </w:rPr>
        <w:lastRenderedPageBreak/>
        <w:t>Effort Spent</w:t>
      </w:r>
      <w:bookmarkEnd w:id="190"/>
    </w:p>
    <w:p w14:paraId="7AC3D769" w14:textId="77777777" w:rsidR="00DE0FFD" w:rsidRPr="00E27DAC" w:rsidRDefault="003D280B" w:rsidP="00E27DAC">
      <w:pPr>
        <w:spacing w:after="120"/>
        <w:rPr>
          <w:sz w:val="22"/>
          <w:lang w:val="en-GB"/>
        </w:rPr>
      </w:pPr>
      <w:r w:rsidRPr="00B30D2C">
        <w:rPr>
          <w:sz w:val="22"/>
          <w:highlight w:val="yellow"/>
          <w:lang w:val="en-GB"/>
        </w:rPr>
        <w:t>For the document, eac</w:t>
      </w:r>
      <w:r w:rsidR="00FB0853" w:rsidRPr="00B30D2C">
        <w:rPr>
          <w:sz w:val="22"/>
          <w:highlight w:val="yellow"/>
          <w:lang w:val="en-GB"/>
        </w:rPr>
        <w:t>h one of us has worked around 32</w:t>
      </w:r>
      <w:r w:rsidRPr="00B30D2C">
        <w:rPr>
          <w:sz w:val="22"/>
          <w:highlight w:val="yellow"/>
          <w:lang w:val="en-GB"/>
        </w:rPr>
        <w:t xml:space="preserve"> hours.</w:t>
      </w:r>
    </w:p>
    <w:p w14:paraId="462BCC42" w14:textId="77777777" w:rsidR="00E27DAC" w:rsidRPr="00E27DAC" w:rsidRDefault="00E27DAC" w:rsidP="00E27DAC">
      <w:pPr>
        <w:spacing w:after="120"/>
        <w:ind w:right="2183"/>
        <w:rPr>
          <w:rFonts w:asciiTheme="minorHAnsi" w:hAnsiTheme="minorHAnsi" w:cstheme="minorHAnsi"/>
          <w:sz w:val="22"/>
          <w:szCs w:val="20"/>
          <w:lang w:val="en-GB"/>
        </w:rPr>
      </w:pPr>
    </w:p>
    <w:sectPr w:rsidR="00E27DAC" w:rsidRPr="00E27DAC" w:rsidSect="004A6BED">
      <w:footerReference w:type="even" r:id="rId13"/>
      <w:footerReference w:type="default" r:id="rId14"/>
      <w:footerReference w:type="first" r:id="rId15"/>
      <w:pgSz w:w="12240" w:h="15840" w:code="1"/>
      <w:pgMar w:top="2472" w:right="465" w:bottom="1894" w:left="2648" w:header="720" w:footer="172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2" w:author="Tinti Erica" w:date="2017-01-11T22:49:00Z" w:initials="TE">
    <w:p w14:paraId="34D746D4" w14:textId="38071B8E" w:rsidR="00C562F3" w:rsidRPr="006A2410" w:rsidRDefault="00C562F3">
      <w:pPr>
        <w:pStyle w:val="CommentText"/>
        <w:rPr>
          <w:lang w:val="en-US"/>
        </w:rPr>
      </w:pPr>
      <w:r>
        <w:rPr>
          <w:rStyle w:val="CommentReference"/>
        </w:rPr>
        <w:annotationRef/>
      </w:r>
      <w:r w:rsidRPr="006A2410">
        <w:rPr>
          <w:lang w:val="en-US"/>
        </w:rPr>
        <w:t xml:space="preserve">Maybe we should move this explanation to another section? </w:t>
      </w:r>
      <w:r>
        <w:rPr>
          <w:lang w:val="en-US"/>
        </w:rPr>
        <w:t>For example the integration testing strategy...</w:t>
      </w:r>
    </w:p>
  </w:comment>
  <w:comment w:id="63" w:author="Tinti Erica" w:date="2017-01-13T23:55:00Z" w:initials="TE">
    <w:p w14:paraId="5BC273AE" w14:textId="739AB275" w:rsidR="00FF0C1B" w:rsidRPr="00FF0C1B" w:rsidRDefault="00FF0C1B">
      <w:pPr>
        <w:pStyle w:val="CommentText"/>
        <w:rPr>
          <w:lang w:val="en-US"/>
        </w:rPr>
      </w:pPr>
      <w:r>
        <w:rPr>
          <w:rStyle w:val="CommentReference"/>
        </w:rPr>
        <w:annotationRef/>
      </w:r>
      <w:r w:rsidRPr="00FF0C1B">
        <w:rPr>
          <w:lang w:val="en-US"/>
        </w:rPr>
        <w:t>It’s necessary to add a better explanation for the reasons of this choice.</w:t>
      </w:r>
    </w:p>
  </w:comment>
  <w:comment w:id="64" w:author="Tinti Erica" w:date="2017-01-03T00:05:00Z" w:initials="TE">
    <w:p w14:paraId="40FFC456" w14:textId="77777777" w:rsidR="00C562F3" w:rsidRDefault="00C562F3" w:rsidP="00E11140">
      <w:pPr>
        <w:pStyle w:val="CommentText"/>
        <w:ind w:left="0" w:firstLine="0"/>
      </w:pPr>
      <w:r>
        <w:rPr>
          <w:rStyle w:val="CommentReference"/>
        </w:rPr>
        <w:annotationRef/>
      </w:r>
      <w:r>
        <w:t>That’s not objective..</w:t>
      </w:r>
    </w:p>
  </w:comment>
  <w:comment w:id="65" w:author="Tinti Erica" w:date="2017-01-13T23:56:00Z" w:initials="TE">
    <w:p w14:paraId="37A73EB3" w14:textId="1728D12A" w:rsidR="00890199" w:rsidRDefault="00890199">
      <w:pPr>
        <w:pStyle w:val="CommentText"/>
      </w:pPr>
      <w:r>
        <w:rPr>
          <w:rStyle w:val="CommentReference"/>
        </w:rPr>
        <w:annotationRef/>
      </w:r>
      <w:r>
        <w:t>mmmmmmm</w:t>
      </w:r>
    </w:p>
  </w:comment>
  <w:comment w:id="68" w:author="Tinti Erica" w:date="2017-01-14T00:10:00Z" w:initials="TE">
    <w:p w14:paraId="0AD9CB1F" w14:textId="472FF7CB" w:rsidR="00984900" w:rsidRPr="00984900" w:rsidRDefault="00984900">
      <w:pPr>
        <w:pStyle w:val="CommentText"/>
        <w:rPr>
          <w:lang w:val="en-US"/>
        </w:rPr>
      </w:pPr>
      <w:r>
        <w:rPr>
          <w:rStyle w:val="CommentReference"/>
        </w:rPr>
        <w:annotationRef/>
      </w:r>
      <w:r w:rsidRPr="00984900">
        <w:rPr>
          <w:lang w:val="en-US"/>
        </w:rPr>
        <w:t>Add a few lines that explain what is in the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D746D4" w15:done="0"/>
  <w15:commentEx w15:paraId="5BC273AE" w15:done="0"/>
  <w15:commentEx w15:paraId="40FFC456" w15:done="0"/>
  <w15:commentEx w15:paraId="37A73EB3" w15:done="0"/>
  <w15:commentEx w15:paraId="0AD9CB1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50D7D" w14:textId="77777777" w:rsidR="007C74FD" w:rsidRDefault="007C74FD">
      <w:pPr>
        <w:spacing w:after="0" w:line="240" w:lineRule="auto"/>
      </w:pPr>
      <w:r>
        <w:separator/>
      </w:r>
    </w:p>
  </w:endnote>
  <w:endnote w:type="continuationSeparator" w:id="0">
    <w:p w14:paraId="4E2FFB3B" w14:textId="77777777" w:rsidR="007C74FD" w:rsidRDefault="007C7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61E81" w14:textId="77777777" w:rsidR="00C562F3" w:rsidRDefault="00C562F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31EC6" w14:textId="75BB3E18" w:rsidR="00C562F3" w:rsidRDefault="00C562F3">
    <w:pPr>
      <w:spacing w:after="0" w:line="259" w:lineRule="auto"/>
      <w:ind w:left="0" w:firstLine="0"/>
      <w:jc w:val="center"/>
    </w:pPr>
    <w:r>
      <w:fldChar w:fldCharType="begin"/>
    </w:r>
    <w:r>
      <w:instrText xml:space="preserve"> PAGE   \* MERGEFORMAT </w:instrText>
    </w:r>
    <w:r>
      <w:fldChar w:fldCharType="separate"/>
    </w:r>
    <w:r w:rsidR="001C0BE3">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AD8D8" w14:textId="55881B9C" w:rsidR="00C562F3" w:rsidRDefault="00C562F3">
    <w:pPr>
      <w:spacing w:after="0" w:line="259" w:lineRule="auto"/>
      <w:ind w:left="0" w:firstLine="0"/>
      <w:jc w:val="center"/>
    </w:pPr>
    <w:r>
      <w:fldChar w:fldCharType="begin"/>
    </w:r>
    <w:r>
      <w:instrText xml:space="preserve"> PAGE   \* MERGEFORMAT </w:instrText>
    </w:r>
    <w:r>
      <w:fldChar w:fldCharType="separate"/>
    </w:r>
    <w:r w:rsidR="006E27B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078698" w14:textId="77777777" w:rsidR="007C74FD" w:rsidRDefault="007C74FD">
      <w:pPr>
        <w:spacing w:after="0" w:line="240" w:lineRule="auto"/>
      </w:pPr>
      <w:r>
        <w:separator/>
      </w:r>
    </w:p>
  </w:footnote>
  <w:footnote w:type="continuationSeparator" w:id="0">
    <w:p w14:paraId="668BBACF" w14:textId="77777777" w:rsidR="007C74FD" w:rsidRDefault="007C7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5B6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 w15:restartNumberingAfterBreak="0">
    <w:nsid w:val="0A1279E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 w15:restartNumberingAfterBreak="0">
    <w:nsid w:val="0A2C5EBF"/>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3" w15:restartNumberingAfterBreak="0">
    <w:nsid w:val="0C217C56"/>
    <w:multiLevelType w:val="hybridMultilevel"/>
    <w:tmpl w:val="80CC95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2315A"/>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5" w15:restartNumberingAfterBreak="0">
    <w:nsid w:val="105E1A55"/>
    <w:multiLevelType w:val="hybridMultilevel"/>
    <w:tmpl w:val="BF2C7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2A564AB"/>
    <w:multiLevelType w:val="hybridMultilevel"/>
    <w:tmpl w:val="784EDB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127626"/>
    <w:multiLevelType w:val="multilevel"/>
    <w:tmpl w:val="BE5EAE4E"/>
    <w:lvl w:ilvl="0">
      <w:start w:val="1"/>
      <w:numFmt w:val="decimal"/>
      <w:lvlText w:val="%1"/>
      <w:lvlJc w:val="left"/>
      <w:pPr>
        <w:ind w:left="360" w:hanging="360"/>
      </w:pPr>
      <w:rPr>
        <w:rFonts w:hint="default"/>
      </w:rPr>
    </w:lvl>
    <w:lvl w:ilvl="1">
      <w:start w:val="1"/>
      <w:numFmt w:val="decimal"/>
      <w:lvlText w:val="%1.%2"/>
      <w:lvlJc w:val="left"/>
      <w:pPr>
        <w:ind w:left="388" w:hanging="360"/>
      </w:pPr>
      <w:rPr>
        <w:rFonts w:hint="default"/>
      </w:rPr>
    </w:lvl>
    <w:lvl w:ilvl="2">
      <w:start w:val="1"/>
      <w:numFmt w:val="decimal"/>
      <w:lvlText w:val="%1.%2.%3"/>
      <w:lvlJc w:val="left"/>
      <w:pPr>
        <w:ind w:left="776" w:hanging="720"/>
      </w:pPr>
      <w:rPr>
        <w:rFonts w:hint="default"/>
      </w:rPr>
    </w:lvl>
    <w:lvl w:ilvl="3">
      <w:start w:val="1"/>
      <w:numFmt w:val="decimal"/>
      <w:lvlText w:val="%1.%2.%3.%4"/>
      <w:lvlJc w:val="left"/>
      <w:pPr>
        <w:ind w:left="804" w:hanging="720"/>
      </w:pPr>
      <w:rPr>
        <w:rFonts w:hint="default"/>
      </w:rPr>
    </w:lvl>
    <w:lvl w:ilvl="4">
      <w:start w:val="1"/>
      <w:numFmt w:val="decimal"/>
      <w:lvlText w:val="%1.%2.%3.%4.%5"/>
      <w:lvlJc w:val="left"/>
      <w:pPr>
        <w:ind w:left="1192" w:hanging="1080"/>
      </w:pPr>
      <w:rPr>
        <w:rFonts w:hint="default"/>
      </w:rPr>
    </w:lvl>
    <w:lvl w:ilvl="5">
      <w:start w:val="1"/>
      <w:numFmt w:val="decimal"/>
      <w:lvlText w:val="%1.%2.%3.%4.%5.%6"/>
      <w:lvlJc w:val="left"/>
      <w:pPr>
        <w:ind w:left="1220" w:hanging="1080"/>
      </w:pPr>
      <w:rPr>
        <w:rFonts w:hint="default"/>
      </w:rPr>
    </w:lvl>
    <w:lvl w:ilvl="6">
      <w:start w:val="1"/>
      <w:numFmt w:val="decimal"/>
      <w:lvlText w:val="%1.%2.%3.%4.%5.%6.%7"/>
      <w:lvlJc w:val="left"/>
      <w:pPr>
        <w:ind w:left="1608" w:hanging="1440"/>
      </w:pPr>
      <w:rPr>
        <w:rFonts w:hint="default"/>
      </w:rPr>
    </w:lvl>
    <w:lvl w:ilvl="7">
      <w:start w:val="1"/>
      <w:numFmt w:val="decimal"/>
      <w:lvlText w:val="%1.%2.%3.%4.%5.%6.%7.%8"/>
      <w:lvlJc w:val="left"/>
      <w:pPr>
        <w:ind w:left="1636" w:hanging="1440"/>
      </w:pPr>
      <w:rPr>
        <w:rFonts w:hint="default"/>
      </w:rPr>
    </w:lvl>
    <w:lvl w:ilvl="8">
      <w:start w:val="1"/>
      <w:numFmt w:val="decimal"/>
      <w:lvlText w:val="%1.%2.%3.%4.%5.%6.%7.%8.%9"/>
      <w:lvlJc w:val="left"/>
      <w:pPr>
        <w:ind w:left="2024" w:hanging="1800"/>
      </w:pPr>
      <w:rPr>
        <w:rFonts w:hint="default"/>
      </w:rPr>
    </w:lvl>
  </w:abstractNum>
  <w:abstractNum w:abstractNumId="8" w15:restartNumberingAfterBreak="0">
    <w:nsid w:val="1BF539B8"/>
    <w:multiLevelType w:val="hybridMultilevel"/>
    <w:tmpl w:val="342E5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E34A9C"/>
    <w:multiLevelType w:val="hybridMultilevel"/>
    <w:tmpl w:val="19A04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187D93"/>
    <w:multiLevelType w:val="hybridMultilevel"/>
    <w:tmpl w:val="844CF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3FC2E52"/>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2" w15:restartNumberingAfterBreak="0">
    <w:nsid w:val="2A0D60B0"/>
    <w:multiLevelType w:val="multilevel"/>
    <w:tmpl w:val="E98E7FA8"/>
    <w:lvl w:ilvl="0">
      <w:start w:val="1"/>
      <w:numFmt w:val="decimal"/>
      <w:lvlText w:val="%1."/>
      <w:lvlJc w:val="left"/>
      <w:pPr>
        <w:ind w:left="388" w:hanging="360"/>
      </w:pPr>
      <w:rPr>
        <w:rFonts w:hint="default"/>
        <w:sz w:val="29"/>
        <w:szCs w:val="29"/>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3" w15:restartNumberingAfterBreak="0">
    <w:nsid w:val="375E466A"/>
    <w:multiLevelType w:val="hybridMultilevel"/>
    <w:tmpl w:val="3C9CA9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D44A92"/>
    <w:multiLevelType w:val="hybridMultilevel"/>
    <w:tmpl w:val="F29E57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BFF2D8E"/>
    <w:multiLevelType w:val="hybridMultilevel"/>
    <w:tmpl w:val="BBF08C8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4FAD6660"/>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7" w15:restartNumberingAfterBreak="0">
    <w:nsid w:val="56A84559"/>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8" w15:restartNumberingAfterBreak="0">
    <w:nsid w:val="597514AA"/>
    <w:multiLevelType w:val="multilevel"/>
    <w:tmpl w:val="C800637E"/>
    <w:lvl w:ilvl="0">
      <w:start w:val="1"/>
      <w:numFmt w:val="decimal"/>
      <w:lvlText w:val="%1."/>
      <w:lvlJc w:val="left"/>
      <w:pPr>
        <w:ind w:left="388" w:hanging="360"/>
      </w:pPr>
      <w:rPr>
        <w:rFonts w:hint="default"/>
      </w:rPr>
    </w:lvl>
    <w:lvl w:ilvl="1">
      <w:start w:val="3"/>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19" w15:restartNumberingAfterBreak="0">
    <w:nsid w:val="5E7C7CEA"/>
    <w:multiLevelType w:val="hybridMultilevel"/>
    <w:tmpl w:val="EB48D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EC7FF3"/>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1" w15:restartNumberingAfterBreak="0">
    <w:nsid w:val="6B864150"/>
    <w:multiLevelType w:val="hybridMultilevel"/>
    <w:tmpl w:val="09D21FC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7F5E7E"/>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3" w15:restartNumberingAfterBreak="0">
    <w:nsid w:val="75371B7A"/>
    <w:multiLevelType w:val="multilevel"/>
    <w:tmpl w:val="FA24E43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4" w15:restartNumberingAfterBreak="0">
    <w:nsid w:val="7AD8060B"/>
    <w:multiLevelType w:val="hybridMultilevel"/>
    <w:tmpl w:val="2160C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E2F3510"/>
    <w:multiLevelType w:val="multilevel"/>
    <w:tmpl w:val="2468F0F8"/>
    <w:lvl w:ilvl="0">
      <w:start w:val="2"/>
      <w:numFmt w:val="decimal"/>
      <w:lvlText w:val="%1."/>
      <w:lvlJc w:val="left"/>
      <w:pPr>
        <w:ind w:left="388" w:hanging="360"/>
      </w:pPr>
      <w:rPr>
        <w:rFonts w:hint="default"/>
        <w:sz w:val="29"/>
        <w:szCs w:val="29"/>
      </w:rPr>
    </w:lvl>
    <w:lvl w:ilvl="1">
      <w:start w:val="1"/>
      <w:numFmt w:val="decimal"/>
      <w:isLgl/>
      <w:lvlText w:val="%1.%2"/>
      <w:lvlJc w:val="left"/>
      <w:pPr>
        <w:ind w:left="388" w:hanging="360"/>
      </w:pPr>
      <w:rPr>
        <w:rFonts w:hint="default"/>
      </w:rPr>
    </w:lvl>
    <w:lvl w:ilvl="2">
      <w:start w:val="1"/>
      <w:numFmt w:val="decimal"/>
      <w:isLgl/>
      <w:lvlText w:val="%1.%2.%3"/>
      <w:lvlJc w:val="left"/>
      <w:pPr>
        <w:ind w:left="748" w:hanging="720"/>
      </w:pPr>
      <w:rPr>
        <w:rFonts w:hint="default"/>
      </w:rPr>
    </w:lvl>
    <w:lvl w:ilvl="3">
      <w:start w:val="1"/>
      <w:numFmt w:val="decimal"/>
      <w:isLgl/>
      <w:lvlText w:val="%1.%2.%3.%4"/>
      <w:lvlJc w:val="left"/>
      <w:pPr>
        <w:ind w:left="748" w:hanging="720"/>
      </w:pPr>
      <w:rPr>
        <w:rFonts w:hint="default"/>
      </w:rPr>
    </w:lvl>
    <w:lvl w:ilvl="4">
      <w:start w:val="1"/>
      <w:numFmt w:val="decimal"/>
      <w:isLgl/>
      <w:lvlText w:val="%1.%2.%3.%4.%5"/>
      <w:lvlJc w:val="left"/>
      <w:pPr>
        <w:ind w:left="748" w:hanging="720"/>
      </w:pPr>
      <w:rPr>
        <w:rFonts w:hint="default"/>
      </w:rPr>
    </w:lvl>
    <w:lvl w:ilvl="5">
      <w:start w:val="1"/>
      <w:numFmt w:val="decimal"/>
      <w:isLgl/>
      <w:lvlText w:val="%1.%2.%3.%4.%5.%6"/>
      <w:lvlJc w:val="left"/>
      <w:pPr>
        <w:ind w:left="1108" w:hanging="1080"/>
      </w:pPr>
      <w:rPr>
        <w:rFonts w:hint="default"/>
      </w:rPr>
    </w:lvl>
    <w:lvl w:ilvl="6">
      <w:start w:val="1"/>
      <w:numFmt w:val="decimal"/>
      <w:isLgl/>
      <w:lvlText w:val="%1.%2.%3.%4.%5.%6.%7"/>
      <w:lvlJc w:val="left"/>
      <w:pPr>
        <w:ind w:left="1108" w:hanging="1080"/>
      </w:pPr>
      <w:rPr>
        <w:rFonts w:hint="default"/>
      </w:rPr>
    </w:lvl>
    <w:lvl w:ilvl="7">
      <w:start w:val="1"/>
      <w:numFmt w:val="decimal"/>
      <w:isLgl/>
      <w:lvlText w:val="%1.%2.%3.%4.%5.%6.%7.%8"/>
      <w:lvlJc w:val="left"/>
      <w:pPr>
        <w:ind w:left="1468" w:hanging="1440"/>
      </w:pPr>
      <w:rPr>
        <w:rFonts w:hint="default"/>
      </w:rPr>
    </w:lvl>
    <w:lvl w:ilvl="8">
      <w:start w:val="1"/>
      <w:numFmt w:val="decimal"/>
      <w:isLgl/>
      <w:lvlText w:val="%1.%2.%3.%4.%5.%6.%7.%8.%9"/>
      <w:lvlJc w:val="left"/>
      <w:pPr>
        <w:ind w:left="1468" w:hanging="1440"/>
      </w:pPr>
      <w:rPr>
        <w:rFonts w:hint="default"/>
      </w:rPr>
    </w:lvl>
  </w:abstractNum>
  <w:abstractNum w:abstractNumId="26" w15:restartNumberingAfterBreak="0">
    <w:nsid w:val="7F332BB0"/>
    <w:multiLevelType w:val="hybridMultilevel"/>
    <w:tmpl w:val="08A879FC"/>
    <w:lvl w:ilvl="0" w:tplc="4FE8DEC0">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12"/>
  </w:num>
  <w:num w:numId="4">
    <w:abstractNumId w:val="7"/>
  </w:num>
  <w:num w:numId="5">
    <w:abstractNumId w:val="23"/>
  </w:num>
  <w:num w:numId="6">
    <w:abstractNumId w:val="18"/>
  </w:num>
  <w:num w:numId="7">
    <w:abstractNumId w:val="3"/>
  </w:num>
  <w:num w:numId="8">
    <w:abstractNumId w:val="14"/>
  </w:num>
  <w:num w:numId="9">
    <w:abstractNumId w:val="13"/>
  </w:num>
  <w:num w:numId="10">
    <w:abstractNumId w:val="6"/>
  </w:num>
  <w:num w:numId="11">
    <w:abstractNumId w:val="8"/>
  </w:num>
  <w:num w:numId="12">
    <w:abstractNumId w:val="26"/>
  </w:num>
  <w:num w:numId="13">
    <w:abstractNumId w:val="5"/>
  </w:num>
  <w:num w:numId="14">
    <w:abstractNumId w:val="10"/>
  </w:num>
  <w:num w:numId="15">
    <w:abstractNumId w:val="24"/>
  </w:num>
  <w:num w:numId="16">
    <w:abstractNumId w:val="22"/>
  </w:num>
  <w:num w:numId="17">
    <w:abstractNumId w:val="2"/>
  </w:num>
  <w:num w:numId="18">
    <w:abstractNumId w:val="4"/>
  </w:num>
  <w:num w:numId="19">
    <w:abstractNumId w:val="0"/>
  </w:num>
  <w:num w:numId="20">
    <w:abstractNumId w:val="25"/>
  </w:num>
  <w:num w:numId="21">
    <w:abstractNumId w:val="17"/>
  </w:num>
  <w:num w:numId="22">
    <w:abstractNumId w:val="1"/>
  </w:num>
  <w:num w:numId="23">
    <w:abstractNumId w:val="11"/>
  </w:num>
  <w:num w:numId="24">
    <w:abstractNumId w:val="20"/>
  </w:num>
  <w:num w:numId="25">
    <w:abstractNumId w:val="9"/>
  </w:num>
  <w:num w:numId="26">
    <w:abstractNumId w:val="15"/>
  </w:num>
  <w:num w:numId="27">
    <w:abstractNumId w:val="19"/>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nti Erica">
    <w15:presenceInfo w15:providerId="AD" w15:userId="S-1-5-21-417365229-399659180-1714775081-191126"/>
  </w15:person>
  <w15:person w15:author="Sergio Caprara">
    <w15:presenceInfo w15:providerId="Windows Live" w15:userId="572e62b76cc2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AE1"/>
    <w:rsid w:val="000018CB"/>
    <w:rsid w:val="00005A90"/>
    <w:rsid w:val="00007236"/>
    <w:rsid w:val="00014785"/>
    <w:rsid w:val="00014BDC"/>
    <w:rsid w:val="000176D4"/>
    <w:rsid w:val="00030866"/>
    <w:rsid w:val="0003330E"/>
    <w:rsid w:val="000350E0"/>
    <w:rsid w:val="00036AF9"/>
    <w:rsid w:val="00041061"/>
    <w:rsid w:val="000426E1"/>
    <w:rsid w:val="00055F89"/>
    <w:rsid w:val="00056BE8"/>
    <w:rsid w:val="00057FB2"/>
    <w:rsid w:val="00062552"/>
    <w:rsid w:val="00063FC2"/>
    <w:rsid w:val="00070E8D"/>
    <w:rsid w:val="0007603A"/>
    <w:rsid w:val="00083571"/>
    <w:rsid w:val="000955B4"/>
    <w:rsid w:val="000A0B39"/>
    <w:rsid w:val="000A3685"/>
    <w:rsid w:val="000A7832"/>
    <w:rsid w:val="000B2027"/>
    <w:rsid w:val="000B26A5"/>
    <w:rsid w:val="000B45BA"/>
    <w:rsid w:val="000C1C34"/>
    <w:rsid w:val="000D04AF"/>
    <w:rsid w:val="000D2C0A"/>
    <w:rsid w:val="000D3D0D"/>
    <w:rsid w:val="000E17C5"/>
    <w:rsid w:val="000E252B"/>
    <w:rsid w:val="000E682D"/>
    <w:rsid w:val="001036DF"/>
    <w:rsid w:val="001103F7"/>
    <w:rsid w:val="00112F98"/>
    <w:rsid w:val="00117554"/>
    <w:rsid w:val="00126AE1"/>
    <w:rsid w:val="00134F2B"/>
    <w:rsid w:val="00141BDD"/>
    <w:rsid w:val="00142260"/>
    <w:rsid w:val="00153767"/>
    <w:rsid w:val="00165D49"/>
    <w:rsid w:val="00172076"/>
    <w:rsid w:val="00172981"/>
    <w:rsid w:val="00176B89"/>
    <w:rsid w:val="00181D42"/>
    <w:rsid w:val="00182B85"/>
    <w:rsid w:val="001946BC"/>
    <w:rsid w:val="001A0718"/>
    <w:rsid w:val="001A67A1"/>
    <w:rsid w:val="001B16BE"/>
    <w:rsid w:val="001B1CE0"/>
    <w:rsid w:val="001B2D6F"/>
    <w:rsid w:val="001B67CB"/>
    <w:rsid w:val="001C0BE3"/>
    <w:rsid w:val="001C1E72"/>
    <w:rsid w:val="001C2F82"/>
    <w:rsid w:val="001C415D"/>
    <w:rsid w:val="001C60C1"/>
    <w:rsid w:val="001D10B9"/>
    <w:rsid w:val="001D3152"/>
    <w:rsid w:val="001D5901"/>
    <w:rsid w:val="001D5AB2"/>
    <w:rsid w:val="001D6C94"/>
    <w:rsid w:val="001D71E7"/>
    <w:rsid w:val="001E2590"/>
    <w:rsid w:val="001E7555"/>
    <w:rsid w:val="001F5D74"/>
    <w:rsid w:val="001F6087"/>
    <w:rsid w:val="001F6F50"/>
    <w:rsid w:val="002007D9"/>
    <w:rsid w:val="00204FA2"/>
    <w:rsid w:val="00205F5F"/>
    <w:rsid w:val="0021477F"/>
    <w:rsid w:val="00216005"/>
    <w:rsid w:val="00217535"/>
    <w:rsid w:val="00217566"/>
    <w:rsid w:val="0022076C"/>
    <w:rsid w:val="002214D1"/>
    <w:rsid w:val="00223BA4"/>
    <w:rsid w:val="0022439D"/>
    <w:rsid w:val="00237C46"/>
    <w:rsid w:val="00241E97"/>
    <w:rsid w:val="00242090"/>
    <w:rsid w:val="002529FA"/>
    <w:rsid w:val="0025364A"/>
    <w:rsid w:val="002550BA"/>
    <w:rsid w:val="00255CE8"/>
    <w:rsid w:val="0026705E"/>
    <w:rsid w:val="002958D2"/>
    <w:rsid w:val="002A681E"/>
    <w:rsid w:val="002B46EF"/>
    <w:rsid w:val="002C5558"/>
    <w:rsid w:val="002D1060"/>
    <w:rsid w:val="002D3827"/>
    <w:rsid w:val="002E037E"/>
    <w:rsid w:val="002E1F0E"/>
    <w:rsid w:val="002E237C"/>
    <w:rsid w:val="002E26DA"/>
    <w:rsid w:val="002E428F"/>
    <w:rsid w:val="002E6E73"/>
    <w:rsid w:val="002F3BED"/>
    <w:rsid w:val="0030151D"/>
    <w:rsid w:val="003043A2"/>
    <w:rsid w:val="00320906"/>
    <w:rsid w:val="00322CBC"/>
    <w:rsid w:val="00325371"/>
    <w:rsid w:val="003300DB"/>
    <w:rsid w:val="0033205E"/>
    <w:rsid w:val="00333C9F"/>
    <w:rsid w:val="00342A18"/>
    <w:rsid w:val="00351AF5"/>
    <w:rsid w:val="00354212"/>
    <w:rsid w:val="00357A98"/>
    <w:rsid w:val="003711CB"/>
    <w:rsid w:val="003768A7"/>
    <w:rsid w:val="00384E4D"/>
    <w:rsid w:val="003869CB"/>
    <w:rsid w:val="00390902"/>
    <w:rsid w:val="00390E58"/>
    <w:rsid w:val="0039268F"/>
    <w:rsid w:val="003A0A4D"/>
    <w:rsid w:val="003A250B"/>
    <w:rsid w:val="003B41A0"/>
    <w:rsid w:val="003C0B7D"/>
    <w:rsid w:val="003C4013"/>
    <w:rsid w:val="003D280B"/>
    <w:rsid w:val="003D28D5"/>
    <w:rsid w:val="003D366E"/>
    <w:rsid w:val="003E30B4"/>
    <w:rsid w:val="003E726D"/>
    <w:rsid w:val="003E7744"/>
    <w:rsid w:val="003F0195"/>
    <w:rsid w:val="003F245E"/>
    <w:rsid w:val="003F6BCD"/>
    <w:rsid w:val="003F7D4A"/>
    <w:rsid w:val="004018B1"/>
    <w:rsid w:val="00404898"/>
    <w:rsid w:val="0040554C"/>
    <w:rsid w:val="0041136C"/>
    <w:rsid w:val="00422A72"/>
    <w:rsid w:val="00424F8C"/>
    <w:rsid w:val="004250DE"/>
    <w:rsid w:val="004377F6"/>
    <w:rsid w:val="00460185"/>
    <w:rsid w:val="00472B66"/>
    <w:rsid w:val="0047390F"/>
    <w:rsid w:val="00475006"/>
    <w:rsid w:val="00477514"/>
    <w:rsid w:val="004812F0"/>
    <w:rsid w:val="0048191F"/>
    <w:rsid w:val="00482609"/>
    <w:rsid w:val="00486936"/>
    <w:rsid w:val="004920F5"/>
    <w:rsid w:val="00492605"/>
    <w:rsid w:val="0049705F"/>
    <w:rsid w:val="004A53BB"/>
    <w:rsid w:val="004A6BED"/>
    <w:rsid w:val="004C165A"/>
    <w:rsid w:val="004C1B05"/>
    <w:rsid w:val="004C38E9"/>
    <w:rsid w:val="004C570D"/>
    <w:rsid w:val="004C6277"/>
    <w:rsid w:val="004D0154"/>
    <w:rsid w:val="004D06F2"/>
    <w:rsid w:val="004D370B"/>
    <w:rsid w:val="004D4F8F"/>
    <w:rsid w:val="004D663A"/>
    <w:rsid w:val="004D7759"/>
    <w:rsid w:val="004E411A"/>
    <w:rsid w:val="004F09C1"/>
    <w:rsid w:val="004F2402"/>
    <w:rsid w:val="004F3750"/>
    <w:rsid w:val="00504D34"/>
    <w:rsid w:val="00505489"/>
    <w:rsid w:val="0051154E"/>
    <w:rsid w:val="00530BC6"/>
    <w:rsid w:val="005314F8"/>
    <w:rsid w:val="00532C41"/>
    <w:rsid w:val="005437AC"/>
    <w:rsid w:val="0055240F"/>
    <w:rsid w:val="00552690"/>
    <w:rsid w:val="0055489A"/>
    <w:rsid w:val="00557357"/>
    <w:rsid w:val="005814CF"/>
    <w:rsid w:val="00591BB3"/>
    <w:rsid w:val="00592BFA"/>
    <w:rsid w:val="00594467"/>
    <w:rsid w:val="0059493A"/>
    <w:rsid w:val="0059641B"/>
    <w:rsid w:val="005A0E8E"/>
    <w:rsid w:val="005A207D"/>
    <w:rsid w:val="005B0356"/>
    <w:rsid w:val="005B0F53"/>
    <w:rsid w:val="005B48BB"/>
    <w:rsid w:val="005B6053"/>
    <w:rsid w:val="005C61DF"/>
    <w:rsid w:val="005D50E7"/>
    <w:rsid w:val="005E3BE5"/>
    <w:rsid w:val="005E4E15"/>
    <w:rsid w:val="005E73D5"/>
    <w:rsid w:val="005F3E20"/>
    <w:rsid w:val="006006C6"/>
    <w:rsid w:val="0060348A"/>
    <w:rsid w:val="006043D9"/>
    <w:rsid w:val="00607C92"/>
    <w:rsid w:val="006134CB"/>
    <w:rsid w:val="00613E1A"/>
    <w:rsid w:val="0062347C"/>
    <w:rsid w:val="00632CA6"/>
    <w:rsid w:val="006341AF"/>
    <w:rsid w:val="00642635"/>
    <w:rsid w:val="006445BD"/>
    <w:rsid w:val="00646B05"/>
    <w:rsid w:val="00651AA8"/>
    <w:rsid w:val="0065418C"/>
    <w:rsid w:val="00654F82"/>
    <w:rsid w:val="00661596"/>
    <w:rsid w:val="00667724"/>
    <w:rsid w:val="00682A2E"/>
    <w:rsid w:val="006835B8"/>
    <w:rsid w:val="00683D5B"/>
    <w:rsid w:val="00686971"/>
    <w:rsid w:val="00691528"/>
    <w:rsid w:val="00691A1F"/>
    <w:rsid w:val="006928DE"/>
    <w:rsid w:val="00695CBF"/>
    <w:rsid w:val="006A2410"/>
    <w:rsid w:val="006B1BA1"/>
    <w:rsid w:val="006C25F6"/>
    <w:rsid w:val="006D32DA"/>
    <w:rsid w:val="006D79F1"/>
    <w:rsid w:val="006E27B0"/>
    <w:rsid w:val="006E398A"/>
    <w:rsid w:val="006F05AE"/>
    <w:rsid w:val="006F11DA"/>
    <w:rsid w:val="007061E9"/>
    <w:rsid w:val="00707005"/>
    <w:rsid w:val="00713420"/>
    <w:rsid w:val="00713BF9"/>
    <w:rsid w:val="0071646D"/>
    <w:rsid w:val="00720F1E"/>
    <w:rsid w:val="00722386"/>
    <w:rsid w:val="00727BFB"/>
    <w:rsid w:val="00731DA1"/>
    <w:rsid w:val="00736FA1"/>
    <w:rsid w:val="0074036F"/>
    <w:rsid w:val="00741215"/>
    <w:rsid w:val="00747232"/>
    <w:rsid w:val="00747866"/>
    <w:rsid w:val="0077241F"/>
    <w:rsid w:val="00772E55"/>
    <w:rsid w:val="0077630F"/>
    <w:rsid w:val="0078254E"/>
    <w:rsid w:val="00783B9F"/>
    <w:rsid w:val="0078475E"/>
    <w:rsid w:val="0078492B"/>
    <w:rsid w:val="00790A51"/>
    <w:rsid w:val="00793B97"/>
    <w:rsid w:val="007957CD"/>
    <w:rsid w:val="0079632F"/>
    <w:rsid w:val="007A42F8"/>
    <w:rsid w:val="007B43B8"/>
    <w:rsid w:val="007B7B90"/>
    <w:rsid w:val="007C582B"/>
    <w:rsid w:val="007C6CA0"/>
    <w:rsid w:val="007C74FD"/>
    <w:rsid w:val="007D3D00"/>
    <w:rsid w:val="007D4927"/>
    <w:rsid w:val="007E53E4"/>
    <w:rsid w:val="007E788B"/>
    <w:rsid w:val="007F05EC"/>
    <w:rsid w:val="0080397F"/>
    <w:rsid w:val="00814F4D"/>
    <w:rsid w:val="008174EF"/>
    <w:rsid w:val="00824E84"/>
    <w:rsid w:val="008260F6"/>
    <w:rsid w:val="008266C9"/>
    <w:rsid w:val="00836533"/>
    <w:rsid w:val="00843979"/>
    <w:rsid w:val="00854271"/>
    <w:rsid w:val="008612A0"/>
    <w:rsid w:val="00862514"/>
    <w:rsid w:val="00864F2F"/>
    <w:rsid w:val="00872546"/>
    <w:rsid w:val="00874FD0"/>
    <w:rsid w:val="00876508"/>
    <w:rsid w:val="00881966"/>
    <w:rsid w:val="00890199"/>
    <w:rsid w:val="00893B44"/>
    <w:rsid w:val="00893B6B"/>
    <w:rsid w:val="008A1243"/>
    <w:rsid w:val="008C12B8"/>
    <w:rsid w:val="008C38FA"/>
    <w:rsid w:val="008D06D6"/>
    <w:rsid w:val="008D2FC4"/>
    <w:rsid w:val="008D344E"/>
    <w:rsid w:val="008D3CF1"/>
    <w:rsid w:val="008D40F8"/>
    <w:rsid w:val="008E2524"/>
    <w:rsid w:val="008E2D82"/>
    <w:rsid w:val="008F1827"/>
    <w:rsid w:val="008F1CB5"/>
    <w:rsid w:val="008F439C"/>
    <w:rsid w:val="008F6E6B"/>
    <w:rsid w:val="00902BB0"/>
    <w:rsid w:val="00905182"/>
    <w:rsid w:val="00907F58"/>
    <w:rsid w:val="00925821"/>
    <w:rsid w:val="00925C0D"/>
    <w:rsid w:val="0093067B"/>
    <w:rsid w:val="00931B77"/>
    <w:rsid w:val="009356B9"/>
    <w:rsid w:val="00937DDB"/>
    <w:rsid w:val="00937F42"/>
    <w:rsid w:val="009436B8"/>
    <w:rsid w:val="0094629D"/>
    <w:rsid w:val="00974C31"/>
    <w:rsid w:val="00974E97"/>
    <w:rsid w:val="00984900"/>
    <w:rsid w:val="00993235"/>
    <w:rsid w:val="009A4B11"/>
    <w:rsid w:val="009A68BC"/>
    <w:rsid w:val="009A7F59"/>
    <w:rsid w:val="009B1631"/>
    <w:rsid w:val="009B435E"/>
    <w:rsid w:val="009B688B"/>
    <w:rsid w:val="009C49D1"/>
    <w:rsid w:val="009C669E"/>
    <w:rsid w:val="009C6AC6"/>
    <w:rsid w:val="009D0F2F"/>
    <w:rsid w:val="009D3D16"/>
    <w:rsid w:val="009E0C8E"/>
    <w:rsid w:val="009F61D1"/>
    <w:rsid w:val="00A00F2A"/>
    <w:rsid w:val="00A14F72"/>
    <w:rsid w:val="00A22F96"/>
    <w:rsid w:val="00A23E9B"/>
    <w:rsid w:val="00A24D21"/>
    <w:rsid w:val="00A25B49"/>
    <w:rsid w:val="00A34801"/>
    <w:rsid w:val="00A36AD2"/>
    <w:rsid w:val="00A37017"/>
    <w:rsid w:val="00A410C9"/>
    <w:rsid w:val="00A42FF8"/>
    <w:rsid w:val="00A446F4"/>
    <w:rsid w:val="00A459C4"/>
    <w:rsid w:val="00A50906"/>
    <w:rsid w:val="00A54E53"/>
    <w:rsid w:val="00A568D1"/>
    <w:rsid w:val="00A7075A"/>
    <w:rsid w:val="00A716FC"/>
    <w:rsid w:val="00A757B5"/>
    <w:rsid w:val="00A8410C"/>
    <w:rsid w:val="00A8637A"/>
    <w:rsid w:val="00A86B6E"/>
    <w:rsid w:val="00A90CB5"/>
    <w:rsid w:val="00A91405"/>
    <w:rsid w:val="00A92E46"/>
    <w:rsid w:val="00A95334"/>
    <w:rsid w:val="00A97147"/>
    <w:rsid w:val="00A97204"/>
    <w:rsid w:val="00AA0AE3"/>
    <w:rsid w:val="00AA0B2C"/>
    <w:rsid w:val="00AA1202"/>
    <w:rsid w:val="00AB1382"/>
    <w:rsid w:val="00AC0B08"/>
    <w:rsid w:val="00AC746C"/>
    <w:rsid w:val="00AD2067"/>
    <w:rsid w:val="00AD2146"/>
    <w:rsid w:val="00AE085D"/>
    <w:rsid w:val="00AF25D2"/>
    <w:rsid w:val="00AF363A"/>
    <w:rsid w:val="00AF5617"/>
    <w:rsid w:val="00B00423"/>
    <w:rsid w:val="00B23279"/>
    <w:rsid w:val="00B262EA"/>
    <w:rsid w:val="00B27AAB"/>
    <w:rsid w:val="00B30D2C"/>
    <w:rsid w:val="00B3147D"/>
    <w:rsid w:val="00B332C4"/>
    <w:rsid w:val="00B42673"/>
    <w:rsid w:val="00B44091"/>
    <w:rsid w:val="00B45F27"/>
    <w:rsid w:val="00B5063C"/>
    <w:rsid w:val="00B57B64"/>
    <w:rsid w:val="00B612D1"/>
    <w:rsid w:val="00B679BE"/>
    <w:rsid w:val="00B718A2"/>
    <w:rsid w:val="00B72E71"/>
    <w:rsid w:val="00B85A0A"/>
    <w:rsid w:val="00B9174A"/>
    <w:rsid w:val="00B92E62"/>
    <w:rsid w:val="00B93D31"/>
    <w:rsid w:val="00B9747D"/>
    <w:rsid w:val="00BA24E9"/>
    <w:rsid w:val="00BB0E21"/>
    <w:rsid w:val="00BC7243"/>
    <w:rsid w:val="00BD0064"/>
    <w:rsid w:val="00BD44CD"/>
    <w:rsid w:val="00BE0CC9"/>
    <w:rsid w:val="00BF0318"/>
    <w:rsid w:val="00BF1970"/>
    <w:rsid w:val="00BF5864"/>
    <w:rsid w:val="00BF5AEF"/>
    <w:rsid w:val="00BF5EA6"/>
    <w:rsid w:val="00C01166"/>
    <w:rsid w:val="00C07CC3"/>
    <w:rsid w:val="00C11EAF"/>
    <w:rsid w:val="00C2113B"/>
    <w:rsid w:val="00C262B3"/>
    <w:rsid w:val="00C27614"/>
    <w:rsid w:val="00C416B3"/>
    <w:rsid w:val="00C44609"/>
    <w:rsid w:val="00C46FFB"/>
    <w:rsid w:val="00C47FF4"/>
    <w:rsid w:val="00C562F3"/>
    <w:rsid w:val="00C61CC3"/>
    <w:rsid w:val="00C6512C"/>
    <w:rsid w:val="00C65D45"/>
    <w:rsid w:val="00C74DD8"/>
    <w:rsid w:val="00C76D4C"/>
    <w:rsid w:val="00C810EA"/>
    <w:rsid w:val="00C8266E"/>
    <w:rsid w:val="00C9659A"/>
    <w:rsid w:val="00CA0FA0"/>
    <w:rsid w:val="00CA225F"/>
    <w:rsid w:val="00CB65A9"/>
    <w:rsid w:val="00CD105E"/>
    <w:rsid w:val="00CD1248"/>
    <w:rsid w:val="00CD1786"/>
    <w:rsid w:val="00CD3888"/>
    <w:rsid w:val="00CE527F"/>
    <w:rsid w:val="00CE7435"/>
    <w:rsid w:val="00CF345A"/>
    <w:rsid w:val="00CF773D"/>
    <w:rsid w:val="00D048DB"/>
    <w:rsid w:val="00D10A64"/>
    <w:rsid w:val="00D149E5"/>
    <w:rsid w:val="00D1601B"/>
    <w:rsid w:val="00D16DE9"/>
    <w:rsid w:val="00D20A7F"/>
    <w:rsid w:val="00D21937"/>
    <w:rsid w:val="00D32EAE"/>
    <w:rsid w:val="00D34159"/>
    <w:rsid w:val="00D34C0A"/>
    <w:rsid w:val="00D4131D"/>
    <w:rsid w:val="00D43527"/>
    <w:rsid w:val="00D44D69"/>
    <w:rsid w:val="00D45631"/>
    <w:rsid w:val="00D50A09"/>
    <w:rsid w:val="00D542B2"/>
    <w:rsid w:val="00D54AA7"/>
    <w:rsid w:val="00D55596"/>
    <w:rsid w:val="00D57EC4"/>
    <w:rsid w:val="00D61FB1"/>
    <w:rsid w:val="00D70F5D"/>
    <w:rsid w:val="00D85F0E"/>
    <w:rsid w:val="00D8612A"/>
    <w:rsid w:val="00D913DE"/>
    <w:rsid w:val="00D92924"/>
    <w:rsid w:val="00D94A03"/>
    <w:rsid w:val="00DA28D6"/>
    <w:rsid w:val="00DA48D6"/>
    <w:rsid w:val="00DA6384"/>
    <w:rsid w:val="00DC680A"/>
    <w:rsid w:val="00DC7615"/>
    <w:rsid w:val="00DC7DC7"/>
    <w:rsid w:val="00DD3C32"/>
    <w:rsid w:val="00DD48B6"/>
    <w:rsid w:val="00DD77BA"/>
    <w:rsid w:val="00DE0FFD"/>
    <w:rsid w:val="00DF0AB5"/>
    <w:rsid w:val="00DF5BB5"/>
    <w:rsid w:val="00DF6785"/>
    <w:rsid w:val="00E11140"/>
    <w:rsid w:val="00E1219D"/>
    <w:rsid w:val="00E13969"/>
    <w:rsid w:val="00E14A12"/>
    <w:rsid w:val="00E26F0E"/>
    <w:rsid w:val="00E2707C"/>
    <w:rsid w:val="00E27DAC"/>
    <w:rsid w:val="00E30E06"/>
    <w:rsid w:val="00E32B9B"/>
    <w:rsid w:val="00E33A5A"/>
    <w:rsid w:val="00E43826"/>
    <w:rsid w:val="00E44886"/>
    <w:rsid w:val="00E460D6"/>
    <w:rsid w:val="00E50C86"/>
    <w:rsid w:val="00E50DA3"/>
    <w:rsid w:val="00E631A7"/>
    <w:rsid w:val="00E67BA8"/>
    <w:rsid w:val="00E718A1"/>
    <w:rsid w:val="00E719CE"/>
    <w:rsid w:val="00E77FE2"/>
    <w:rsid w:val="00E9117A"/>
    <w:rsid w:val="00E935F6"/>
    <w:rsid w:val="00E93A19"/>
    <w:rsid w:val="00E9796F"/>
    <w:rsid w:val="00EA68AD"/>
    <w:rsid w:val="00EC2159"/>
    <w:rsid w:val="00EC2891"/>
    <w:rsid w:val="00ED47AD"/>
    <w:rsid w:val="00ED58E1"/>
    <w:rsid w:val="00EE1255"/>
    <w:rsid w:val="00EF4C8F"/>
    <w:rsid w:val="00EF67B7"/>
    <w:rsid w:val="00F00C82"/>
    <w:rsid w:val="00F15391"/>
    <w:rsid w:val="00F15CE7"/>
    <w:rsid w:val="00F20FB0"/>
    <w:rsid w:val="00F2160E"/>
    <w:rsid w:val="00F279DB"/>
    <w:rsid w:val="00F3090E"/>
    <w:rsid w:val="00F354F9"/>
    <w:rsid w:val="00F3647A"/>
    <w:rsid w:val="00F42FDC"/>
    <w:rsid w:val="00F45D5D"/>
    <w:rsid w:val="00F469EE"/>
    <w:rsid w:val="00F53634"/>
    <w:rsid w:val="00F60EB9"/>
    <w:rsid w:val="00F628DD"/>
    <w:rsid w:val="00F66945"/>
    <w:rsid w:val="00F703A6"/>
    <w:rsid w:val="00F712A9"/>
    <w:rsid w:val="00F8196A"/>
    <w:rsid w:val="00F91EF1"/>
    <w:rsid w:val="00F95C1D"/>
    <w:rsid w:val="00F96C76"/>
    <w:rsid w:val="00FA636A"/>
    <w:rsid w:val="00FB0853"/>
    <w:rsid w:val="00FB396C"/>
    <w:rsid w:val="00FB41F7"/>
    <w:rsid w:val="00FC05D3"/>
    <w:rsid w:val="00FC5A72"/>
    <w:rsid w:val="00FC7945"/>
    <w:rsid w:val="00FD4DA6"/>
    <w:rsid w:val="00FE7052"/>
    <w:rsid w:val="00FF0C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1DD8"/>
  <w15:docId w15:val="{FDD6DCDA-E40D-46E5-99BC-5774F175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204"/>
    <w:pPr>
      <w:spacing w:after="13" w:line="248" w:lineRule="auto"/>
      <w:ind w:left="3" w:right="2198" w:hanging="3"/>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183" w:line="252" w:lineRule="auto"/>
      <w:ind w:left="38" w:right="1514"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173"/>
      <w:ind w:left="38"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unhideWhenUsed/>
    <w:qFormat/>
    <w:rsid w:val="00014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paragraph" w:styleId="ListParagraph">
    <w:name w:val="List Paragraph"/>
    <w:basedOn w:val="Normal"/>
    <w:uiPriority w:val="34"/>
    <w:qFormat/>
    <w:rsid w:val="0039268F"/>
    <w:pPr>
      <w:spacing w:after="5" w:line="265" w:lineRule="auto"/>
      <w:ind w:left="720" w:right="64" w:hanging="10"/>
      <w:contextualSpacing/>
      <w:jc w:val="left"/>
    </w:pPr>
    <w:rPr>
      <w:rFonts w:ascii="Times New Roman" w:eastAsia="Times New Roman" w:hAnsi="Times New Roman" w:cs="Times New Roman"/>
      <w:sz w:val="24"/>
    </w:rPr>
  </w:style>
  <w:style w:type="paragraph" w:styleId="NormalWeb">
    <w:name w:val="Normal (Web)"/>
    <w:basedOn w:val="Normal"/>
    <w:uiPriority w:val="99"/>
    <w:unhideWhenUsed/>
    <w:rsid w:val="002D382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character" w:customStyle="1" w:styleId="Heading3Char">
    <w:name w:val="Heading 3 Char"/>
    <w:basedOn w:val="DefaultParagraphFont"/>
    <w:link w:val="Heading3"/>
    <w:uiPriority w:val="9"/>
    <w:rsid w:val="00014BDC"/>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14785"/>
    <w:pPr>
      <w:spacing w:after="200" w:line="240" w:lineRule="auto"/>
    </w:pPr>
    <w:rPr>
      <w:i/>
      <w:iCs/>
      <w:color w:val="44546A" w:themeColor="text2"/>
      <w:sz w:val="18"/>
      <w:szCs w:val="18"/>
    </w:rPr>
  </w:style>
  <w:style w:type="table" w:styleId="TableGrid">
    <w:name w:val="Table Grid"/>
    <w:basedOn w:val="TableNormal"/>
    <w:uiPriority w:val="39"/>
    <w:rsid w:val="00014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B688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1C415D"/>
    <w:pPr>
      <w:tabs>
        <w:tab w:val="left" w:pos="284"/>
        <w:tab w:val="left" w:pos="6946"/>
      </w:tabs>
      <w:spacing w:after="100" w:line="247" w:lineRule="auto"/>
      <w:ind w:left="0" w:right="2181" w:hanging="6"/>
    </w:pPr>
  </w:style>
  <w:style w:type="paragraph" w:styleId="TOC2">
    <w:name w:val="toc 2"/>
    <w:basedOn w:val="Normal"/>
    <w:next w:val="Normal"/>
    <w:autoRedefine/>
    <w:uiPriority w:val="39"/>
    <w:unhideWhenUsed/>
    <w:rsid w:val="001C415D"/>
    <w:pPr>
      <w:tabs>
        <w:tab w:val="left" w:pos="709"/>
        <w:tab w:val="left" w:pos="6946"/>
      </w:tabs>
      <w:spacing w:after="100" w:line="247" w:lineRule="auto"/>
      <w:ind w:left="200" w:right="2181" w:hanging="6"/>
    </w:pPr>
  </w:style>
  <w:style w:type="paragraph" w:styleId="TOC3">
    <w:name w:val="toc 3"/>
    <w:basedOn w:val="Normal"/>
    <w:next w:val="Normal"/>
    <w:autoRedefine/>
    <w:uiPriority w:val="39"/>
    <w:unhideWhenUsed/>
    <w:rsid w:val="009B688B"/>
    <w:pPr>
      <w:spacing w:after="100"/>
      <w:ind w:left="400"/>
    </w:pPr>
  </w:style>
  <w:style w:type="character" w:styleId="Hyperlink">
    <w:name w:val="Hyperlink"/>
    <w:basedOn w:val="DefaultParagraphFont"/>
    <w:uiPriority w:val="99"/>
    <w:unhideWhenUsed/>
    <w:rsid w:val="009B688B"/>
    <w:rPr>
      <w:color w:val="0563C1" w:themeColor="hyperlink"/>
      <w:u w:val="single"/>
    </w:rPr>
  </w:style>
  <w:style w:type="character" w:styleId="CommentReference">
    <w:name w:val="annotation reference"/>
    <w:basedOn w:val="DefaultParagraphFont"/>
    <w:uiPriority w:val="99"/>
    <w:semiHidden/>
    <w:unhideWhenUsed/>
    <w:rsid w:val="00E11140"/>
    <w:rPr>
      <w:sz w:val="16"/>
      <w:szCs w:val="16"/>
    </w:rPr>
  </w:style>
  <w:style w:type="paragraph" w:styleId="CommentText">
    <w:name w:val="annotation text"/>
    <w:basedOn w:val="Normal"/>
    <w:link w:val="CommentTextChar"/>
    <w:uiPriority w:val="99"/>
    <w:semiHidden/>
    <w:unhideWhenUsed/>
    <w:rsid w:val="00E11140"/>
    <w:pPr>
      <w:spacing w:line="240" w:lineRule="auto"/>
    </w:pPr>
    <w:rPr>
      <w:szCs w:val="20"/>
    </w:rPr>
  </w:style>
  <w:style w:type="character" w:customStyle="1" w:styleId="CommentTextChar">
    <w:name w:val="Comment Text Char"/>
    <w:basedOn w:val="DefaultParagraphFont"/>
    <w:link w:val="CommentText"/>
    <w:uiPriority w:val="99"/>
    <w:semiHidden/>
    <w:rsid w:val="00E1114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E11140"/>
    <w:rPr>
      <w:b/>
      <w:bCs/>
    </w:rPr>
  </w:style>
  <w:style w:type="character" w:customStyle="1" w:styleId="CommentSubjectChar">
    <w:name w:val="Comment Subject Char"/>
    <w:basedOn w:val="CommentTextChar"/>
    <w:link w:val="CommentSubject"/>
    <w:uiPriority w:val="99"/>
    <w:semiHidden/>
    <w:rsid w:val="00E11140"/>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E1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140"/>
    <w:rPr>
      <w:rFonts w:ascii="Segoe UI" w:eastAsia="Calibri" w:hAnsi="Segoe UI" w:cs="Segoe UI"/>
      <w:color w:val="000000"/>
      <w:sz w:val="18"/>
      <w:szCs w:val="18"/>
    </w:rPr>
  </w:style>
  <w:style w:type="paragraph" w:styleId="Revision">
    <w:name w:val="Revision"/>
    <w:hidden/>
    <w:uiPriority w:val="99"/>
    <w:semiHidden/>
    <w:rsid w:val="00141BDD"/>
    <w:pPr>
      <w:spacing w:after="0" w:line="240" w:lineRule="auto"/>
    </w:pPr>
    <w:rPr>
      <w:rFonts w:ascii="Calibri" w:eastAsia="Calibri" w:hAnsi="Calibri" w:cs="Calibri"/>
      <w:color w:val="000000"/>
      <w:sz w:val="20"/>
    </w:rPr>
  </w:style>
  <w:style w:type="paragraph" w:styleId="Header">
    <w:name w:val="header"/>
    <w:basedOn w:val="Normal"/>
    <w:link w:val="HeaderChar"/>
    <w:uiPriority w:val="99"/>
    <w:unhideWhenUsed/>
    <w:rsid w:val="006A2410"/>
    <w:pPr>
      <w:tabs>
        <w:tab w:val="center" w:pos="4819"/>
        <w:tab w:val="right" w:pos="9638"/>
      </w:tabs>
      <w:spacing w:after="0" w:line="240" w:lineRule="auto"/>
    </w:pPr>
  </w:style>
  <w:style w:type="character" w:customStyle="1" w:styleId="HeaderChar">
    <w:name w:val="Header Char"/>
    <w:basedOn w:val="DefaultParagraphFont"/>
    <w:link w:val="Header"/>
    <w:uiPriority w:val="99"/>
    <w:rsid w:val="006A2410"/>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8376">
      <w:bodyDiv w:val="1"/>
      <w:marLeft w:val="0"/>
      <w:marRight w:val="0"/>
      <w:marTop w:val="0"/>
      <w:marBottom w:val="0"/>
      <w:divBdr>
        <w:top w:val="none" w:sz="0" w:space="0" w:color="auto"/>
        <w:left w:val="none" w:sz="0" w:space="0" w:color="auto"/>
        <w:bottom w:val="none" w:sz="0" w:space="0" w:color="auto"/>
        <w:right w:val="none" w:sz="0" w:space="0" w:color="auto"/>
      </w:divBdr>
    </w:div>
    <w:div w:id="65152882">
      <w:bodyDiv w:val="1"/>
      <w:marLeft w:val="0"/>
      <w:marRight w:val="0"/>
      <w:marTop w:val="0"/>
      <w:marBottom w:val="0"/>
      <w:divBdr>
        <w:top w:val="none" w:sz="0" w:space="0" w:color="auto"/>
        <w:left w:val="none" w:sz="0" w:space="0" w:color="auto"/>
        <w:bottom w:val="none" w:sz="0" w:space="0" w:color="auto"/>
        <w:right w:val="none" w:sz="0" w:space="0" w:color="auto"/>
      </w:divBdr>
    </w:div>
    <w:div w:id="76637752">
      <w:bodyDiv w:val="1"/>
      <w:marLeft w:val="0"/>
      <w:marRight w:val="0"/>
      <w:marTop w:val="0"/>
      <w:marBottom w:val="0"/>
      <w:divBdr>
        <w:top w:val="none" w:sz="0" w:space="0" w:color="auto"/>
        <w:left w:val="none" w:sz="0" w:space="0" w:color="auto"/>
        <w:bottom w:val="none" w:sz="0" w:space="0" w:color="auto"/>
        <w:right w:val="none" w:sz="0" w:space="0" w:color="auto"/>
      </w:divBdr>
    </w:div>
    <w:div w:id="87195287">
      <w:bodyDiv w:val="1"/>
      <w:marLeft w:val="0"/>
      <w:marRight w:val="0"/>
      <w:marTop w:val="0"/>
      <w:marBottom w:val="0"/>
      <w:divBdr>
        <w:top w:val="none" w:sz="0" w:space="0" w:color="auto"/>
        <w:left w:val="none" w:sz="0" w:space="0" w:color="auto"/>
        <w:bottom w:val="none" w:sz="0" w:space="0" w:color="auto"/>
        <w:right w:val="none" w:sz="0" w:space="0" w:color="auto"/>
      </w:divBdr>
    </w:div>
    <w:div w:id="131214199">
      <w:bodyDiv w:val="1"/>
      <w:marLeft w:val="0"/>
      <w:marRight w:val="0"/>
      <w:marTop w:val="0"/>
      <w:marBottom w:val="0"/>
      <w:divBdr>
        <w:top w:val="none" w:sz="0" w:space="0" w:color="auto"/>
        <w:left w:val="none" w:sz="0" w:space="0" w:color="auto"/>
        <w:bottom w:val="none" w:sz="0" w:space="0" w:color="auto"/>
        <w:right w:val="none" w:sz="0" w:space="0" w:color="auto"/>
      </w:divBdr>
    </w:div>
    <w:div w:id="185993755">
      <w:bodyDiv w:val="1"/>
      <w:marLeft w:val="0"/>
      <w:marRight w:val="0"/>
      <w:marTop w:val="0"/>
      <w:marBottom w:val="0"/>
      <w:divBdr>
        <w:top w:val="none" w:sz="0" w:space="0" w:color="auto"/>
        <w:left w:val="none" w:sz="0" w:space="0" w:color="auto"/>
        <w:bottom w:val="none" w:sz="0" w:space="0" w:color="auto"/>
        <w:right w:val="none" w:sz="0" w:space="0" w:color="auto"/>
      </w:divBdr>
    </w:div>
    <w:div w:id="227040173">
      <w:bodyDiv w:val="1"/>
      <w:marLeft w:val="0"/>
      <w:marRight w:val="0"/>
      <w:marTop w:val="0"/>
      <w:marBottom w:val="0"/>
      <w:divBdr>
        <w:top w:val="none" w:sz="0" w:space="0" w:color="auto"/>
        <w:left w:val="none" w:sz="0" w:space="0" w:color="auto"/>
        <w:bottom w:val="none" w:sz="0" w:space="0" w:color="auto"/>
        <w:right w:val="none" w:sz="0" w:space="0" w:color="auto"/>
      </w:divBdr>
    </w:div>
    <w:div w:id="412243393">
      <w:bodyDiv w:val="1"/>
      <w:marLeft w:val="0"/>
      <w:marRight w:val="0"/>
      <w:marTop w:val="0"/>
      <w:marBottom w:val="0"/>
      <w:divBdr>
        <w:top w:val="none" w:sz="0" w:space="0" w:color="auto"/>
        <w:left w:val="none" w:sz="0" w:space="0" w:color="auto"/>
        <w:bottom w:val="none" w:sz="0" w:space="0" w:color="auto"/>
        <w:right w:val="none" w:sz="0" w:space="0" w:color="auto"/>
      </w:divBdr>
    </w:div>
    <w:div w:id="540938603">
      <w:bodyDiv w:val="1"/>
      <w:marLeft w:val="0"/>
      <w:marRight w:val="0"/>
      <w:marTop w:val="0"/>
      <w:marBottom w:val="0"/>
      <w:divBdr>
        <w:top w:val="none" w:sz="0" w:space="0" w:color="auto"/>
        <w:left w:val="none" w:sz="0" w:space="0" w:color="auto"/>
        <w:bottom w:val="none" w:sz="0" w:space="0" w:color="auto"/>
        <w:right w:val="none" w:sz="0" w:space="0" w:color="auto"/>
      </w:divBdr>
    </w:div>
    <w:div w:id="541096433">
      <w:bodyDiv w:val="1"/>
      <w:marLeft w:val="0"/>
      <w:marRight w:val="0"/>
      <w:marTop w:val="0"/>
      <w:marBottom w:val="0"/>
      <w:divBdr>
        <w:top w:val="none" w:sz="0" w:space="0" w:color="auto"/>
        <w:left w:val="none" w:sz="0" w:space="0" w:color="auto"/>
        <w:bottom w:val="none" w:sz="0" w:space="0" w:color="auto"/>
        <w:right w:val="none" w:sz="0" w:space="0" w:color="auto"/>
      </w:divBdr>
    </w:div>
    <w:div w:id="557058692">
      <w:bodyDiv w:val="1"/>
      <w:marLeft w:val="0"/>
      <w:marRight w:val="0"/>
      <w:marTop w:val="0"/>
      <w:marBottom w:val="0"/>
      <w:divBdr>
        <w:top w:val="none" w:sz="0" w:space="0" w:color="auto"/>
        <w:left w:val="none" w:sz="0" w:space="0" w:color="auto"/>
        <w:bottom w:val="none" w:sz="0" w:space="0" w:color="auto"/>
        <w:right w:val="none" w:sz="0" w:space="0" w:color="auto"/>
      </w:divBdr>
    </w:div>
    <w:div w:id="671180435">
      <w:bodyDiv w:val="1"/>
      <w:marLeft w:val="0"/>
      <w:marRight w:val="0"/>
      <w:marTop w:val="0"/>
      <w:marBottom w:val="0"/>
      <w:divBdr>
        <w:top w:val="none" w:sz="0" w:space="0" w:color="auto"/>
        <w:left w:val="none" w:sz="0" w:space="0" w:color="auto"/>
        <w:bottom w:val="none" w:sz="0" w:space="0" w:color="auto"/>
        <w:right w:val="none" w:sz="0" w:space="0" w:color="auto"/>
      </w:divBdr>
    </w:div>
    <w:div w:id="730424881">
      <w:bodyDiv w:val="1"/>
      <w:marLeft w:val="0"/>
      <w:marRight w:val="0"/>
      <w:marTop w:val="0"/>
      <w:marBottom w:val="0"/>
      <w:divBdr>
        <w:top w:val="none" w:sz="0" w:space="0" w:color="auto"/>
        <w:left w:val="none" w:sz="0" w:space="0" w:color="auto"/>
        <w:bottom w:val="none" w:sz="0" w:space="0" w:color="auto"/>
        <w:right w:val="none" w:sz="0" w:space="0" w:color="auto"/>
      </w:divBdr>
    </w:div>
    <w:div w:id="842865433">
      <w:bodyDiv w:val="1"/>
      <w:marLeft w:val="0"/>
      <w:marRight w:val="0"/>
      <w:marTop w:val="0"/>
      <w:marBottom w:val="0"/>
      <w:divBdr>
        <w:top w:val="none" w:sz="0" w:space="0" w:color="auto"/>
        <w:left w:val="none" w:sz="0" w:space="0" w:color="auto"/>
        <w:bottom w:val="none" w:sz="0" w:space="0" w:color="auto"/>
        <w:right w:val="none" w:sz="0" w:space="0" w:color="auto"/>
      </w:divBdr>
    </w:div>
    <w:div w:id="860122260">
      <w:bodyDiv w:val="1"/>
      <w:marLeft w:val="0"/>
      <w:marRight w:val="0"/>
      <w:marTop w:val="0"/>
      <w:marBottom w:val="0"/>
      <w:divBdr>
        <w:top w:val="none" w:sz="0" w:space="0" w:color="auto"/>
        <w:left w:val="none" w:sz="0" w:space="0" w:color="auto"/>
        <w:bottom w:val="none" w:sz="0" w:space="0" w:color="auto"/>
        <w:right w:val="none" w:sz="0" w:space="0" w:color="auto"/>
      </w:divBdr>
    </w:div>
    <w:div w:id="1095396551">
      <w:bodyDiv w:val="1"/>
      <w:marLeft w:val="0"/>
      <w:marRight w:val="0"/>
      <w:marTop w:val="0"/>
      <w:marBottom w:val="0"/>
      <w:divBdr>
        <w:top w:val="none" w:sz="0" w:space="0" w:color="auto"/>
        <w:left w:val="none" w:sz="0" w:space="0" w:color="auto"/>
        <w:bottom w:val="none" w:sz="0" w:space="0" w:color="auto"/>
        <w:right w:val="none" w:sz="0" w:space="0" w:color="auto"/>
      </w:divBdr>
    </w:div>
    <w:div w:id="1099791530">
      <w:bodyDiv w:val="1"/>
      <w:marLeft w:val="0"/>
      <w:marRight w:val="0"/>
      <w:marTop w:val="0"/>
      <w:marBottom w:val="0"/>
      <w:divBdr>
        <w:top w:val="none" w:sz="0" w:space="0" w:color="auto"/>
        <w:left w:val="none" w:sz="0" w:space="0" w:color="auto"/>
        <w:bottom w:val="none" w:sz="0" w:space="0" w:color="auto"/>
        <w:right w:val="none" w:sz="0" w:space="0" w:color="auto"/>
      </w:divBdr>
    </w:div>
    <w:div w:id="1113282787">
      <w:bodyDiv w:val="1"/>
      <w:marLeft w:val="0"/>
      <w:marRight w:val="0"/>
      <w:marTop w:val="0"/>
      <w:marBottom w:val="0"/>
      <w:divBdr>
        <w:top w:val="none" w:sz="0" w:space="0" w:color="auto"/>
        <w:left w:val="none" w:sz="0" w:space="0" w:color="auto"/>
        <w:bottom w:val="none" w:sz="0" w:space="0" w:color="auto"/>
        <w:right w:val="none" w:sz="0" w:space="0" w:color="auto"/>
      </w:divBdr>
    </w:div>
    <w:div w:id="1261841341">
      <w:bodyDiv w:val="1"/>
      <w:marLeft w:val="0"/>
      <w:marRight w:val="0"/>
      <w:marTop w:val="0"/>
      <w:marBottom w:val="0"/>
      <w:divBdr>
        <w:top w:val="none" w:sz="0" w:space="0" w:color="auto"/>
        <w:left w:val="none" w:sz="0" w:space="0" w:color="auto"/>
        <w:bottom w:val="none" w:sz="0" w:space="0" w:color="auto"/>
        <w:right w:val="none" w:sz="0" w:space="0" w:color="auto"/>
      </w:divBdr>
    </w:div>
    <w:div w:id="1511946941">
      <w:bodyDiv w:val="1"/>
      <w:marLeft w:val="0"/>
      <w:marRight w:val="0"/>
      <w:marTop w:val="0"/>
      <w:marBottom w:val="0"/>
      <w:divBdr>
        <w:top w:val="none" w:sz="0" w:space="0" w:color="auto"/>
        <w:left w:val="none" w:sz="0" w:space="0" w:color="auto"/>
        <w:bottom w:val="none" w:sz="0" w:space="0" w:color="auto"/>
        <w:right w:val="none" w:sz="0" w:space="0" w:color="auto"/>
      </w:divBdr>
    </w:div>
    <w:div w:id="1560893903">
      <w:bodyDiv w:val="1"/>
      <w:marLeft w:val="0"/>
      <w:marRight w:val="0"/>
      <w:marTop w:val="0"/>
      <w:marBottom w:val="0"/>
      <w:divBdr>
        <w:top w:val="none" w:sz="0" w:space="0" w:color="auto"/>
        <w:left w:val="none" w:sz="0" w:space="0" w:color="auto"/>
        <w:bottom w:val="none" w:sz="0" w:space="0" w:color="auto"/>
        <w:right w:val="none" w:sz="0" w:space="0" w:color="auto"/>
      </w:divBdr>
    </w:div>
    <w:div w:id="1572694170">
      <w:bodyDiv w:val="1"/>
      <w:marLeft w:val="0"/>
      <w:marRight w:val="0"/>
      <w:marTop w:val="0"/>
      <w:marBottom w:val="0"/>
      <w:divBdr>
        <w:top w:val="none" w:sz="0" w:space="0" w:color="auto"/>
        <w:left w:val="none" w:sz="0" w:space="0" w:color="auto"/>
        <w:bottom w:val="none" w:sz="0" w:space="0" w:color="auto"/>
        <w:right w:val="none" w:sz="0" w:space="0" w:color="auto"/>
      </w:divBdr>
    </w:div>
    <w:div w:id="1740011867">
      <w:bodyDiv w:val="1"/>
      <w:marLeft w:val="0"/>
      <w:marRight w:val="0"/>
      <w:marTop w:val="0"/>
      <w:marBottom w:val="0"/>
      <w:divBdr>
        <w:top w:val="none" w:sz="0" w:space="0" w:color="auto"/>
        <w:left w:val="none" w:sz="0" w:space="0" w:color="auto"/>
        <w:bottom w:val="none" w:sz="0" w:space="0" w:color="auto"/>
        <w:right w:val="none" w:sz="0" w:space="0" w:color="auto"/>
      </w:divBdr>
    </w:div>
    <w:div w:id="1888639059">
      <w:bodyDiv w:val="1"/>
      <w:marLeft w:val="0"/>
      <w:marRight w:val="0"/>
      <w:marTop w:val="0"/>
      <w:marBottom w:val="0"/>
      <w:divBdr>
        <w:top w:val="none" w:sz="0" w:space="0" w:color="auto"/>
        <w:left w:val="none" w:sz="0" w:space="0" w:color="auto"/>
        <w:bottom w:val="none" w:sz="0" w:space="0" w:color="auto"/>
        <w:right w:val="none" w:sz="0" w:space="0" w:color="auto"/>
      </w:divBdr>
    </w:div>
    <w:div w:id="1982495312">
      <w:bodyDiv w:val="1"/>
      <w:marLeft w:val="0"/>
      <w:marRight w:val="0"/>
      <w:marTop w:val="0"/>
      <w:marBottom w:val="0"/>
      <w:divBdr>
        <w:top w:val="none" w:sz="0" w:space="0" w:color="auto"/>
        <w:left w:val="none" w:sz="0" w:space="0" w:color="auto"/>
        <w:bottom w:val="none" w:sz="0" w:space="0" w:color="auto"/>
        <w:right w:val="none" w:sz="0" w:space="0" w:color="auto"/>
      </w:divBdr>
    </w:div>
    <w:div w:id="1989628814">
      <w:bodyDiv w:val="1"/>
      <w:marLeft w:val="0"/>
      <w:marRight w:val="0"/>
      <w:marTop w:val="0"/>
      <w:marBottom w:val="0"/>
      <w:divBdr>
        <w:top w:val="none" w:sz="0" w:space="0" w:color="auto"/>
        <w:left w:val="none" w:sz="0" w:space="0" w:color="auto"/>
        <w:bottom w:val="none" w:sz="0" w:space="0" w:color="auto"/>
        <w:right w:val="none" w:sz="0" w:space="0" w:color="auto"/>
      </w:divBdr>
    </w:div>
    <w:div w:id="2009626598">
      <w:bodyDiv w:val="1"/>
      <w:marLeft w:val="0"/>
      <w:marRight w:val="0"/>
      <w:marTop w:val="0"/>
      <w:marBottom w:val="0"/>
      <w:divBdr>
        <w:top w:val="none" w:sz="0" w:space="0" w:color="auto"/>
        <w:left w:val="none" w:sz="0" w:space="0" w:color="auto"/>
        <w:bottom w:val="none" w:sz="0" w:space="0" w:color="auto"/>
        <w:right w:val="none" w:sz="0" w:space="0" w:color="auto"/>
      </w:divBdr>
    </w:div>
    <w:div w:id="2041315548">
      <w:bodyDiv w:val="1"/>
      <w:marLeft w:val="0"/>
      <w:marRight w:val="0"/>
      <w:marTop w:val="0"/>
      <w:marBottom w:val="0"/>
      <w:divBdr>
        <w:top w:val="none" w:sz="0" w:space="0" w:color="auto"/>
        <w:left w:val="none" w:sz="0" w:space="0" w:color="auto"/>
        <w:bottom w:val="none" w:sz="0" w:space="0" w:color="auto"/>
        <w:right w:val="none" w:sz="0" w:space="0" w:color="auto"/>
      </w:divBdr>
    </w:div>
    <w:div w:id="2048137856">
      <w:bodyDiv w:val="1"/>
      <w:marLeft w:val="0"/>
      <w:marRight w:val="0"/>
      <w:marTop w:val="0"/>
      <w:marBottom w:val="0"/>
      <w:divBdr>
        <w:top w:val="none" w:sz="0" w:space="0" w:color="auto"/>
        <w:left w:val="none" w:sz="0" w:space="0" w:color="auto"/>
        <w:bottom w:val="none" w:sz="0" w:space="0" w:color="auto"/>
        <w:right w:val="none" w:sz="0" w:space="0" w:color="auto"/>
      </w:divBdr>
    </w:div>
    <w:div w:id="2060129572">
      <w:bodyDiv w:val="1"/>
      <w:marLeft w:val="0"/>
      <w:marRight w:val="0"/>
      <w:marTop w:val="0"/>
      <w:marBottom w:val="0"/>
      <w:divBdr>
        <w:top w:val="none" w:sz="0" w:space="0" w:color="auto"/>
        <w:left w:val="none" w:sz="0" w:space="0" w:color="auto"/>
        <w:bottom w:val="none" w:sz="0" w:space="0" w:color="auto"/>
        <w:right w:val="none" w:sz="0" w:space="0" w:color="auto"/>
      </w:divBdr>
    </w:div>
    <w:div w:id="2109080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EC3BA-CB3D-4ED7-B57E-933E9254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Pages>
  <Words>2676</Words>
  <Characters>15257</Characters>
  <Application>Microsoft Office Word</Application>
  <DocSecurity>0</DocSecurity>
  <Lines>127</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Caprara</dc:creator>
  <cp:keywords/>
  <dc:description/>
  <cp:lastModifiedBy>Tinti Erica</cp:lastModifiedBy>
  <cp:revision>61</cp:revision>
  <cp:lastPrinted>2016-12-11T19:05:00Z</cp:lastPrinted>
  <dcterms:created xsi:type="dcterms:W3CDTF">2017-01-04T23:49:00Z</dcterms:created>
  <dcterms:modified xsi:type="dcterms:W3CDTF">2017-01-13T23:11:00Z</dcterms:modified>
</cp:coreProperties>
</file>