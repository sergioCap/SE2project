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F103D" w14:textId="77777777" w:rsidR="00A30E0C" w:rsidRPr="00AC4EBD" w:rsidRDefault="00A30E0C" w:rsidP="00A30E0C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59264" behindDoc="0" locked="0" layoutInCell="1" allowOverlap="1" wp14:anchorId="39C2E9C0" wp14:editId="058E4D36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EE06E" w14:textId="77777777" w:rsidR="00A30E0C" w:rsidRPr="00141BDD" w:rsidRDefault="00A30E0C" w:rsidP="00A30E0C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2F74C7DC" w14:textId="77777777" w:rsidR="00A30E0C" w:rsidRPr="0003330E" w:rsidRDefault="00A30E0C" w:rsidP="00A30E0C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2E240BFA" w14:textId="60AF625D" w:rsidR="00A30E0C" w:rsidRPr="0003330E" w:rsidRDefault="00086237" w:rsidP="00A30E0C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>Code Inspection</w:t>
      </w:r>
      <w:r w:rsidR="00A30E0C">
        <w:rPr>
          <w:b/>
          <w:color w:val="000000" w:themeColor="text1"/>
          <w:sz w:val="28"/>
          <w:lang w:val="en-US"/>
        </w:rPr>
        <w:t xml:space="preserve"> (V. 1.0)</w:t>
      </w:r>
    </w:p>
    <w:p w14:paraId="37EC537B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004B717A" w14:textId="77777777" w:rsidR="00A30E0C" w:rsidRPr="0003330E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94CF5FD" w14:textId="77777777" w:rsidR="00A30E0C" w:rsidRPr="004E4CB1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Authors:</w:t>
      </w:r>
    </w:p>
    <w:p w14:paraId="4885CC3E" w14:textId="77777777" w:rsidR="00A30E0C" w:rsidRPr="004E4CB1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4E4CB1">
        <w:rPr>
          <w:color w:val="000000" w:themeColor="text1"/>
          <w:sz w:val="28"/>
        </w:rPr>
        <w:t>Sergio CAPRARA</w:t>
      </w:r>
    </w:p>
    <w:p w14:paraId="4FF94CE0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Soheil GHANBARI</w:t>
      </w:r>
    </w:p>
    <w:p w14:paraId="2A070BDC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6B5ED2A2" w14:textId="77777777" w:rsidR="00A30E0C" w:rsidRPr="00141BDD" w:rsidRDefault="00A30E0C" w:rsidP="00A30E0C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2FC37748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8C3C451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94F5C5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4496A52A" w14:textId="77777777" w:rsidR="00A30E0C" w:rsidRPr="00141BDD" w:rsidRDefault="00A30E0C" w:rsidP="00A30E0C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24B0623" w14:textId="77777777" w:rsidR="00A30E0C" w:rsidRPr="005351F6" w:rsidRDefault="00A30E0C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r w:rsidRPr="005351F6">
        <w:rPr>
          <w:color w:val="000000" w:themeColor="text1"/>
          <w:sz w:val="28"/>
        </w:rPr>
        <w:t>Milan, Italy</w:t>
      </w:r>
    </w:p>
    <w:p w14:paraId="73374A4C" w14:textId="34445565" w:rsidR="00DB2654" w:rsidRDefault="00086237" w:rsidP="00A30E0C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>
        <w:rPr>
          <w:color w:val="000000" w:themeColor="text1"/>
          <w:sz w:val="28"/>
          <w:lang w:val="en-US"/>
        </w:rPr>
        <w:t>05/02</w:t>
      </w:r>
      <w:r w:rsidR="00A30E0C">
        <w:rPr>
          <w:color w:val="000000" w:themeColor="text1"/>
          <w:sz w:val="28"/>
          <w:lang w:val="en-US"/>
        </w:rPr>
        <w:t>/2017</w:t>
      </w:r>
    </w:p>
    <w:p w14:paraId="4FED5D4F" w14:textId="77777777" w:rsidR="00A30E0C" w:rsidRPr="00DB2654" w:rsidRDefault="00A30E0C" w:rsidP="00DB2654">
      <w:pPr>
        <w:jc w:val="center"/>
        <w:rPr>
          <w:sz w:val="28"/>
          <w:lang w:val="en-US"/>
        </w:rPr>
      </w:pP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A40CB" w14:textId="77777777" w:rsidR="00A30E0C" w:rsidRPr="00F33A74" w:rsidRDefault="00A30E0C" w:rsidP="00A30E0C">
          <w:pPr>
            <w:pStyle w:val="TOCHeading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24647043" w14:textId="349EA268" w:rsidR="00EE3E2B" w:rsidRDefault="00A30E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064141" w:history="1">
            <w:r w:rsidR="00EE3E2B" w:rsidRPr="000F757A">
              <w:rPr>
                <w:rStyle w:val="Hyperlink"/>
                <w:noProof/>
                <w:lang w:val="en-GB"/>
              </w:rPr>
              <w:t>1.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Introduction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338B7D" w14:textId="02B34A67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2" w:history="1">
            <w:r w:rsidR="00EE3E2B" w:rsidRPr="000F757A">
              <w:rPr>
                <w:rStyle w:val="Hyperlink"/>
                <w:noProof/>
                <w:lang w:val="en-GB"/>
              </w:rPr>
              <w:t>1.1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Revision History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07B0963" w14:textId="3BD3AAE6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3" w:history="1">
            <w:r w:rsidR="00EE3E2B" w:rsidRPr="000F757A">
              <w:rPr>
                <w:rStyle w:val="Hyperlink"/>
                <w:noProof/>
                <w:lang w:val="en-GB"/>
              </w:rPr>
              <w:t>1.2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Purpose and Scope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B23DFAD" w14:textId="33C5FC00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4" w:history="1">
            <w:r w:rsidR="00EE3E2B" w:rsidRPr="000F757A">
              <w:rPr>
                <w:rStyle w:val="Hyperlink"/>
                <w:noProof/>
                <w:lang w:val="en-GB"/>
              </w:rPr>
              <w:t>1.3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Definitions and Abbreviations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A48B8FB" w14:textId="2C1DC35F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5" w:history="1">
            <w:r w:rsidR="00EE3E2B" w:rsidRPr="000F757A">
              <w:rPr>
                <w:rStyle w:val="Hyperlink"/>
                <w:noProof/>
                <w:lang w:val="en-GB"/>
              </w:rPr>
              <w:t>1.4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Reference Documents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2ED3372" w14:textId="0F068B40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6" w:history="1">
            <w:r w:rsidR="00EE3E2B" w:rsidRPr="000F757A">
              <w:rPr>
                <w:rStyle w:val="Hyperlink"/>
                <w:noProof/>
                <w:lang w:val="en-GB"/>
              </w:rPr>
              <w:t>1.5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Document Structure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0DB9A72" w14:textId="2E9FD9C9" w:rsidR="00EE3E2B" w:rsidRDefault="0093450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7" w:history="1">
            <w:r w:rsidR="00EE3E2B" w:rsidRPr="000F757A">
              <w:rPr>
                <w:rStyle w:val="Hyperlink"/>
                <w:noProof/>
                <w:lang w:val="en-GB"/>
              </w:rPr>
              <w:t>2.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Classes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C0CEF8" w14:textId="67E540C8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8" w:history="1">
            <w:r w:rsidR="00EE3E2B" w:rsidRPr="000F757A">
              <w:rPr>
                <w:rStyle w:val="Hyperlink"/>
                <w:noProof/>
                <w:lang w:val="en-GB"/>
              </w:rPr>
              <w:t>2.1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BillingAccountWorker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D0EBD8" w14:textId="10EE623E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49" w:history="1">
            <w:r w:rsidR="00EE3E2B" w:rsidRPr="000F757A">
              <w:rPr>
                <w:rStyle w:val="Hyperlink"/>
                <w:noProof/>
                <w:lang w:val="en-GB"/>
              </w:rPr>
              <w:t>2.2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PaymentWorker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_Toc474064149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6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7F47897" w14:textId="10F0CCA6" w:rsidR="00EE3E2B" w:rsidRDefault="0093450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0" w:history="1">
            <w:r w:rsidR="00EE3E2B" w:rsidRPr="000F757A">
              <w:rPr>
                <w:rStyle w:val="Hyperlink"/>
                <w:noProof/>
                <w:lang w:val="en-GB"/>
              </w:rPr>
              <w:t>3.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Functional role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8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8C2F865" w14:textId="2E2CD4A1" w:rsidR="00EE3E2B" w:rsidRDefault="0093450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1" w:history="1">
            <w:r w:rsidR="00EE3E2B" w:rsidRPr="000F757A">
              <w:rPr>
                <w:rStyle w:val="Hyperlink"/>
                <w:noProof/>
                <w:lang w:val="en-GB"/>
              </w:rPr>
              <w:t>4.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List of Issues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AC015BB" w14:textId="46599BA3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2" w:history="1">
            <w:r w:rsidR="00EE3E2B" w:rsidRPr="000F757A">
              <w:rPr>
                <w:rStyle w:val="Hyperlink"/>
                <w:noProof/>
                <w:lang w:val="en-GB"/>
              </w:rPr>
              <w:t>4.1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Naming Conventions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0E7503" w14:textId="7AE78E72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3" w:history="1">
            <w:r w:rsidR="00EE3E2B" w:rsidRPr="000F757A">
              <w:rPr>
                <w:rStyle w:val="Hyperlink"/>
                <w:noProof/>
                <w:lang w:val="en-GB"/>
              </w:rPr>
              <w:t>4.2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Indention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3ABB1E9" w14:textId="41C92674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4" w:history="1">
            <w:r w:rsidR="00EE3E2B" w:rsidRPr="000F757A">
              <w:rPr>
                <w:rStyle w:val="Hyperlink"/>
                <w:noProof/>
                <w:lang w:val="en-GB"/>
              </w:rPr>
              <w:t>4.3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Braces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10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CD4E580" w14:textId="196BDED6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5" w:history="1">
            <w:r w:rsidR="00EE3E2B" w:rsidRPr="000F757A">
              <w:rPr>
                <w:rStyle w:val="Hyperlink"/>
                <w:noProof/>
                <w:lang w:val="en-GB"/>
              </w:rPr>
              <w:t>4.4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File Organization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E753FA2" w14:textId="67DC11E5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6" w:history="1">
            <w:r w:rsidR="00EE3E2B" w:rsidRPr="000F757A">
              <w:rPr>
                <w:rStyle w:val="Hyperlink"/>
                <w:noProof/>
                <w:lang w:val="en-GB"/>
              </w:rPr>
              <w:t>4.5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Wrapping Lines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11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17056B" w14:textId="517D4522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7" w:history="1">
            <w:r w:rsidR="00EE3E2B" w:rsidRPr="000F757A">
              <w:rPr>
                <w:rStyle w:val="Hyperlink"/>
                <w:noProof/>
                <w:lang w:val="en-GB"/>
              </w:rPr>
              <w:t>4.6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Comments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5378C00" w14:textId="110DD840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8" w:history="1">
            <w:r w:rsidR="00EE3E2B" w:rsidRPr="000F757A">
              <w:rPr>
                <w:rStyle w:val="Hyperlink"/>
                <w:noProof/>
                <w:lang w:val="en-GB"/>
              </w:rPr>
              <w:t>4.7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Java Source 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F02A355" w14:textId="34AC740C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59" w:history="1">
            <w:r w:rsidR="00EE3E2B" w:rsidRPr="000F757A">
              <w:rPr>
                <w:rStyle w:val="Hyperlink"/>
                <w:noProof/>
                <w:lang w:val="en-GB"/>
              </w:rPr>
              <w:t>4.8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Package and Import Statements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_Toc474064159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340E1BA" w14:textId="14A2658B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0" w:history="1">
            <w:r w:rsidR="00EE3E2B" w:rsidRPr="000F757A">
              <w:rPr>
                <w:rStyle w:val="Hyperlink"/>
                <w:noProof/>
                <w:lang w:val="en-GB"/>
              </w:rPr>
              <w:t>4.9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Class and Interface Declaration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6B205AFC" w14:textId="6FD659F9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1" w:history="1">
            <w:r w:rsidR="00EE3E2B" w:rsidRPr="000F757A">
              <w:rPr>
                <w:rStyle w:val="Hyperlink"/>
                <w:noProof/>
                <w:lang w:val="en-GB"/>
              </w:rPr>
              <w:t>4.10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Initialization and Declarations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4F5B27" w14:textId="4404097E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2" w:history="1">
            <w:r w:rsidR="00EE3E2B" w:rsidRPr="000F757A">
              <w:rPr>
                <w:rStyle w:val="Hyperlink"/>
                <w:noProof/>
                <w:lang w:val="en-GB"/>
              </w:rPr>
              <w:t>4.11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Method Calls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_Toc474064162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2668BD6A" w14:textId="652D7C7C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3" w:history="1">
            <w:r w:rsidR="00EE3E2B" w:rsidRPr="000F757A">
              <w:rPr>
                <w:rStyle w:val="Hyperlink"/>
                <w:noProof/>
                <w:lang w:val="en-GB"/>
              </w:rPr>
              <w:t>4.12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Arrays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_Toc474064163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12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1B37419C" w14:textId="4BC60FB2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4" w:history="1">
            <w:r w:rsidR="00EE3E2B" w:rsidRPr="000F757A">
              <w:rPr>
                <w:rStyle w:val="Hyperlink"/>
                <w:noProof/>
                <w:lang w:val="en-GB"/>
              </w:rPr>
              <w:t>4.13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Object Comparison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_Toc474064164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1DCB6B2" w14:textId="5D10052C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5" w:history="1">
            <w:r w:rsidR="00EE3E2B" w:rsidRPr="000F757A">
              <w:rPr>
                <w:rStyle w:val="Hyperlink"/>
                <w:noProof/>
                <w:lang w:val="en-GB"/>
              </w:rPr>
              <w:t>4.14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Output Format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_Toc474064165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B5986E7" w14:textId="4AF2D681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6" w:history="1">
            <w:r w:rsidR="00EE3E2B" w:rsidRPr="000F757A">
              <w:rPr>
                <w:rStyle w:val="Hyperlink"/>
                <w:noProof/>
                <w:lang w:val="en-GB"/>
              </w:rPr>
              <w:t>4.15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Computation, Comparisons, and Assignments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_Toc474064166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34994D9F" w14:textId="2B82ED31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7" w:history="1">
            <w:r w:rsidR="00EE3E2B" w:rsidRPr="000F757A">
              <w:rPr>
                <w:rStyle w:val="Hyperlink"/>
                <w:noProof/>
                <w:lang w:val="en-GB"/>
              </w:rPr>
              <w:t>4.16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Exceptions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_Toc474064167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7843906B" w14:textId="49C9ABC3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8" w:history="1">
            <w:r w:rsidR="00EE3E2B" w:rsidRPr="000F757A">
              <w:rPr>
                <w:rStyle w:val="Hyperlink"/>
                <w:noProof/>
                <w:lang w:val="en-GB"/>
              </w:rPr>
              <w:t>4.17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Flow of Control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_Toc474064168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30859E6" w14:textId="0AF1259F" w:rsidR="00EE3E2B" w:rsidRDefault="0093450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69" w:history="1">
            <w:r w:rsidR="00EE3E2B" w:rsidRPr="000F757A">
              <w:rPr>
                <w:rStyle w:val="Hyperlink"/>
                <w:noProof/>
                <w:lang w:val="en-GB"/>
              </w:rPr>
              <w:t>4.18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Files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_Toc474064169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13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026D9E4E" w14:textId="5690BB97" w:rsidR="00EE3E2B" w:rsidRDefault="0093450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0" w:history="1">
            <w:r w:rsidR="00EE3E2B" w:rsidRPr="000F757A">
              <w:rPr>
                <w:rStyle w:val="Hyperlink"/>
                <w:noProof/>
                <w:lang w:val="en-GB"/>
              </w:rPr>
              <w:t>5.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Other problems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_Toc474064170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14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425ED055" w14:textId="5D5B9DF4" w:rsidR="00EE3E2B" w:rsidRDefault="0093450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4064171" w:history="1">
            <w:r w:rsidR="00EE3E2B" w:rsidRPr="000F757A">
              <w:rPr>
                <w:rStyle w:val="Hyperlink"/>
                <w:noProof/>
                <w:lang w:val="en-GB"/>
              </w:rPr>
              <w:t>6.</w:t>
            </w:r>
            <w:r w:rsidR="00EE3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E3E2B" w:rsidRPr="000F757A">
              <w:rPr>
                <w:rStyle w:val="Hyperlink"/>
                <w:noProof/>
                <w:lang w:val="en-GB"/>
              </w:rPr>
              <w:t>Hours of work</w:t>
            </w:r>
            <w:r w:rsidR="00EE3E2B">
              <w:rPr>
                <w:noProof/>
                <w:webHidden/>
              </w:rPr>
              <w:tab/>
            </w:r>
            <w:r w:rsidR="00EE3E2B">
              <w:rPr>
                <w:noProof/>
                <w:webHidden/>
              </w:rPr>
              <w:fldChar w:fldCharType="begin"/>
            </w:r>
            <w:r w:rsidR="00EE3E2B">
              <w:rPr>
                <w:noProof/>
                <w:webHidden/>
              </w:rPr>
              <w:instrText xml:space="preserve"> PAGEREF _Toc474064171 \h </w:instrText>
            </w:r>
            <w:r w:rsidR="00EE3E2B">
              <w:rPr>
                <w:noProof/>
                <w:webHidden/>
              </w:rPr>
            </w:r>
            <w:r w:rsidR="00EE3E2B">
              <w:rPr>
                <w:noProof/>
                <w:webHidden/>
              </w:rPr>
              <w:fldChar w:fldCharType="separate"/>
            </w:r>
            <w:r w:rsidR="00EE3E2B">
              <w:rPr>
                <w:noProof/>
                <w:webHidden/>
              </w:rPr>
              <w:t>15</w:t>
            </w:r>
            <w:r w:rsidR="00EE3E2B">
              <w:rPr>
                <w:noProof/>
                <w:webHidden/>
              </w:rPr>
              <w:fldChar w:fldCharType="end"/>
            </w:r>
          </w:hyperlink>
        </w:p>
        <w:p w14:paraId="5BE0F756" w14:textId="50749AD3" w:rsidR="00A30E0C" w:rsidRDefault="00A30E0C" w:rsidP="00A30E0C">
          <w:pPr>
            <w:pStyle w:val="TOC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7D8D82" w14:textId="77777777" w:rsidR="00A30E0C" w:rsidRDefault="00A30E0C" w:rsidP="00A30E0C">
          <w:pPr>
            <w:spacing w:after="160" w:line="259" w:lineRule="auto"/>
            <w:ind w:left="0" w:righ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00D78AA" w14:textId="77777777" w:rsidR="00C80FDB" w:rsidRPr="00CD3888" w:rsidRDefault="00C80FDB" w:rsidP="00C80FDB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0" w:name="_Toc474064141"/>
      <w:r w:rsidRPr="00CD3888">
        <w:rPr>
          <w:sz w:val="32"/>
          <w:lang w:val="en-GB"/>
        </w:rPr>
        <w:lastRenderedPageBreak/>
        <w:t>Introduction</w:t>
      </w:r>
      <w:bookmarkEnd w:id="0"/>
    </w:p>
    <w:p w14:paraId="4FDAFAF5" w14:textId="77777777" w:rsidR="00C80FDB" w:rsidRPr="00CD3888" w:rsidRDefault="00C80FDB" w:rsidP="00C80FDB">
      <w:pPr>
        <w:pStyle w:val="Heading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" w:name="_Toc474064142"/>
      <w:r>
        <w:rPr>
          <w:sz w:val="28"/>
          <w:lang w:val="en-GB"/>
        </w:rPr>
        <w:t>Revision History</w:t>
      </w:r>
      <w:bookmarkEnd w:id="1"/>
    </w:p>
    <w:tbl>
      <w:tblPr>
        <w:tblStyle w:val="TableGrid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A30E0C" w:rsidRPr="00A459C4" w14:paraId="45E5528B" w14:textId="77777777" w:rsidTr="00275B22">
        <w:trPr>
          <w:trHeight w:val="13"/>
        </w:trPr>
        <w:tc>
          <w:tcPr>
            <w:tcW w:w="914" w:type="dxa"/>
          </w:tcPr>
          <w:p w14:paraId="63019600" w14:textId="77777777" w:rsidR="00A30E0C" w:rsidRPr="00A459C4" w:rsidRDefault="00A30E0C" w:rsidP="00FA10C9">
            <w:pPr>
              <w:pStyle w:val="tableheader2"/>
              <w:jc w:val="left"/>
            </w:pPr>
            <w:r>
              <w:t>Version</w:t>
            </w:r>
          </w:p>
        </w:tc>
        <w:tc>
          <w:tcPr>
            <w:tcW w:w="1354" w:type="dxa"/>
          </w:tcPr>
          <w:p w14:paraId="4EE46686" w14:textId="77777777" w:rsidR="00A30E0C" w:rsidRPr="00A459C4" w:rsidRDefault="00A30E0C" w:rsidP="00FA10C9">
            <w:pPr>
              <w:pStyle w:val="tableheader2"/>
              <w:jc w:val="left"/>
            </w:pPr>
            <w:r>
              <w:t>Date</w:t>
            </w:r>
          </w:p>
        </w:tc>
        <w:tc>
          <w:tcPr>
            <w:tcW w:w="3119" w:type="dxa"/>
          </w:tcPr>
          <w:p w14:paraId="2B3E0B6E" w14:textId="77777777" w:rsidR="00A30E0C" w:rsidRPr="00A459C4" w:rsidRDefault="00A30E0C" w:rsidP="00FA10C9">
            <w:pPr>
              <w:pStyle w:val="tableheader2"/>
              <w:jc w:val="left"/>
            </w:pPr>
            <w:r>
              <w:t>Authors</w:t>
            </w:r>
          </w:p>
        </w:tc>
        <w:tc>
          <w:tcPr>
            <w:tcW w:w="1559" w:type="dxa"/>
          </w:tcPr>
          <w:p w14:paraId="06495242" w14:textId="77777777" w:rsidR="00A30E0C" w:rsidRPr="00A459C4" w:rsidRDefault="00A30E0C" w:rsidP="00FA10C9">
            <w:pPr>
              <w:pStyle w:val="tableheader2"/>
              <w:jc w:val="left"/>
            </w:pPr>
            <w:r>
              <w:t>Description</w:t>
            </w:r>
          </w:p>
        </w:tc>
      </w:tr>
      <w:tr w:rsidR="00A30E0C" w14:paraId="6FA25B03" w14:textId="77777777" w:rsidTr="00275B22">
        <w:trPr>
          <w:trHeight w:val="13"/>
        </w:trPr>
        <w:tc>
          <w:tcPr>
            <w:tcW w:w="914" w:type="dxa"/>
            <w:vAlign w:val="center"/>
          </w:tcPr>
          <w:p w14:paraId="099C6A8D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1.0</w:t>
            </w:r>
          </w:p>
        </w:tc>
        <w:tc>
          <w:tcPr>
            <w:tcW w:w="1354" w:type="dxa"/>
            <w:vAlign w:val="center"/>
          </w:tcPr>
          <w:p w14:paraId="50B064B6" w14:textId="2DAB48DD" w:rsidR="00A30E0C" w:rsidRPr="00117405" w:rsidRDefault="008910F0" w:rsidP="00117405">
            <w:pPr>
              <w:pStyle w:val="tablecontent"/>
              <w:jc w:val="left"/>
            </w:pPr>
            <w:r>
              <w:t>05/02</w:t>
            </w:r>
            <w:r w:rsidR="00A30E0C" w:rsidRPr="00117405">
              <w:t>/2017</w:t>
            </w:r>
          </w:p>
        </w:tc>
        <w:tc>
          <w:tcPr>
            <w:tcW w:w="3119" w:type="dxa"/>
            <w:vAlign w:val="center"/>
          </w:tcPr>
          <w:p w14:paraId="1A146A85" w14:textId="77777777" w:rsidR="00A30E0C" w:rsidRPr="00354AE4" w:rsidRDefault="00A30E0C" w:rsidP="00117405">
            <w:pPr>
              <w:pStyle w:val="tablecontent"/>
              <w:jc w:val="left"/>
              <w:rPr>
                <w:lang w:val="it-IT"/>
              </w:rPr>
            </w:pPr>
            <w:r w:rsidRPr="00354AE4">
              <w:rPr>
                <w:lang w:val="it-IT"/>
              </w:rPr>
              <w:t>S. Caprara, S. Ghanbari, E. Tinti</w:t>
            </w:r>
          </w:p>
        </w:tc>
        <w:tc>
          <w:tcPr>
            <w:tcW w:w="1559" w:type="dxa"/>
            <w:vAlign w:val="center"/>
          </w:tcPr>
          <w:p w14:paraId="1C471FF9" w14:textId="77777777" w:rsidR="00A30E0C" w:rsidRPr="00117405" w:rsidRDefault="00A30E0C" w:rsidP="00117405">
            <w:pPr>
              <w:pStyle w:val="tablecontent"/>
              <w:jc w:val="left"/>
            </w:pPr>
            <w:r w:rsidRPr="00117405">
              <w:t>First release</w:t>
            </w:r>
          </w:p>
        </w:tc>
      </w:tr>
    </w:tbl>
    <w:p w14:paraId="428A6DD6" w14:textId="77777777" w:rsidR="00A30E0C" w:rsidRDefault="00A30E0C" w:rsidP="00A30E0C">
      <w:pPr>
        <w:spacing w:after="120"/>
        <w:rPr>
          <w:sz w:val="22"/>
          <w:lang w:val="en-GB"/>
        </w:rPr>
      </w:pPr>
    </w:p>
    <w:p w14:paraId="53A48C5F" w14:textId="77777777" w:rsidR="00A30E0C" w:rsidRPr="00CD3888" w:rsidRDefault="00A30E0C" w:rsidP="00A30E0C">
      <w:pPr>
        <w:spacing w:after="120"/>
        <w:rPr>
          <w:sz w:val="22"/>
          <w:lang w:val="en-GB"/>
        </w:rPr>
      </w:pPr>
    </w:p>
    <w:p w14:paraId="6AAA0C59" w14:textId="77777777" w:rsidR="00A30E0C" w:rsidRPr="00CD3888" w:rsidRDefault="00A30E0C" w:rsidP="00C80FDB">
      <w:pPr>
        <w:pStyle w:val="Heading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4064143"/>
      <w:r>
        <w:rPr>
          <w:sz w:val="28"/>
          <w:lang w:val="en-GB"/>
        </w:rPr>
        <w:t>Purpose and Scope</w:t>
      </w:r>
      <w:bookmarkEnd w:id="2"/>
    </w:p>
    <w:p w14:paraId="6D0434DB" w14:textId="6F64C375" w:rsidR="000F7212" w:rsidRDefault="006D244D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objective of this document is </w:t>
      </w:r>
      <w:r w:rsidR="00884CD3">
        <w:rPr>
          <w:sz w:val="22"/>
          <w:lang w:val="en-GB"/>
        </w:rPr>
        <w:t xml:space="preserve">to provide details about </w:t>
      </w:r>
      <w:r>
        <w:rPr>
          <w:sz w:val="22"/>
          <w:lang w:val="en-GB"/>
        </w:rPr>
        <w:t>the inspection of the line o</w:t>
      </w:r>
      <w:r w:rsidR="00884CD3">
        <w:rPr>
          <w:sz w:val="22"/>
          <w:lang w:val="en-GB"/>
        </w:rPr>
        <w:t>f codes of some specific class</w:t>
      </w:r>
      <w:r>
        <w:rPr>
          <w:sz w:val="22"/>
          <w:lang w:val="en-GB"/>
        </w:rPr>
        <w:t xml:space="preserve"> contained i</w:t>
      </w:r>
      <w:r w:rsidR="00884CD3">
        <w:rPr>
          <w:sz w:val="22"/>
          <w:lang w:val="en-GB"/>
        </w:rPr>
        <w:t xml:space="preserve">n the Apache </w:t>
      </w:r>
      <w:proofErr w:type="spellStart"/>
      <w:r w:rsidR="00884CD3">
        <w:rPr>
          <w:sz w:val="22"/>
          <w:lang w:val="en-GB"/>
        </w:rPr>
        <w:t>OFB</w:t>
      </w:r>
      <w:r>
        <w:rPr>
          <w:sz w:val="22"/>
          <w:lang w:val="en-GB"/>
        </w:rPr>
        <w:t>iz</w:t>
      </w:r>
      <w:proofErr w:type="spellEnd"/>
      <w:r>
        <w:rPr>
          <w:sz w:val="22"/>
          <w:lang w:val="en-GB"/>
        </w:rPr>
        <w:t xml:space="preserve"> </w:t>
      </w:r>
      <w:r w:rsidR="00884CD3">
        <w:rPr>
          <w:sz w:val="22"/>
          <w:lang w:val="en-GB"/>
        </w:rPr>
        <w:t xml:space="preserve">(Open For Business) </w:t>
      </w:r>
      <w:r>
        <w:rPr>
          <w:sz w:val="22"/>
          <w:lang w:val="en-GB"/>
        </w:rPr>
        <w:t>release.</w:t>
      </w:r>
    </w:p>
    <w:p w14:paraId="77CDEAF7" w14:textId="68F4D9E3" w:rsidR="00C06DD0" w:rsidRDefault="00884CD3" w:rsidP="00F86CB3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code inspection aims at finding possible issues inside the code and </w:t>
      </w:r>
      <w:r w:rsidR="00C06DD0">
        <w:rPr>
          <w:sz w:val="22"/>
          <w:lang w:val="en-GB"/>
        </w:rPr>
        <w:t xml:space="preserve">tries to provide solutions. All the aspects of the code are reviewed, such as the name of the methods, attributes and their definition, their usage, the presence of comments and </w:t>
      </w:r>
      <w:r w:rsidR="00F86CB3">
        <w:rPr>
          <w:sz w:val="22"/>
          <w:lang w:val="en-GB"/>
        </w:rPr>
        <w:t>descriptions, the length of LOC and so on. A check-list helps in doing the code analysis.</w:t>
      </w:r>
    </w:p>
    <w:p w14:paraId="5A814420" w14:textId="3096BE74" w:rsidR="00884CD3" w:rsidRPr="000F7212" w:rsidRDefault="00F86CB3" w:rsidP="00086237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The Apache </w:t>
      </w:r>
      <w:proofErr w:type="spellStart"/>
      <w:r>
        <w:rPr>
          <w:sz w:val="22"/>
          <w:lang w:val="en-GB"/>
        </w:rPr>
        <w:t>OFBiz</w:t>
      </w:r>
      <w:proofErr w:type="spellEnd"/>
      <w:r>
        <w:rPr>
          <w:sz w:val="22"/>
          <w:lang w:val="en-GB"/>
        </w:rPr>
        <w:t xml:space="preserve"> is </w:t>
      </w:r>
      <w:r w:rsidRPr="00F86CB3">
        <w:rPr>
          <w:sz w:val="22"/>
          <w:lang w:val="en-GB"/>
        </w:rPr>
        <w:t xml:space="preserve">an open source product for the automation of enterprise processes that includes framework components and business applications, as stated on </w:t>
      </w:r>
      <w:r w:rsidR="00130691">
        <w:rPr>
          <w:sz w:val="22"/>
          <w:lang w:val="en-GB"/>
        </w:rPr>
        <w:t>the</w:t>
      </w:r>
      <w:r w:rsidRPr="00F86CB3">
        <w:rPr>
          <w:sz w:val="22"/>
          <w:lang w:val="en-GB"/>
        </w:rPr>
        <w:t xml:space="preserve"> official website.</w:t>
      </w:r>
    </w:p>
    <w:p w14:paraId="2173FDB8" w14:textId="77777777" w:rsidR="00A30E0C" w:rsidRPr="00F86CB3" w:rsidRDefault="00A30E0C" w:rsidP="00F86CB3">
      <w:pPr>
        <w:spacing w:after="120"/>
        <w:rPr>
          <w:sz w:val="22"/>
          <w:lang w:val="en-GB"/>
        </w:rPr>
      </w:pPr>
    </w:p>
    <w:p w14:paraId="79D94D36" w14:textId="77777777" w:rsidR="00A30E0C" w:rsidRPr="00CD3888" w:rsidRDefault="00A30E0C" w:rsidP="00C80FDB">
      <w:pPr>
        <w:pStyle w:val="Heading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4064144"/>
      <w:r>
        <w:rPr>
          <w:sz w:val="28"/>
          <w:lang w:val="en-GB"/>
        </w:rPr>
        <w:t>Definitions and Abbreviations</w:t>
      </w:r>
      <w:bookmarkEnd w:id="3"/>
    </w:p>
    <w:p w14:paraId="44927778" w14:textId="791386CB" w:rsidR="00C06DD0" w:rsidRDefault="00C06DD0" w:rsidP="00086237">
      <w:pPr>
        <w:pStyle w:val="ListParagraph"/>
        <w:numPr>
          <w:ilvl w:val="0"/>
          <w:numId w:val="9"/>
        </w:numPr>
      </w:pPr>
      <w:r>
        <w:rPr>
          <w:b/>
        </w:rPr>
        <w:t>LOC:</w:t>
      </w:r>
      <w:r>
        <w:t xml:space="preserve"> </w:t>
      </w:r>
      <w:r w:rsidR="00CA4552">
        <w:t>lines of code.</w:t>
      </w:r>
    </w:p>
    <w:p w14:paraId="7D27239C" w14:textId="7436D914" w:rsidR="00EA1668" w:rsidRPr="00086237" w:rsidRDefault="00EA1668" w:rsidP="00086237">
      <w:pPr>
        <w:pStyle w:val="ListParagraph"/>
        <w:numPr>
          <w:ilvl w:val="0"/>
          <w:numId w:val="9"/>
        </w:numPr>
      </w:pPr>
      <w:r>
        <w:rPr>
          <w:b/>
        </w:rPr>
        <w:t>DB:</w:t>
      </w:r>
      <w:r>
        <w:t xml:space="preserve"> </w:t>
      </w:r>
      <w:r w:rsidRPr="00EA1668">
        <w:t>Database</w:t>
      </w:r>
      <w:r>
        <w:t>.</w:t>
      </w:r>
    </w:p>
    <w:p w14:paraId="061CD121" w14:textId="77777777" w:rsidR="00DF2A3B" w:rsidRPr="004D663A" w:rsidRDefault="00DF2A3B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691C0FE4" w14:textId="77777777" w:rsidR="00A30E0C" w:rsidRPr="00CD3888" w:rsidRDefault="00A30E0C" w:rsidP="00C80FDB">
      <w:pPr>
        <w:pStyle w:val="Heading2"/>
        <w:numPr>
          <w:ilvl w:val="1"/>
          <w:numId w:val="4"/>
        </w:numPr>
        <w:rPr>
          <w:sz w:val="28"/>
          <w:lang w:val="en-GB"/>
        </w:rPr>
      </w:pPr>
      <w:bookmarkStart w:id="4" w:name="_Reference_Documents"/>
      <w:bookmarkEnd w:id="4"/>
      <w:r>
        <w:rPr>
          <w:sz w:val="28"/>
          <w:lang w:val="en-GB"/>
        </w:rPr>
        <w:t xml:space="preserve"> </w:t>
      </w:r>
      <w:bookmarkStart w:id="5" w:name="_Toc474064145"/>
      <w:r w:rsidRPr="00CD3888">
        <w:rPr>
          <w:sz w:val="28"/>
          <w:lang w:val="en-GB"/>
        </w:rPr>
        <w:t>Reference Documents</w:t>
      </w:r>
      <w:bookmarkEnd w:id="5"/>
    </w:p>
    <w:p w14:paraId="749A848D" w14:textId="77777777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66DC168C" w14:textId="21286146" w:rsidR="00A30E0C" w:rsidRPr="00877884" w:rsidRDefault="00086237" w:rsidP="00877884">
      <w:pPr>
        <w:pStyle w:val="ListParagraph"/>
      </w:pPr>
      <w:r>
        <w:t>Code Inspection Assignment Task Description.pdf</w:t>
      </w:r>
    </w:p>
    <w:p w14:paraId="3F2D7140" w14:textId="7E9F7143" w:rsidR="00A30E0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90C1FE9" w14:textId="43C13E1D" w:rsidR="00086237" w:rsidRPr="00CD3888" w:rsidRDefault="00086237" w:rsidP="00C80FDB">
      <w:pPr>
        <w:pStyle w:val="Heading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6" w:name="_Toc474064146"/>
      <w:r>
        <w:rPr>
          <w:sz w:val="28"/>
          <w:lang w:val="en-GB"/>
        </w:rPr>
        <w:t>Document Structure</w:t>
      </w:r>
      <w:bookmarkEnd w:id="6"/>
    </w:p>
    <w:p w14:paraId="438C4B0A" w14:textId="5B951476" w:rsidR="00412088" w:rsidRDefault="00412088" w:rsidP="0041208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="00DB0ECF">
        <w:rPr>
          <w:rFonts w:asciiTheme="minorHAnsi" w:hAnsiTheme="minorHAnsi" w:cstheme="minorHAnsi"/>
          <w:sz w:val="22"/>
          <w:szCs w:val="20"/>
          <w:lang w:val="en-GB"/>
        </w:rPr>
        <w:t>sections of the document are:</w:t>
      </w:r>
    </w:p>
    <w:p w14:paraId="7827A7C1" w14:textId="1CF91016" w:rsidR="00412088" w:rsidRPr="00872546" w:rsidRDefault="00412088" w:rsidP="00412088">
      <w:pPr>
        <w:pStyle w:val="ListParagraph"/>
        <w:numPr>
          <w:ilvl w:val="0"/>
          <w:numId w:val="8"/>
        </w:numPr>
        <w:jc w:val="both"/>
        <w:rPr>
          <w:b/>
        </w:rPr>
      </w:pPr>
      <w:r w:rsidRPr="00872546">
        <w:rPr>
          <w:b/>
        </w:rPr>
        <w:t>Introduction:</w:t>
      </w:r>
      <w:r w:rsidR="00DB0ECF">
        <w:t xml:space="preserve"> this chapter contains the purpose and scope of this document and introduces the code inspection.</w:t>
      </w:r>
    </w:p>
    <w:p w14:paraId="245B9140" w14:textId="02848F14" w:rsidR="00412088" w:rsidRPr="00872546" w:rsidRDefault="00DB0ECF" w:rsidP="00412088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Classes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here, we describe the classes of this study and their respective methods</w:t>
      </w:r>
      <w:r w:rsidR="00412088">
        <w:t>.</w:t>
      </w:r>
    </w:p>
    <w:p w14:paraId="67DFFAB9" w14:textId="3EE91302" w:rsidR="00412088" w:rsidRPr="00872546" w:rsidRDefault="00DB0ECF" w:rsidP="00412088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Functional role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section contains an overview of the role that the classes we are inspecting play in the entire framework</w:t>
      </w:r>
      <w:r w:rsidR="00412088">
        <w:t>.</w:t>
      </w:r>
    </w:p>
    <w:p w14:paraId="16A26712" w14:textId="54111B4D" w:rsidR="00412088" w:rsidRPr="00872546" w:rsidRDefault="00DB0ECF" w:rsidP="00412088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List of Issues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this chapter contains all the issues that have been found in the inspected classes and provides the line number to make it easier to find them.</w:t>
      </w:r>
    </w:p>
    <w:p w14:paraId="6F58EB89" w14:textId="5F6ED883" w:rsidR="00412088" w:rsidRPr="00DB0ECF" w:rsidRDefault="00DB0ECF" w:rsidP="00412088">
      <w:pPr>
        <w:pStyle w:val="ListParagraph"/>
        <w:numPr>
          <w:ilvl w:val="0"/>
          <w:numId w:val="8"/>
        </w:numPr>
        <w:jc w:val="both"/>
        <w:rPr>
          <w:b/>
        </w:rPr>
      </w:pPr>
      <w:r>
        <w:rPr>
          <w:b/>
        </w:rPr>
        <w:t>Other problems</w:t>
      </w:r>
      <w:r w:rsidR="00412088" w:rsidRPr="00872546">
        <w:rPr>
          <w:b/>
        </w:rPr>
        <w:t>:</w:t>
      </w:r>
      <w:r w:rsidR="00412088">
        <w:rPr>
          <w:b/>
        </w:rPr>
        <w:t xml:space="preserve"> </w:t>
      </w:r>
      <w:r>
        <w:t>in this section, we describe other issues not included in the check-list and possible solutions.</w:t>
      </w:r>
    </w:p>
    <w:p w14:paraId="45C91C1D" w14:textId="77777777" w:rsidR="00086237" w:rsidRPr="00E73F02" w:rsidRDefault="00086237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D5E7805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3C2F3481" w14:textId="628C5D2E" w:rsidR="00A30E0C" w:rsidRPr="00C80FDB" w:rsidRDefault="00086237" w:rsidP="00C80FDB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7" w:name="_Toc474064147"/>
      <w:r w:rsidRPr="00C80FDB">
        <w:rPr>
          <w:sz w:val="32"/>
          <w:lang w:val="en-GB"/>
        </w:rPr>
        <w:lastRenderedPageBreak/>
        <w:t>Classes</w:t>
      </w:r>
      <w:bookmarkEnd w:id="7"/>
    </w:p>
    <w:p w14:paraId="7F690B99" w14:textId="708B1ED9" w:rsidR="006F3D87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Two classes were assigned to our group for the code inspection.</w:t>
      </w:r>
    </w:p>
    <w:p w14:paraId="242B7141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4A53FB42" w14:textId="78834F51" w:rsidR="00291E52" w:rsidRPr="00291E52" w:rsidRDefault="00C80FDB" w:rsidP="00C80FDB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8" w:name="_Toc474064148"/>
      <w:proofErr w:type="spellStart"/>
      <w:r w:rsidR="00291E52" w:rsidRPr="00291E52">
        <w:rPr>
          <w:sz w:val="28"/>
          <w:lang w:val="en-GB"/>
        </w:rPr>
        <w:t>BillingAccountWorker</w:t>
      </w:r>
      <w:bookmarkEnd w:id="8"/>
      <w:proofErr w:type="spellEnd"/>
    </w:p>
    <w:p w14:paraId="1913887E" w14:textId="75F3899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: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AF258B9" w14:textId="124BB1C3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005D66B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makePartyBillingAccountList</w:t>
      </w:r>
      <w:proofErr w:type="spellEnd"/>
      <w:r>
        <w:t>(</w:t>
      </w:r>
      <w:proofErr w:type="spellStart"/>
      <w:r>
        <w:t>GenericValue</w:t>
      </w:r>
      <w:proofErr w:type="spellEnd"/>
      <w:r>
        <w:t xml:space="preserve">, String, String, Delegator, </w:t>
      </w:r>
      <w:proofErr w:type="spellStart"/>
      <w:r>
        <w:t>LocalDispatcher</w:t>
      </w:r>
      <w:proofErr w:type="spellEnd"/>
      <w:r>
        <w:t>)</w:t>
      </w:r>
    </w:p>
    <w:p w14:paraId="2AFFB625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getBillingAccountOpenOrders</w:t>
      </w:r>
      <w:proofErr w:type="spellEnd"/>
      <w:r>
        <w:t>(Delegator, String)</w:t>
      </w:r>
    </w:p>
    <w:p w14:paraId="2EFB6144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getBillingAccountAvailableBalance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CF2D8A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getBillingAccountAvailableBalance</w:t>
      </w:r>
      <w:proofErr w:type="spellEnd"/>
      <w:r>
        <w:t>(Delegator, String)</w:t>
      </w:r>
    </w:p>
    <w:p w14:paraId="3312FE0C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getBillingAccountNetBalance</w:t>
      </w:r>
      <w:proofErr w:type="spellEnd"/>
      <w:r>
        <w:t>(Delegator, String)</w:t>
      </w:r>
    </w:p>
    <w:p w14:paraId="7AA8D006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availableToCapture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7CEF4FCA" w14:textId="394162D4" w:rsidR="00291E52" w:rsidRP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calcBillingAccountBalance</w:t>
      </w:r>
      <w:proofErr w:type="spellEnd"/>
      <w:r>
        <w:t>(</w:t>
      </w:r>
      <w:proofErr w:type="spellStart"/>
      <w:r>
        <w:t>DispatchContext</w:t>
      </w:r>
      <w:proofErr w:type="spellEnd"/>
      <w:r>
        <w:t>, Map&lt;String, ? extends Object&gt;)</w:t>
      </w:r>
    </w:p>
    <w:p w14:paraId="16CA5575" w14:textId="77777777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</w:p>
    <w:p w14:paraId="7292162C" w14:textId="3D43B8E7" w:rsidR="00291E52" w:rsidRPr="00291E52" w:rsidRDefault="00291E52" w:rsidP="00C80FDB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9" w:name="_Toc474064149"/>
      <w:proofErr w:type="spellStart"/>
      <w:r w:rsidRPr="00291E52">
        <w:rPr>
          <w:sz w:val="28"/>
          <w:lang w:val="en-GB"/>
        </w:rPr>
        <w:t>PaymentWorker</w:t>
      </w:r>
      <w:bookmarkEnd w:id="9"/>
      <w:proofErr w:type="spellEnd"/>
    </w:p>
    <w:p w14:paraId="7B7E5C3B" w14:textId="4641A82D" w:rsidR="00291E52" w:rsidRDefault="00291E52" w:rsidP="006F3D87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Namespace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  <w:r w:rsidRPr="00291E52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 w:rsidRPr="00291E52">
        <w:rPr>
          <w:rFonts w:asciiTheme="minorHAnsi" w:hAnsiTheme="minorHAnsi" w:cstheme="minorHAnsi"/>
          <w:sz w:val="22"/>
          <w:szCs w:val="20"/>
          <w:lang w:val="en-GB"/>
        </w:rPr>
        <w:t>org.apache.ofbiz.accounting.payment</w:t>
      </w:r>
      <w:proofErr w:type="spellEnd"/>
    </w:p>
    <w:p w14:paraId="18150CC7" w14:textId="77777777" w:rsidR="00291E52" w:rsidRDefault="00291E52" w:rsidP="00291E52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 w:rsidRPr="00291E52">
        <w:rPr>
          <w:rFonts w:asciiTheme="minorHAnsi" w:hAnsiTheme="minorHAnsi" w:cstheme="minorHAnsi"/>
          <w:b/>
          <w:sz w:val="22"/>
          <w:szCs w:val="20"/>
          <w:lang w:val="en-GB"/>
        </w:rPr>
        <w:t>Methods</w:t>
      </w:r>
      <w:r>
        <w:rPr>
          <w:rFonts w:asciiTheme="minorHAnsi" w:hAnsiTheme="minorHAnsi" w:cstheme="minorHAnsi"/>
          <w:sz w:val="22"/>
          <w:szCs w:val="20"/>
          <w:lang w:val="en-GB"/>
        </w:rPr>
        <w:t>:</w:t>
      </w:r>
    </w:p>
    <w:p w14:paraId="7EC32447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getPartyPaymentMethodValueMaps</w:t>
      </w:r>
      <w:proofErr w:type="spellEnd"/>
      <w:r>
        <w:t>(Delegator, String)</w:t>
      </w:r>
    </w:p>
    <w:p w14:paraId="1F53B85F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getPartyPaymentMethodValueMaps</w:t>
      </w:r>
      <w:proofErr w:type="spellEnd"/>
      <w:r>
        <w:t>(Delegator, String, Boolean)</w:t>
      </w:r>
    </w:p>
    <w:p w14:paraId="69D4E2A9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getPaymentMethodAndRelated</w:t>
      </w:r>
      <w:proofErr w:type="spellEnd"/>
      <w:r>
        <w:t>(</w:t>
      </w:r>
      <w:proofErr w:type="spellStart"/>
      <w:r>
        <w:t>ServletRequest</w:t>
      </w:r>
      <w:proofErr w:type="spellEnd"/>
      <w:r>
        <w:t>, String)</w:t>
      </w:r>
    </w:p>
    <w:p w14:paraId="2708588B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getPaymentAddress</w:t>
      </w:r>
      <w:proofErr w:type="spellEnd"/>
      <w:r>
        <w:t>(Delegator, String)</w:t>
      </w:r>
    </w:p>
    <w:p w14:paraId="06399C99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getPaymentsTotal</w:t>
      </w:r>
      <w:proofErr w:type="spellEnd"/>
      <w:r>
        <w:t>(List&lt;</w:t>
      </w:r>
      <w:proofErr w:type="spellStart"/>
      <w:r>
        <w:t>GenericValue</w:t>
      </w:r>
      <w:proofErr w:type="spellEnd"/>
      <w:r>
        <w:t>&gt;)</w:t>
      </w:r>
    </w:p>
    <w:p w14:paraId="6B3953B9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(Delegator, String)</w:t>
      </w:r>
    </w:p>
    <w:p w14:paraId="114DDE9D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(Delegator, String, Boolean)</w:t>
      </w:r>
    </w:p>
    <w:p w14:paraId="7361F0FE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getPaymentAppliedAmount</w:t>
      </w:r>
      <w:proofErr w:type="spellEnd"/>
      <w:r>
        <w:t>(Delegator, String)</w:t>
      </w:r>
    </w:p>
    <w:p w14:paraId="0F6736D0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05AE8AD4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1410A283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)</w:t>
      </w:r>
    </w:p>
    <w:p w14:paraId="5D37379B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</w:t>
      </w:r>
      <w:proofErr w:type="spellStart"/>
      <w:r>
        <w:t>GenericValue</w:t>
      </w:r>
      <w:proofErr w:type="spellEnd"/>
      <w:r>
        <w:t>, Boolean)</w:t>
      </w:r>
    </w:p>
    <w:p w14:paraId="2A5D221B" w14:textId="77777777" w:rsidR="00291E52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lastRenderedPageBreak/>
        <w:t>getPaymentNotApplied</w:t>
      </w:r>
      <w:proofErr w:type="spellEnd"/>
      <w:r>
        <w:t>(Delegator, String)</w:t>
      </w:r>
    </w:p>
    <w:p w14:paraId="5FDD8EF4" w14:textId="51F235C2" w:rsidR="00291E52" w:rsidRPr="005D0D24" w:rsidRDefault="00291E52" w:rsidP="00291E52">
      <w:pPr>
        <w:pStyle w:val="ListParagraph"/>
        <w:numPr>
          <w:ilvl w:val="0"/>
          <w:numId w:val="9"/>
        </w:numPr>
      </w:pPr>
      <w:proofErr w:type="spellStart"/>
      <w:r>
        <w:t>getPaymentNotApplied</w:t>
      </w:r>
      <w:proofErr w:type="spellEnd"/>
      <w:r>
        <w:t>(Delegator, String, Boolean)</w:t>
      </w:r>
    </w:p>
    <w:p w14:paraId="37DCA6B9" w14:textId="3C69A51F" w:rsidR="00086237" w:rsidRDefault="00086237" w:rsidP="00086237">
      <w:pPr>
        <w:spacing w:after="120"/>
        <w:ind w:left="0" w:firstLine="0"/>
        <w:rPr>
          <w:sz w:val="22"/>
          <w:lang w:val="en-GB"/>
        </w:rPr>
      </w:pPr>
      <w:bookmarkStart w:id="10" w:name="_Integration_Testing_Strategy"/>
      <w:bookmarkEnd w:id="10"/>
    </w:p>
    <w:p w14:paraId="5900BCD7" w14:textId="26C72408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53EBF1A8" w14:textId="1E8ACBD4" w:rsidR="00A30E0C" w:rsidRPr="00C80FDB" w:rsidRDefault="00086237" w:rsidP="00C80FDB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11" w:name="_Toc474064150"/>
      <w:r w:rsidRPr="00C80FDB">
        <w:rPr>
          <w:sz w:val="32"/>
          <w:lang w:val="en-GB"/>
        </w:rPr>
        <w:lastRenderedPageBreak/>
        <w:t>Functional role</w:t>
      </w:r>
      <w:bookmarkEnd w:id="11"/>
    </w:p>
    <w:p w14:paraId="23F71455" w14:textId="0EF8010A" w:rsidR="0084346A" w:rsidRDefault="00B27A8F" w:rsidP="00D92958">
      <w:pPr>
        <w:rPr>
          <w:sz w:val="22"/>
          <w:lang w:val="en-GB"/>
        </w:rPr>
      </w:pPr>
      <w:r>
        <w:rPr>
          <w:sz w:val="22"/>
          <w:lang w:val="en-GB"/>
        </w:rPr>
        <w:t xml:space="preserve">The two classes </w:t>
      </w:r>
      <w:proofErr w:type="spellStart"/>
      <w:r w:rsidR="0084346A" w:rsidRPr="00C6422B">
        <w:rPr>
          <w:b/>
          <w:i/>
          <w:sz w:val="22"/>
          <w:lang w:val="en-GB"/>
        </w:rPr>
        <w:t>PaymentWorker</w:t>
      </w:r>
      <w:proofErr w:type="spellEnd"/>
      <w:r w:rsidR="0084346A">
        <w:rPr>
          <w:sz w:val="22"/>
          <w:lang w:val="en-GB"/>
        </w:rPr>
        <w:t xml:space="preserve"> and </w:t>
      </w:r>
      <w:proofErr w:type="spellStart"/>
      <w:r w:rsidR="0084346A" w:rsidRPr="00C6422B">
        <w:rPr>
          <w:b/>
          <w:i/>
          <w:sz w:val="22"/>
          <w:lang w:val="en-GB"/>
        </w:rPr>
        <w:t>BillingAccountWorker</w:t>
      </w:r>
      <w:proofErr w:type="spellEnd"/>
      <w:r w:rsidR="0084346A">
        <w:rPr>
          <w:sz w:val="22"/>
          <w:lang w:val="en-GB"/>
        </w:rPr>
        <w:t xml:space="preserve"> are part of the Accounting section of the Apache </w:t>
      </w:r>
      <w:proofErr w:type="spellStart"/>
      <w:r w:rsidR="0084346A">
        <w:rPr>
          <w:sz w:val="22"/>
          <w:lang w:val="en-GB"/>
        </w:rPr>
        <w:t>OFBiz</w:t>
      </w:r>
      <w:proofErr w:type="spellEnd"/>
      <w:r w:rsidR="0084346A">
        <w:rPr>
          <w:sz w:val="22"/>
          <w:lang w:val="en-GB"/>
        </w:rPr>
        <w:t xml:space="preserve"> project. The </w:t>
      </w:r>
      <w:proofErr w:type="spellStart"/>
      <w:r w:rsidR="0084346A">
        <w:rPr>
          <w:sz w:val="22"/>
          <w:lang w:val="en-GB"/>
        </w:rPr>
        <w:t>JavaDoc</w:t>
      </w:r>
      <w:proofErr w:type="spellEnd"/>
      <w:r w:rsidR="0084346A">
        <w:rPr>
          <w:sz w:val="22"/>
          <w:lang w:val="en-GB"/>
        </w:rPr>
        <w:t xml:space="preserve"> </w:t>
      </w:r>
      <w:r w:rsidR="00D92958">
        <w:rPr>
          <w:sz w:val="22"/>
          <w:lang w:val="en-GB"/>
        </w:rPr>
        <w:t xml:space="preserve">details are missing in </w:t>
      </w:r>
      <w:r w:rsidR="0084346A">
        <w:rPr>
          <w:sz w:val="22"/>
          <w:lang w:val="en-GB"/>
        </w:rPr>
        <w:t>their description, as the only annotations are respectively “</w:t>
      </w:r>
      <w:r w:rsidR="00C6422B" w:rsidRPr="00924B51">
        <w:rPr>
          <w:sz w:val="22"/>
          <w:lang w:val="en-US"/>
          <w:rPrChange w:id="12" w:author="Tinti Erica" w:date="2017-02-05T15:17:00Z">
            <w:rPr>
              <w:sz w:val="22"/>
            </w:rPr>
          </w:rPrChange>
        </w:rPr>
        <w:t>Worker methods for Payments</w:t>
      </w:r>
      <w:r w:rsidR="0084346A">
        <w:rPr>
          <w:sz w:val="22"/>
          <w:lang w:val="en-GB"/>
        </w:rPr>
        <w:t>” and “</w:t>
      </w:r>
      <w:r w:rsidR="00C6422B" w:rsidRPr="00924B51">
        <w:rPr>
          <w:sz w:val="22"/>
          <w:lang w:val="en-US"/>
          <w:rPrChange w:id="13" w:author="Tinti Erica" w:date="2017-02-05T15:17:00Z">
            <w:rPr>
              <w:sz w:val="22"/>
            </w:rPr>
          </w:rPrChange>
        </w:rPr>
        <w:t xml:space="preserve">Worker methods for </w:t>
      </w:r>
      <w:proofErr w:type="spellStart"/>
      <w:r w:rsidR="00C6422B" w:rsidRPr="00924B51">
        <w:rPr>
          <w:sz w:val="22"/>
          <w:lang w:val="en-US"/>
          <w:rPrChange w:id="14" w:author="Tinti Erica" w:date="2017-02-05T15:17:00Z">
            <w:rPr>
              <w:sz w:val="22"/>
            </w:rPr>
          </w:rPrChange>
        </w:rPr>
        <w:t>BillingAccounts</w:t>
      </w:r>
      <w:proofErr w:type="spellEnd"/>
      <w:r w:rsidR="0084346A">
        <w:rPr>
          <w:sz w:val="22"/>
          <w:lang w:val="en-GB"/>
        </w:rPr>
        <w:t xml:space="preserve">”. </w:t>
      </w:r>
    </w:p>
    <w:p w14:paraId="15F13E44" w14:textId="60747788" w:rsidR="00D92958" w:rsidRDefault="00D92958" w:rsidP="007C6F43">
      <w:pPr>
        <w:rPr>
          <w:sz w:val="22"/>
          <w:lang w:val="en-GB"/>
        </w:rPr>
      </w:pPr>
      <w:r w:rsidRPr="00D92958">
        <w:rPr>
          <w:sz w:val="22"/>
          <w:highlight w:val="yellow"/>
          <w:lang w:val="en-GB"/>
        </w:rPr>
        <w:t xml:space="preserve">It may be helpful to remark that the </w:t>
      </w:r>
      <w:proofErr w:type="spellStart"/>
      <w:r w:rsidRPr="00D92958">
        <w:rPr>
          <w:b/>
          <w:i/>
          <w:sz w:val="22"/>
          <w:highlight w:val="yellow"/>
          <w:lang w:val="en-GB"/>
        </w:rPr>
        <w:t>PaymentWorker</w:t>
      </w:r>
      <w:proofErr w:type="spellEnd"/>
      <w:r w:rsidRPr="00D92958">
        <w:rPr>
          <w:sz w:val="22"/>
          <w:highlight w:val="yellow"/>
          <w:lang w:val="en-GB"/>
        </w:rPr>
        <w:t xml:space="preserve"> class has the “final” keyword in its signature, so it can’t be extended by other classes.</w:t>
      </w:r>
    </w:p>
    <w:p w14:paraId="6F1A7438" w14:textId="77777777" w:rsidR="00D92958" w:rsidRDefault="00D92958" w:rsidP="007C6F43">
      <w:pPr>
        <w:rPr>
          <w:sz w:val="22"/>
          <w:lang w:val="en-GB"/>
        </w:rPr>
      </w:pPr>
    </w:p>
    <w:p w14:paraId="04545704" w14:textId="100999BF" w:rsidR="0084346A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diagram shown below is part of the online documentation concerning the Data Model. It </w:t>
      </w:r>
      <w:r w:rsidR="0084346A">
        <w:rPr>
          <w:sz w:val="22"/>
          <w:lang w:val="en-GB"/>
        </w:rPr>
        <w:t xml:space="preserve">may clarify the main structure of the Accounting package. </w:t>
      </w:r>
    </w:p>
    <w:p w14:paraId="00F447A7" w14:textId="05846398" w:rsidR="0084346A" w:rsidRDefault="0084346A" w:rsidP="007C6F43">
      <w:pPr>
        <w:rPr>
          <w:sz w:val="22"/>
          <w:lang w:val="en-GB"/>
        </w:rPr>
      </w:pPr>
    </w:p>
    <w:p w14:paraId="42ED6661" w14:textId="39DEB6AA" w:rsidR="0084346A" w:rsidRDefault="0084346A" w:rsidP="0084346A">
      <w:pPr>
        <w:jc w:val="center"/>
        <w:rPr>
          <w:sz w:val="22"/>
          <w:lang w:val="en-GB"/>
        </w:rPr>
      </w:pPr>
      <w:r>
        <w:rPr>
          <w:noProof/>
          <w:sz w:val="22"/>
        </w:rPr>
        <w:drawing>
          <wp:inline distT="0" distB="0" distL="0" distR="0" wp14:anchorId="30127126" wp14:editId="3AE7A276">
            <wp:extent cx="3111500" cy="486274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ing_struc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3111500" cy="486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3C93F" w14:textId="77777777" w:rsidR="0084346A" w:rsidRDefault="0084346A" w:rsidP="007C6F43">
      <w:pPr>
        <w:rPr>
          <w:sz w:val="22"/>
          <w:lang w:val="en-GB"/>
        </w:rPr>
      </w:pPr>
    </w:p>
    <w:p w14:paraId="7EAA1A54" w14:textId="34E3BA8A" w:rsidR="00FB5A68" w:rsidRDefault="00D92958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</w:t>
      </w:r>
      <w:r w:rsidR="00EA1668">
        <w:rPr>
          <w:sz w:val="22"/>
          <w:lang w:val="en-GB"/>
        </w:rPr>
        <w:t>two classes discussed in this document refer to the highlighted elements and make queries to control the presence of payments or to retrieve the status of a billing account (balance and open orders) on the DB.</w:t>
      </w:r>
    </w:p>
    <w:p w14:paraId="68B9A8BD" w14:textId="4AD875FD" w:rsidR="00B224EB" w:rsidRDefault="00B224EB" w:rsidP="007C6F43">
      <w:pPr>
        <w:rPr>
          <w:sz w:val="22"/>
          <w:lang w:val="en-GB"/>
        </w:rPr>
      </w:pPr>
      <w:r>
        <w:rPr>
          <w:sz w:val="22"/>
          <w:lang w:val="en-GB"/>
        </w:rPr>
        <w:t xml:space="preserve">The classes used for building the queries are contained in the package </w:t>
      </w:r>
      <w:proofErr w:type="spellStart"/>
      <w:r w:rsidRPr="00924B51">
        <w:rPr>
          <w:i/>
          <w:sz w:val="22"/>
          <w:lang w:val="en-US"/>
          <w:rPrChange w:id="15" w:author="Tinti Erica" w:date="2017-02-05T15:17:00Z">
            <w:rPr>
              <w:i/>
              <w:sz w:val="22"/>
            </w:rPr>
          </w:rPrChange>
        </w:rPr>
        <w:t>org.apache.ofbiz.entity</w:t>
      </w:r>
      <w:proofErr w:type="spellEnd"/>
      <w:r w:rsidRPr="00924B51">
        <w:rPr>
          <w:sz w:val="22"/>
          <w:lang w:val="en-US"/>
          <w:rPrChange w:id="16" w:author="Tinti Erica" w:date="2017-02-05T15:17:00Z">
            <w:rPr>
              <w:sz w:val="22"/>
            </w:rPr>
          </w:rPrChange>
        </w:rPr>
        <w:t>.</w:t>
      </w:r>
    </w:p>
    <w:p w14:paraId="087AEF6F" w14:textId="051C6B0B" w:rsidR="00684DB1" w:rsidRDefault="00684DB1" w:rsidP="00A30E0C">
      <w:pPr>
        <w:spacing w:after="120"/>
        <w:ind w:left="0" w:right="2183" w:firstLine="0"/>
        <w:rPr>
          <w:sz w:val="22"/>
          <w:lang w:val="en-GB"/>
        </w:rPr>
      </w:pPr>
    </w:p>
    <w:p w14:paraId="5F1F4D5E" w14:textId="77777777" w:rsidR="00A30E0C" w:rsidRDefault="00A30E0C" w:rsidP="00A30E0C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4EE7EE88" w14:textId="42FE8470" w:rsidR="00A30E0C" w:rsidRPr="00C80FDB" w:rsidRDefault="00086237" w:rsidP="00C80FDB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17" w:name="_Toc474064151"/>
      <w:r w:rsidRPr="00C80FDB">
        <w:rPr>
          <w:sz w:val="32"/>
          <w:lang w:val="en-GB"/>
        </w:rPr>
        <w:lastRenderedPageBreak/>
        <w:t>List of Issues</w:t>
      </w:r>
      <w:bookmarkEnd w:id="17"/>
    </w:p>
    <w:p w14:paraId="5F24FC26" w14:textId="0C60D4DC" w:rsidR="00014A34" w:rsidRDefault="00014A34" w:rsidP="00A30E0C">
      <w:pPr>
        <w:spacing w:after="120"/>
        <w:rPr>
          <w:sz w:val="22"/>
          <w:lang w:val="en-GB"/>
        </w:rPr>
      </w:pPr>
    </w:p>
    <w:p w14:paraId="79D2B1F1" w14:textId="5D0E55AF" w:rsidR="00014A34" w:rsidRPr="00C80FDB" w:rsidRDefault="00C80FDB" w:rsidP="00C80FDB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8" w:name="_Toc474064152"/>
      <w:r w:rsidR="001557E1">
        <w:rPr>
          <w:sz w:val="28"/>
          <w:lang w:val="en-GB"/>
        </w:rPr>
        <w:t>Naming C</w:t>
      </w:r>
      <w:r w:rsidR="00014A34" w:rsidRPr="00C80FDB">
        <w:rPr>
          <w:sz w:val="28"/>
          <w:lang w:val="en-GB"/>
        </w:rPr>
        <w:t>onventions</w:t>
      </w:r>
      <w:bookmarkEnd w:id="18"/>
    </w:p>
    <w:p w14:paraId="72FB88AE" w14:textId="5892A71A" w:rsidR="001557E1" w:rsidRPr="0048228F" w:rsidRDefault="0048228F" w:rsidP="001557E1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2A466FE8" w14:textId="0EA5986C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67: String </w:t>
      </w:r>
      <w:proofErr w:type="spellStart"/>
      <w:r w:rsidRPr="001557E1">
        <w:rPr>
          <w:sz w:val="22"/>
          <w:lang w:val="en-GB"/>
        </w:rPr>
        <w:t>currencyUomId</w:t>
      </w:r>
      <w:proofErr w:type="spellEnd"/>
      <w:r w:rsidRPr="001557E1">
        <w:rPr>
          <w:sz w:val="22"/>
          <w:lang w:val="en-GB"/>
        </w:rPr>
        <w:t xml:space="preserve"> may be not clear enough</w:t>
      </w:r>
      <w:r w:rsidR="0048228F">
        <w:rPr>
          <w:sz w:val="22"/>
          <w:lang w:val="en-GB"/>
        </w:rPr>
        <w:t>.</w:t>
      </w:r>
    </w:p>
    <w:p w14:paraId="4C2CE91F" w14:textId="532A3DC0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85: </w:t>
      </w:r>
      <w:proofErr w:type="spellStart"/>
      <w:r w:rsidRPr="001557E1">
        <w:rPr>
          <w:sz w:val="22"/>
          <w:lang w:val="en-GB"/>
        </w:rPr>
        <w:t>billingAccountVO</w:t>
      </w:r>
      <w:proofErr w:type="spellEnd"/>
      <w:r w:rsidRPr="001557E1">
        <w:rPr>
          <w:sz w:val="22"/>
          <w:lang w:val="en-GB"/>
        </w:rPr>
        <w:t xml:space="preserve"> variable has a name not clear</w:t>
      </w:r>
      <w:r w:rsidR="0048228F">
        <w:rPr>
          <w:sz w:val="22"/>
          <w:lang w:val="en-GB"/>
        </w:rPr>
        <w:t>.</w:t>
      </w:r>
    </w:p>
    <w:p w14:paraId="0A4DD1A6" w14:textId="21E42F22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88: </w:t>
      </w:r>
      <w:proofErr w:type="spellStart"/>
      <w:r w:rsidRPr="001557E1">
        <w:rPr>
          <w:sz w:val="22"/>
          <w:lang w:val="en-GB"/>
        </w:rPr>
        <w:t>thruDate</w:t>
      </w:r>
      <w:proofErr w:type="spellEnd"/>
      <w:r w:rsidRPr="001557E1">
        <w:rPr>
          <w:sz w:val="22"/>
          <w:lang w:val="en-GB"/>
        </w:rPr>
        <w:t xml:space="preserve"> not clear the meaning of "thru"</w:t>
      </w:r>
      <w:r w:rsidR="0048228F">
        <w:rPr>
          <w:sz w:val="22"/>
          <w:lang w:val="en-GB"/>
        </w:rPr>
        <w:t>.</w:t>
      </w:r>
    </w:p>
    <w:p w14:paraId="36B31362" w14:textId="6F85EFAE" w:rsid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156: </w:t>
      </w:r>
      <w:proofErr w:type="spellStart"/>
      <w:r w:rsidRPr="001557E1">
        <w:rPr>
          <w:sz w:val="22"/>
          <w:lang w:val="en-GB"/>
        </w:rPr>
        <w:t>pAi</w:t>
      </w:r>
      <w:proofErr w:type="spellEnd"/>
      <w:r w:rsidRPr="001557E1">
        <w:rPr>
          <w:sz w:val="22"/>
          <w:lang w:val="en-GB"/>
        </w:rPr>
        <w:t xml:space="preserve"> stands for </w:t>
      </w:r>
      <w:proofErr w:type="spellStart"/>
      <w:r w:rsidRPr="001557E1">
        <w:rPr>
          <w:sz w:val="22"/>
          <w:lang w:val="en-GB"/>
        </w:rPr>
        <w:t>paymentApplicationIterator</w:t>
      </w:r>
      <w:proofErr w:type="spellEnd"/>
      <w:r w:rsidRPr="001557E1">
        <w:rPr>
          <w:sz w:val="22"/>
          <w:lang w:val="en-GB"/>
        </w:rPr>
        <w:t xml:space="preserve"> but not clear</w:t>
      </w:r>
      <w:r w:rsidR="0048228F">
        <w:rPr>
          <w:sz w:val="22"/>
          <w:lang w:val="en-GB"/>
        </w:rPr>
        <w:t>.</w:t>
      </w:r>
    </w:p>
    <w:p w14:paraId="0048DB54" w14:textId="4119732C" w:rsidR="00265215" w:rsidRPr="00924B51" w:rsidRDefault="00265215" w:rsidP="00265215">
      <w:pPr>
        <w:spacing w:after="120"/>
        <w:rPr>
          <w:sz w:val="22"/>
          <w:lang w:val="en-US"/>
          <w:rPrChange w:id="19" w:author="Tinti Erica" w:date="2017-02-05T15:17:00Z">
            <w:rPr>
              <w:sz w:val="22"/>
            </w:rPr>
          </w:rPrChange>
        </w:rPr>
      </w:pPr>
      <w:r>
        <w:rPr>
          <w:sz w:val="22"/>
          <w:lang w:val="en-GB"/>
        </w:rPr>
        <w:t xml:space="preserve">Line 180: </w:t>
      </w:r>
      <w:proofErr w:type="spellStart"/>
      <w:proofErr w:type="gramStart"/>
      <w:r w:rsidRPr="00924B51">
        <w:rPr>
          <w:sz w:val="22"/>
          <w:lang w:val="en-US"/>
          <w:rPrChange w:id="20" w:author="Tinti Erica" w:date="2017-02-05T15:17:00Z">
            <w:rPr>
              <w:sz w:val="22"/>
            </w:rPr>
          </w:rPrChange>
        </w:rPr>
        <w:t>availableToCapture</w:t>
      </w:r>
      <w:proofErr w:type="spellEnd"/>
      <w:r w:rsidRPr="00924B51">
        <w:rPr>
          <w:sz w:val="22"/>
          <w:lang w:val="en-US"/>
          <w:rPrChange w:id="21" w:author="Tinti Erica" w:date="2017-02-05T15:17:00Z">
            <w:rPr>
              <w:sz w:val="22"/>
            </w:rPr>
          </w:rPrChange>
        </w:rPr>
        <w:t>(</w:t>
      </w:r>
      <w:proofErr w:type="gramEnd"/>
      <w:r w:rsidRPr="00924B51">
        <w:rPr>
          <w:sz w:val="22"/>
          <w:lang w:val="en-US"/>
          <w:rPrChange w:id="22" w:author="Tinti Erica" w:date="2017-02-05T15:17:00Z">
            <w:rPr>
              <w:sz w:val="22"/>
            </w:rPr>
          </w:rPrChange>
        </w:rPr>
        <w:t>) method name could be more meaningful.</w:t>
      </w:r>
    </w:p>
    <w:p w14:paraId="79B7B3BD" w14:textId="18044041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>Line 230: variable delegator may be not clear enough</w:t>
      </w:r>
      <w:r w:rsidR="0048228F">
        <w:rPr>
          <w:sz w:val="22"/>
          <w:lang w:val="en-GB"/>
        </w:rPr>
        <w:t>.</w:t>
      </w:r>
    </w:p>
    <w:p w14:paraId="5A31737E" w14:textId="530F1D35" w:rsidR="00291AD8" w:rsidRPr="00291AD8" w:rsidRDefault="00291AD8" w:rsidP="00291AD8">
      <w:pPr>
        <w:spacing w:after="120"/>
        <w:rPr>
          <w:sz w:val="22"/>
          <w:lang w:val="en-GB"/>
        </w:rPr>
      </w:pPr>
      <w:r w:rsidRPr="00291AD8">
        <w:rPr>
          <w:sz w:val="22"/>
          <w:lang w:val="en-GB"/>
        </w:rPr>
        <w:t xml:space="preserve">Line 262: </w:t>
      </w:r>
      <w:proofErr w:type="spellStart"/>
      <w:r w:rsidRPr="00291AD8">
        <w:rPr>
          <w:sz w:val="22"/>
          <w:lang w:val="en-GB"/>
        </w:rPr>
        <w:t>actualCurrencyUomId</w:t>
      </w:r>
      <w:proofErr w:type="spellEnd"/>
      <w:r w:rsidRPr="00291AD8">
        <w:rPr>
          <w:sz w:val="22"/>
          <w:lang w:val="en-GB"/>
        </w:rPr>
        <w:t xml:space="preserve"> variable has a name not clear</w:t>
      </w:r>
      <w:r w:rsidR="0048228F">
        <w:rPr>
          <w:sz w:val="22"/>
          <w:lang w:val="en-GB"/>
        </w:rPr>
        <w:t>.</w:t>
      </w:r>
    </w:p>
    <w:p w14:paraId="0AC60F48" w14:textId="46F4DBF0" w:rsidR="00014A34" w:rsidRDefault="00014A34" w:rsidP="0048228F">
      <w:pPr>
        <w:spacing w:after="120"/>
        <w:ind w:left="0" w:firstLine="0"/>
        <w:rPr>
          <w:sz w:val="22"/>
          <w:lang w:val="en-GB"/>
        </w:rPr>
      </w:pPr>
    </w:p>
    <w:p w14:paraId="422B7971" w14:textId="7B1BA025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 180: method </w:t>
      </w:r>
      <w:proofErr w:type="spellStart"/>
      <w:r w:rsidRPr="001557E1">
        <w:rPr>
          <w:sz w:val="22"/>
          <w:lang w:val="en-GB"/>
        </w:rPr>
        <w:t>availableToCapture</w:t>
      </w:r>
      <w:proofErr w:type="spellEnd"/>
      <w:r w:rsidRPr="001557E1">
        <w:rPr>
          <w:sz w:val="22"/>
          <w:lang w:val="en-GB"/>
        </w:rPr>
        <w:t>() has not a verb as a name.</w:t>
      </w:r>
    </w:p>
    <w:p w14:paraId="32FB40F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C542635" w14:textId="77777777" w:rsidR="001557E1" w:rsidRPr="001557E1" w:rsidRDefault="001557E1" w:rsidP="001557E1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Lines 54-55: declared constants are not all uppercase.</w:t>
      </w:r>
    </w:p>
    <w:p w14:paraId="527E2A73" w14:textId="4550EC84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3688C411" w14:textId="77777777" w:rsidR="0085445B" w:rsidRPr="0048228F" w:rsidRDefault="0085445B" w:rsidP="008544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7089EEC5" w14:textId="35A9D554" w:rsidR="0085445B" w:rsidRPr="001557E1" w:rsidRDefault="0085445B" w:rsidP="008544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Lines 50-52</w:t>
      </w:r>
      <w:r w:rsidRPr="001557E1">
        <w:rPr>
          <w:sz w:val="22"/>
          <w:lang w:val="en-GB"/>
        </w:rPr>
        <w:t xml:space="preserve">: declared constants are </w:t>
      </w:r>
      <w:r>
        <w:rPr>
          <w:sz w:val="22"/>
          <w:lang w:val="en-GB"/>
        </w:rPr>
        <w:t>lowercase, instead of being uppercase.</w:t>
      </w:r>
    </w:p>
    <w:p w14:paraId="10E91443" w14:textId="77777777" w:rsidR="0085445B" w:rsidRDefault="0085445B" w:rsidP="0048228F">
      <w:pPr>
        <w:spacing w:after="120"/>
        <w:ind w:left="0" w:firstLine="0"/>
        <w:rPr>
          <w:sz w:val="22"/>
          <w:lang w:val="en-GB"/>
        </w:rPr>
      </w:pPr>
    </w:p>
    <w:p w14:paraId="33A239DA" w14:textId="6AB76B8F" w:rsidR="00086237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3" w:name="_Toc474064153"/>
      <w:r w:rsidR="00C3522F" w:rsidRPr="001557E1">
        <w:rPr>
          <w:sz w:val="28"/>
          <w:lang w:val="en-GB"/>
        </w:rPr>
        <w:t>Indention</w:t>
      </w:r>
      <w:bookmarkEnd w:id="23"/>
    </w:p>
    <w:p w14:paraId="41FB1B65" w14:textId="77777777" w:rsidR="00265215" w:rsidRPr="0048228F" w:rsidRDefault="00265215" w:rsidP="00265215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0822F96D" w14:textId="77777777" w:rsidR="0019757D" w:rsidRDefault="0019757D" w:rsidP="0019757D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0DFCD1E7" w14:textId="259918E3" w:rsidR="001557E1" w:rsidRDefault="001557E1" w:rsidP="0048228F">
      <w:pPr>
        <w:spacing w:after="120"/>
        <w:ind w:left="0" w:firstLine="0"/>
        <w:rPr>
          <w:sz w:val="22"/>
          <w:lang w:val="en-GB"/>
        </w:rPr>
      </w:pPr>
    </w:p>
    <w:p w14:paraId="78561588" w14:textId="6848060D" w:rsidR="00C3522F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4" w:name="_Toc474064154"/>
      <w:r w:rsidRPr="001557E1">
        <w:rPr>
          <w:sz w:val="28"/>
          <w:lang w:val="en-GB"/>
        </w:rPr>
        <w:t>Braces</w:t>
      </w:r>
      <w:bookmarkEnd w:id="24"/>
    </w:p>
    <w:p w14:paraId="511FD193" w14:textId="0D81F98D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55510F22" w14:textId="68B889B3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64: the if condition has only one statement without braces.</w:t>
      </w:r>
    </w:p>
    <w:p w14:paraId="0A87813B" w14:textId="77777777" w:rsidR="0048228F" w:rsidRDefault="0048228F" w:rsidP="00291AD8">
      <w:pPr>
        <w:spacing w:after="120"/>
        <w:rPr>
          <w:sz w:val="22"/>
          <w:lang w:val="en-GB"/>
        </w:rPr>
      </w:pPr>
    </w:p>
    <w:p w14:paraId="30F8311A" w14:textId="6FA53DA7" w:rsidR="0048228F" w:rsidRPr="0048228F" w:rsidRDefault="0048228F" w:rsidP="00291AD8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51608706" w14:textId="7EE930E1" w:rsidR="0048228F" w:rsidRDefault="0048228F" w:rsidP="0048228F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>Line 6</w:t>
      </w:r>
      <w:r>
        <w:rPr>
          <w:sz w:val="22"/>
          <w:lang w:val="en-GB"/>
        </w:rPr>
        <w:t>6</w:t>
      </w:r>
      <w:r w:rsidRPr="001557E1">
        <w:rPr>
          <w:sz w:val="22"/>
          <w:lang w:val="en-GB"/>
        </w:rPr>
        <w:t>: the if condition has only one statement without braces.</w:t>
      </w:r>
    </w:p>
    <w:p w14:paraId="571DFB96" w14:textId="4159CA41" w:rsidR="001557E1" w:rsidRDefault="001557E1" w:rsidP="00A30E0C">
      <w:pPr>
        <w:spacing w:after="120"/>
        <w:rPr>
          <w:sz w:val="22"/>
          <w:lang w:val="en-GB"/>
        </w:rPr>
      </w:pPr>
    </w:p>
    <w:p w14:paraId="335DDB96" w14:textId="6E7EA942" w:rsidR="001557E1" w:rsidRDefault="001557E1" w:rsidP="00A30E0C">
      <w:pPr>
        <w:spacing w:after="120"/>
        <w:rPr>
          <w:sz w:val="22"/>
          <w:lang w:val="en-GB"/>
        </w:rPr>
      </w:pPr>
    </w:p>
    <w:p w14:paraId="1960910F" w14:textId="02BB4D78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5" w:name="_Toc474064155"/>
      <w:r w:rsidRPr="001557E1">
        <w:rPr>
          <w:sz w:val="28"/>
          <w:lang w:val="en-GB"/>
        </w:rPr>
        <w:t>File Organization</w:t>
      </w:r>
      <w:bookmarkEnd w:id="25"/>
    </w:p>
    <w:p w14:paraId="70776237" w14:textId="1BE5EE1C" w:rsidR="00EE3E2B" w:rsidRDefault="00EE3E2B" w:rsidP="0048228F">
      <w:pPr>
        <w:spacing w:after="120"/>
        <w:rPr>
          <w:sz w:val="22"/>
          <w:lang w:val="en-GB"/>
        </w:rPr>
      </w:pPr>
      <w:r w:rsidRPr="00EE3E2B">
        <w:rPr>
          <w:sz w:val="22"/>
          <w:lang w:val="en-GB"/>
        </w:rPr>
        <w:t>T</w:t>
      </w:r>
      <w:r>
        <w:rPr>
          <w:sz w:val="22"/>
          <w:lang w:val="en-GB"/>
        </w:rPr>
        <w:t xml:space="preserve">he only problems reported here concern line length. </w:t>
      </w:r>
      <w:r w:rsidRPr="00B014F6">
        <w:rPr>
          <w:sz w:val="22"/>
          <w:highlight w:val="yellow"/>
          <w:lang w:val="en-GB"/>
        </w:rPr>
        <w:t>A possible solution is breaking the lines after commas or when a method call takes place.</w:t>
      </w:r>
    </w:p>
    <w:p w14:paraId="1B30891A" w14:textId="77777777" w:rsidR="00EE3E2B" w:rsidRPr="00EE3E2B" w:rsidRDefault="00EE3E2B" w:rsidP="0048228F">
      <w:pPr>
        <w:spacing w:after="120"/>
        <w:rPr>
          <w:sz w:val="22"/>
          <w:lang w:val="en-GB"/>
        </w:rPr>
      </w:pPr>
    </w:p>
    <w:p w14:paraId="7F5727B2" w14:textId="44DD14E5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373EFC40" w14:textId="39A08FFC" w:rsidR="001557E1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 w:rsidR="0048228F">
        <w:rPr>
          <w:sz w:val="22"/>
          <w:lang w:val="en-GB"/>
        </w:rPr>
        <w:t>67-</w:t>
      </w:r>
      <w:r w:rsidRPr="001557E1">
        <w:rPr>
          <w:sz w:val="22"/>
          <w:lang w:val="en-GB"/>
        </w:rPr>
        <w:t xml:space="preserve">68, 70-71, 73, 75, 77-79, 85, 88-89, 91-92, 94-95, 98, 103, 111, 113-116, 121-122, 127-130, 133, 138-139, 144-145, 151, 154-156, 158, 161-162, 175, 180-181, 187, 194, 196, 198, 202-205, 210, 212, 216-218: limit of 80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5FC07782" w14:textId="77777777" w:rsidR="0048228F" w:rsidRPr="00291AD8" w:rsidRDefault="0048228F" w:rsidP="00291AD8">
      <w:pPr>
        <w:spacing w:after="120"/>
        <w:rPr>
          <w:sz w:val="22"/>
          <w:lang w:val="en-GB"/>
        </w:rPr>
      </w:pPr>
    </w:p>
    <w:p w14:paraId="4D66EF56" w14:textId="3F4BC260" w:rsidR="001557E1" w:rsidRPr="00291AD8" w:rsidRDefault="001557E1" w:rsidP="00291AD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67, 70, 71, 73, 111, 121-122, 127, 130, 138-139, 144, 151, 154-155, 162, 175, 181, 187, 194, 218: limit of 120 </w:t>
      </w:r>
      <w:r w:rsidR="0048228F"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3F4CF917" w14:textId="36597000" w:rsidR="001557E1" w:rsidRDefault="001557E1" w:rsidP="00A30E0C">
      <w:pPr>
        <w:spacing w:after="120"/>
        <w:rPr>
          <w:sz w:val="22"/>
          <w:lang w:val="en-GB"/>
        </w:rPr>
      </w:pPr>
    </w:p>
    <w:p w14:paraId="29886307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09434C78" w14:textId="2824685D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51-52, 57, 61-62, 64, 66, 69, 73-90, 99, 128-132, 159, 161, 163, 165, 176, 180-181, 184, 191, 193, 214, 225, 229, 231, 236, 242, 252, 256, 259-263, 274, 283, 285, 288, 293-294, 296-297, 300-305, 308, 319, 324-326, 328, 331, 335, 337, 342, 348, 350</w:t>
      </w:r>
      <w:r w:rsidRPr="001557E1">
        <w:rPr>
          <w:sz w:val="22"/>
          <w:lang w:val="en-GB"/>
        </w:rPr>
        <w:t xml:space="preserve">: limit of 80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07DEB432" w14:textId="7A78E9E0" w:rsidR="0048228F" w:rsidRDefault="0048228F" w:rsidP="00A30E0C">
      <w:pPr>
        <w:spacing w:after="120"/>
        <w:rPr>
          <w:sz w:val="22"/>
          <w:lang w:val="en-GB"/>
        </w:rPr>
      </w:pPr>
    </w:p>
    <w:p w14:paraId="0BB13D06" w14:textId="17F52A1C" w:rsidR="00FB26B8" w:rsidRDefault="00FB26B8" w:rsidP="00FB26B8">
      <w:pPr>
        <w:spacing w:after="120"/>
        <w:rPr>
          <w:sz w:val="22"/>
          <w:lang w:val="en-GB"/>
        </w:rPr>
      </w:pPr>
      <w:r w:rsidRPr="001557E1">
        <w:rPr>
          <w:sz w:val="22"/>
          <w:lang w:val="en-GB"/>
        </w:rPr>
        <w:t xml:space="preserve">Lines </w:t>
      </w:r>
      <w:r>
        <w:rPr>
          <w:sz w:val="22"/>
          <w:lang w:val="en-GB"/>
        </w:rPr>
        <w:t>61, 64, 128-132, 159, 161, 163, 165, 181, 191, 193, 256, 260, 263, 297, 302, 305, 326, 350</w:t>
      </w:r>
      <w:r w:rsidRPr="001557E1">
        <w:rPr>
          <w:sz w:val="22"/>
          <w:lang w:val="en-GB"/>
        </w:rPr>
        <w:t xml:space="preserve">: limit of 120 </w:t>
      </w:r>
      <w:r>
        <w:rPr>
          <w:sz w:val="22"/>
          <w:lang w:val="en-GB"/>
        </w:rPr>
        <w:t xml:space="preserve">characters is </w:t>
      </w:r>
      <w:r w:rsidRPr="001557E1">
        <w:rPr>
          <w:sz w:val="22"/>
          <w:lang w:val="en-GB"/>
        </w:rPr>
        <w:t>exceeded.</w:t>
      </w:r>
    </w:p>
    <w:p w14:paraId="1FEEE01D" w14:textId="77777777" w:rsidR="00FB26B8" w:rsidRDefault="00FB26B8" w:rsidP="00A30E0C">
      <w:pPr>
        <w:spacing w:after="120"/>
        <w:rPr>
          <w:sz w:val="22"/>
          <w:lang w:val="en-GB"/>
        </w:rPr>
      </w:pPr>
    </w:p>
    <w:p w14:paraId="280DEE02" w14:textId="5D2F0E36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6" w:name="_Toc474064156"/>
      <w:r w:rsidRPr="001557E1">
        <w:rPr>
          <w:sz w:val="28"/>
          <w:lang w:val="en-GB"/>
        </w:rPr>
        <w:t>Wrapping Lines</w:t>
      </w:r>
      <w:bookmarkEnd w:id="26"/>
    </w:p>
    <w:p w14:paraId="38B9F1EF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1228A66C" w14:textId="77777777" w:rsidR="002A51A0" w:rsidRDefault="002A51A0" w:rsidP="002A51A0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660ECCC2" w14:textId="18C42532" w:rsidR="001557E1" w:rsidRDefault="001557E1" w:rsidP="00A30E0C">
      <w:pPr>
        <w:spacing w:after="120"/>
        <w:rPr>
          <w:sz w:val="22"/>
          <w:lang w:val="en-GB"/>
        </w:rPr>
      </w:pPr>
    </w:p>
    <w:p w14:paraId="1C16B36B" w14:textId="00FD0AB4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7" w:name="_Toc474064157"/>
      <w:r w:rsidRPr="001557E1">
        <w:rPr>
          <w:sz w:val="28"/>
          <w:lang w:val="en-GB"/>
        </w:rPr>
        <w:t>Comments</w:t>
      </w:r>
      <w:bookmarkEnd w:id="27"/>
    </w:p>
    <w:p w14:paraId="68762FBF" w14:textId="3F0D87E6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0569356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2136E556" w14:textId="3380F758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8" w:name="_Toc474064158"/>
      <w:r w:rsidRPr="001557E1">
        <w:rPr>
          <w:sz w:val="28"/>
          <w:lang w:val="en-GB"/>
        </w:rPr>
        <w:t>Java Source Files</w:t>
      </w:r>
      <w:bookmarkEnd w:id="28"/>
    </w:p>
    <w:p w14:paraId="4393E860" w14:textId="55F8E76E" w:rsidR="001557E1" w:rsidRDefault="001557E1" w:rsidP="00A30E0C">
      <w:pPr>
        <w:spacing w:after="120"/>
        <w:rPr>
          <w:sz w:val="22"/>
          <w:lang w:val="en-GB"/>
        </w:rPr>
      </w:pPr>
    </w:p>
    <w:p w14:paraId="48D35568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5A92317" w14:textId="5C761447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9" w:name="_Toc474064159"/>
      <w:r w:rsidRPr="001557E1">
        <w:rPr>
          <w:sz w:val="28"/>
          <w:lang w:val="en-GB"/>
        </w:rPr>
        <w:t>Package and Import Statements</w:t>
      </w:r>
      <w:bookmarkEnd w:id="29"/>
    </w:p>
    <w:p w14:paraId="3FF07F01" w14:textId="560AB4A7" w:rsidR="001557E1" w:rsidRDefault="00265215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51221C29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7BD2545" w14:textId="7EA61BB8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0" w:name="_Toc474064160"/>
      <w:r w:rsidRPr="001557E1">
        <w:rPr>
          <w:sz w:val="28"/>
          <w:lang w:val="en-GB"/>
        </w:rPr>
        <w:t>Class and Interface Declaration</w:t>
      </w:r>
      <w:bookmarkEnd w:id="30"/>
    </w:p>
    <w:p w14:paraId="2F9E9DBA" w14:textId="77777777" w:rsidR="0048228F" w:rsidRPr="0048228F" w:rsidRDefault="0048228F" w:rsidP="0048228F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BillingAccountWorker</w:t>
      </w:r>
      <w:proofErr w:type="spellEnd"/>
    </w:p>
    <w:p w14:paraId="41720748" w14:textId="449A4003" w:rsidR="001557E1" w:rsidRPr="00291AD8" w:rsidRDefault="00EE3E2B" w:rsidP="00291AD8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Line 59: </w:t>
      </w:r>
      <w:r w:rsidR="001557E1" w:rsidRPr="001557E1">
        <w:rPr>
          <w:sz w:val="22"/>
          <w:lang w:val="en-GB"/>
        </w:rPr>
        <w:t>package variables are declared after private class variables (lines 57-58)</w:t>
      </w:r>
    </w:p>
    <w:p w14:paraId="7F938958" w14:textId="2DCE5C27" w:rsidR="001557E1" w:rsidRDefault="001557E1" w:rsidP="00A30E0C">
      <w:pPr>
        <w:spacing w:after="120"/>
        <w:rPr>
          <w:sz w:val="22"/>
          <w:lang w:val="en-GB"/>
        </w:rPr>
      </w:pPr>
    </w:p>
    <w:p w14:paraId="60B220C7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5B58F3B5" w14:textId="24547844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31" w:name="_Toc474064161"/>
      <w:r w:rsidRPr="001557E1">
        <w:rPr>
          <w:sz w:val="28"/>
          <w:lang w:val="en-GB"/>
        </w:rPr>
        <w:t>Initialization and Declarations</w:t>
      </w:r>
      <w:bookmarkEnd w:id="31"/>
    </w:p>
    <w:p w14:paraId="57968698" w14:textId="6476621F" w:rsidR="001557E1" w:rsidRPr="002C1FEA" w:rsidRDefault="00924B51" w:rsidP="00A30E0C">
      <w:pPr>
        <w:spacing w:after="120"/>
        <w:rPr>
          <w:ins w:id="32" w:author="Tinti Erica" w:date="2017-02-05T15:19:00Z"/>
          <w:b/>
          <w:sz w:val="22"/>
          <w:lang w:val="en-GB"/>
          <w:rPrChange w:id="33" w:author="Tinti Erica" w:date="2017-02-05T16:26:00Z">
            <w:rPr>
              <w:ins w:id="34" w:author="Tinti Erica" w:date="2017-02-05T15:19:00Z"/>
              <w:sz w:val="22"/>
              <w:lang w:val="en-GB"/>
            </w:rPr>
          </w:rPrChange>
        </w:rPr>
      </w:pPr>
      <w:proofErr w:type="spellStart"/>
      <w:ins w:id="35" w:author="Tinti Erica" w:date="2017-02-05T15:19:00Z">
        <w:r w:rsidRPr="002C1FEA">
          <w:rPr>
            <w:b/>
            <w:sz w:val="22"/>
            <w:lang w:val="en-GB"/>
            <w:rPrChange w:id="36" w:author="Tinti Erica" w:date="2017-02-05T16:26:00Z">
              <w:rPr>
                <w:sz w:val="22"/>
                <w:lang w:val="en-GB"/>
              </w:rPr>
            </w:rPrChange>
          </w:rPr>
          <w:t>BillingAccountWorker</w:t>
        </w:r>
        <w:proofErr w:type="spellEnd"/>
      </w:ins>
    </w:p>
    <w:p w14:paraId="2C9F314E" w14:textId="69107776" w:rsidR="00924B51" w:rsidRDefault="00924B51" w:rsidP="00A30E0C">
      <w:pPr>
        <w:spacing w:after="120"/>
        <w:rPr>
          <w:ins w:id="37" w:author="Tinti Erica" w:date="2017-02-05T15:20:00Z"/>
          <w:sz w:val="22"/>
          <w:lang w:val="en-GB"/>
        </w:rPr>
      </w:pPr>
      <w:ins w:id="38" w:author="Tinti Erica" w:date="2017-02-05T15:19:00Z">
        <w:r>
          <w:rPr>
            <w:sz w:val="22"/>
            <w:lang w:val="en-GB"/>
          </w:rPr>
          <w:t xml:space="preserve">Line 127: </w:t>
        </w:r>
      </w:ins>
      <w:ins w:id="39" w:author="Tinti Erica" w:date="2017-02-05T15:20:00Z">
        <w:r>
          <w:rPr>
            <w:sz w:val="22"/>
            <w:lang w:val="en-GB"/>
          </w:rPr>
          <w:t xml:space="preserve">method </w:t>
        </w:r>
      </w:ins>
      <w:ins w:id="40" w:author="Tinti Erica" w:date="2017-02-05T15:19:00Z">
        <w:r>
          <w:rPr>
            <w:sz w:val="22"/>
            <w:lang w:val="en-GB"/>
          </w:rPr>
          <w:t xml:space="preserve">visibility </w:t>
        </w:r>
        <w:bookmarkStart w:id="41" w:name="_GoBack"/>
        <w:bookmarkEnd w:id="41"/>
        <w:r>
          <w:rPr>
            <w:sz w:val="22"/>
            <w:lang w:val="en-GB"/>
          </w:rPr>
          <w:t>could be private</w:t>
        </w:r>
      </w:ins>
    </w:p>
    <w:p w14:paraId="40BF2321" w14:textId="23439733" w:rsidR="00924B51" w:rsidRDefault="00924B51" w:rsidP="00A30E0C">
      <w:pPr>
        <w:spacing w:after="120"/>
        <w:rPr>
          <w:ins w:id="42" w:author="Tinti Erica" w:date="2017-02-05T15:20:00Z"/>
          <w:sz w:val="22"/>
          <w:lang w:val="en-GB"/>
        </w:rPr>
      </w:pPr>
      <w:ins w:id="43" w:author="Tinti Erica" w:date="2017-02-05T15:20:00Z">
        <w:r>
          <w:rPr>
            <w:sz w:val="22"/>
            <w:lang w:val="en-GB"/>
          </w:rPr>
          <w:t>Line 151: method visibility could be private</w:t>
        </w:r>
      </w:ins>
    </w:p>
    <w:p w14:paraId="2ED840A3" w14:textId="348F0813" w:rsidR="00924B51" w:rsidRDefault="00924B51" w:rsidP="00924B51">
      <w:pPr>
        <w:spacing w:after="120"/>
        <w:rPr>
          <w:sz w:val="22"/>
          <w:lang w:val="en-GB"/>
        </w:rPr>
      </w:pPr>
      <w:ins w:id="44" w:author="Tinti Erica" w:date="2017-02-05T15:21:00Z">
        <w:r>
          <w:rPr>
            <w:sz w:val="22"/>
            <w:lang w:val="en-GB"/>
          </w:rPr>
          <w:t>Line 180: method visibility could be private</w:t>
        </w:r>
      </w:ins>
    </w:p>
    <w:p w14:paraId="1F343B5D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DF43053" w14:textId="037D4E7D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45" w:name="_Toc474064162"/>
      <w:r w:rsidRPr="001557E1">
        <w:rPr>
          <w:sz w:val="28"/>
          <w:lang w:val="en-GB"/>
        </w:rPr>
        <w:t>Method Calls</w:t>
      </w:r>
      <w:bookmarkEnd w:id="45"/>
    </w:p>
    <w:p w14:paraId="7938B273" w14:textId="78DF9296" w:rsidR="001557E1" w:rsidRDefault="001557E1" w:rsidP="00A30E0C">
      <w:pPr>
        <w:spacing w:after="120"/>
        <w:rPr>
          <w:sz w:val="22"/>
          <w:lang w:val="en-GB"/>
        </w:rPr>
      </w:pPr>
    </w:p>
    <w:p w14:paraId="340776C2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E967B9" w14:textId="01E45A4E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46" w:name="_Toc474064163"/>
      <w:r w:rsidRPr="001557E1">
        <w:rPr>
          <w:sz w:val="28"/>
          <w:lang w:val="en-GB"/>
        </w:rPr>
        <w:lastRenderedPageBreak/>
        <w:t>Arrays</w:t>
      </w:r>
      <w:bookmarkEnd w:id="46"/>
    </w:p>
    <w:p w14:paraId="2B202F65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7155694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FBD66FB" w14:textId="359B2786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47" w:name="_Toc474064164"/>
      <w:r w:rsidRPr="001557E1">
        <w:rPr>
          <w:sz w:val="28"/>
          <w:lang w:val="en-GB"/>
        </w:rPr>
        <w:t>Object Comparison</w:t>
      </w:r>
      <w:bookmarkEnd w:id="47"/>
    </w:p>
    <w:p w14:paraId="163D864B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2D5A3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65E3BF3C" w14:textId="75B39F24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48" w:name="_Toc474064165"/>
      <w:r w:rsidRPr="001557E1">
        <w:rPr>
          <w:sz w:val="28"/>
          <w:lang w:val="en-GB"/>
        </w:rPr>
        <w:t>Output Format</w:t>
      </w:r>
      <w:bookmarkEnd w:id="48"/>
    </w:p>
    <w:p w14:paraId="18179D2C" w14:textId="77777777" w:rsidR="007E6F5B" w:rsidRPr="0048228F" w:rsidRDefault="007E6F5B" w:rsidP="007E6F5B">
      <w:pPr>
        <w:spacing w:after="120"/>
        <w:rPr>
          <w:b/>
          <w:sz w:val="22"/>
          <w:lang w:val="en-GB"/>
        </w:rPr>
      </w:pPr>
      <w:proofErr w:type="spellStart"/>
      <w:r w:rsidRPr="0048228F">
        <w:rPr>
          <w:b/>
          <w:sz w:val="22"/>
          <w:lang w:val="en-GB"/>
        </w:rPr>
        <w:t>PaymentWorker</w:t>
      </w:r>
      <w:proofErr w:type="spellEnd"/>
    </w:p>
    <w:p w14:paraId="46E1121B" w14:textId="0D509B34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</w:t>
      </w:r>
      <w:r>
        <w:rPr>
          <w:sz w:val="22"/>
          <w:lang w:val="en-GB"/>
        </w:rPr>
        <w:t>s</w:t>
      </w:r>
      <w:r w:rsidRPr="007E6F5B">
        <w:rPr>
          <w:sz w:val="22"/>
          <w:lang w:val="en-GB"/>
        </w:rPr>
        <w:t xml:space="preserve"> 238</w:t>
      </w:r>
      <w:r>
        <w:rPr>
          <w:sz w:val="22"/>
          <w:lang w:val="en-GB"/>
        </w:rPr>
        <w:t>, 268:</w:t>
      </w:r>
      <w:r w:rsidRPr="007E6F5B">
        <w:rPr>
          <w:sz w:val="22"/>
          <w:lang w:val="en-GB"/>
        </w:rPr>
        <w:t xml:space="preserve"> the message</w:t>
      </w:r>
      <w:r w:rsidR="00E05354">
        <w:rPr>
          <w:sz w:val="22"/>
          <w:lang w:val="en-GB"/>
        </w:rPr>
        <w:t xml:space="preserve"> </w:t>
      </w:r>
      <w:r w:rsidRPr="007E6F5B">
        <w:rPr>
          <w:sz w:val="22"/>
          <w:lang w:val="en-GB"/>
        </w:rPr>
        <w:t>"Problem getting Payment" is not clear</w:t>
      </w:r>
      <w:r w:rsidR="00E05354">
        <w:rPr>
          <w:sz w:val="22"/>
          <w:lang w:val="en-GB"/>
        </w:rPr>
        <w:t xml:space="preserve"> enough</w:t>
      </w:r>
      <w:r w:rsidRPr="007E6F5B">
        <w:rPr>
          <w:sz w:val="22"/>
          <w:lang w:val="en-GB"/>
        </w:rPr>
        <w:t xml:space="preserve"> for</w:t>
      </w:r>
      <w:r w:rsidR="00E05354">
        <w:rPr>
          <w:sz w:val="22"/>
          <w:lang w:val="en-GB"/>
        </w:rPr>
        <w:t xml:space="preserve"> the</w:t>
      </w:r>
      <w:r w:rsidRPr="007E6F5B">
        <w:rPr>
          <w:sz w:val="22"/>
          <w:lang w:val="en-GB"/>
        </w:rPr>
        <w:t xml:space="preserve"> user</w:t>
      </w:r>
      <w:r>
        <w:rPr>
          <w:sz w:val="22"/>
          <w:lang w:val="en-GB"/>
        </w:rPr>
        <w:t>.</w:t>
      </w:r>
    </w:p>
    <w:p w14:paraId="32EBF136" w14:textId="35438018" w:rsidR="007E6F5B" w:rsidRPr="007E6F5B" w:rsidRDefault="007E6F5B" w:rsidP="007E6F5B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L</w:t>
      </w:r>
      <w:r w:rsidRPr="007E6F5B">
        <w:rPr>
          <w:sz w:val="22"/>
          <w:lang w:val="en-GB"/>
        </w:rPr>
        <w:t>ine 337</w:t>
      </w:r>
      <w:r>
        <w:rPr>
          <w:sz w:val="22"/>
          <w:lang w:val="en-GB"/>
        </w:rPr>
        <w:t>:</w:t>
      </w:r>
      <w:r w:rsidRPr="007E6F5B">
        <w:rPr>
          <w:sz w:val="22"/>
          <w:lang w:val="en-GB"/>
        </w:rPr>
        <w:t xml:space="preserve"> the message "Null delegator is not allowed in this method" is not very clear</w:t>
      </w:r>
      <w:r>
        <w:rPr>
          <w:sz w:val="22"/>
          <w:lang w:val="en-GB"/>
        </w:rPr>
        <w:t>.</w:t>
      </w:r>
    </w:p>
    <w:p w14:paraId="286DEA3A" w14:textId="77777777" w:rsidR="007E6F5B" w:rsidRDefault="007E6F5B" w:rsidP="007E6F5B">
      <w:pPr>
        <w:spacing w:after="120"/>
        <w:rPr>
          <w:sz w:val="22"/>
          <w:lang w:val="en-GB"/>
        </w:rPr>
      </w:pPr>
    </w:p>
    <w:p w14:paraId="1649E1B7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098556C0" w14:textId="54C2072B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49" w:name="_Toc474064166"/>
      <w:r w:rsidRPr="001557E1">
        <w:rPr>
          <w:sz w:val="28"/>
          <w:lang w:val="en-GB"/>
        </w:rPr>
        <w:t xml:space="preserve">Computation, </w:t>
      </w:r>
      <w:r w:rsidR="00291AD8" w:rsidRPr="001557E1">
        <w:rPr>
          <w:sz w:val="28"/>
          <w:lang w:val="en-GB"/>
        </w:rPr>
        <w:t>Comparisons,</w:t>
      </w:r>
      <w:r w:rsidRPr="001557E1">
        <w:rPr>
          <w:sz w:val="28"/>
          <w:lang w:val="en-GB"/>
        </w:rPr>
        <w:t xml:space="preserve"> and Assignments</w:t>
      </w:r>
      <w:bookmarkEnd w:id="49"/>
    </w:p>
    <w:p w14:paraId="5C455AB2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432A8B5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663685" w14:textId="16CE3656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50" w:name="_Toc474064167"/>
      <w:r w:rsidRPr="001557E1">
        <w:rPr>
          <w:sz w:val="28"/>
          <w:lang w:val="en-GB"/>
        </w:rPr>
        <w:t>Exceptions</w:t>
      </w:r>
      <w:bookmarkEnd w:id="50"/>
    </w:p>
    <w:p w14:paraId="5ED88769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5DD216E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3FA0CC9E" w14:textId="77C62FBA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51" w:name="_Toc474064168"/>
      <w:r w:rsidRPr="001557E1">
        <w:rPr>
          <w:sz w:val="28"/>
          <w:lang w:val="en-GB"/>
        </w:rPr>
        <w:t>Flow of Control</w:t>
      </w:r>
      <w:bookmarkEnd w:id="51"/>
    </w:p>
    <w:p w14:paraId="15231AA1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49D26A50" w14:textId="77777777" w:rsidR="001557E1" w:rsidRDefault="001557E1" w:rsidP="00A30E0C">
      <w:pPr>
        <w:spacing w:after="120"/>
        <w:rPr>
          <w:sz w:val="22"/>
          <w:lang w:val="en-GB"/>
        </w:rPr>
      </w:pPr>
    </w:p>
    <w:p w14:paraId="44E2070F" w14:textId="5D2A68B0" w:rsidR="001557E1" w:rsidRPr="001557E1" w:rsidRDefault="001557E1" w:rsidP="001557E1">
      <w:pPr>
        <w:pStyle w:val="Heading2"/>
        <w:numPr>
          <w:ilvl w:val="1"/>
          <w:numId w:val="3"/>
        </w:numPr>
        <w:rPr>
          <w:sz w:val="28"/>
          <w:lang w:val="en-GB"/>
        </w:rPr>
      </w:pPr>
      <w:bookmarkStart w:id="52" w:name="_Toc474064169"/>
      <w:r w:rsidRPr="001557E1">
        <w:rPr>
          <w:sz w:val="28"/>
          <w:lang w:val="en-GB"/>
        </w:rPr>
        <w:t>Files</w:t>
      </w:r>
      <w:bookmarkEnd w:id="52"/>
    </w:p>
    <w:p w14:paraId="3E25C36E" w14:textId="77777777" w:rsidR="00265215" w:rsidRDefault="00265215" w:rsidP="0026521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No issues found.</w:t>
      </w:r>
    </w:p>
    <w:p w14:paraId="2C2ED456" w14:textId="77777777" w:rsidR="001557E1" w:rsidRPr="0072225D" w:rsidRDefault="001557E1" w:rsidP="001557E1">
      <w:pPr>
        <w:spacing w:after="120"/>
        <w:ind w:left="0" w:firstLine="0"/>
        <w:rPr>
          <w:sz w:val="22"/>
          <w:lang w:val="en-GB"/>
        </w:rPr>
      </w:pPr>
    </w:p>
    <w:p w14:paraId="270AE06E" w14:textId="4CF1F974" w:rsidR="00086237" w:rsidRDefault="0008623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lastRenderedPageBreak/>
        <w:br w:type="page"/>
      </w:r>
    </w:p>
    <w:p w14:paraId="1B05918F" w14:textId="7315985C" w:rsidR="00A30E0C" w:rsidRPr="00C80FDB" w:rsidRDefault="00086237" w:rsidP="00C80FDB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53" w:name="_Toc474064170"/>
      <w:r w:rsidRPr="00C80FDB">
        <w:rPr>
          <w:sz w:val="32"/>
          <w:lang w:val="en-GB"/>
        </w:rPr>
        <w:lastRenderedPageBreak/>
        <w:t>Other problems</w:t>
      </w:r>
      <w:bookmarkEnd w:id="53"/>
    </w:p>
    <w:p w14:paraId="7805EFF1" w14:textId="4B3D3D47" w:rsidR="002B7F99" w:rsidRPr="00A72D8D" w:rsidRDefault="00607EC3" w:rsidP="00AF15CA">
      <w:pPr>
        <w:spacing w:after="120"/>
        <w:rPr>
          <w:sz w:val="22"/>
          <w:highlight w:val="yellow"/>
          <w:lang w:val="en-GB"/>
        </w:rPr>
      </w:pPr>
      <w:bookmarkStart w:id="54" w:name="_Program_Stubs_and"/>
      <w:bookmarkEnd w:id="54"/>
      <w:ins w:id="55" w:author="Tinti Erica" w:date="2017-02-05T16:19:00Z">
        <w:r w:rsidRPr="00607EC3">
          <w:rPr>
            <w:sz w:val="22"/>
            <w:lang w:val="en-GB"/>
            <w:rPrChange w:id="56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 xml:space="preserve">Methods of the class </w:t>
        </w:r>
        <w:proofErr w:type="spellStart"/>
        <w:r w:rsidRPr="00607EC3">
          <w:rPr>
            <w:sz w:val="22"/>
            <w:lang w:val="en-GB"/>
            <w:rPrChange w:id="57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>BillingAccountWorker</w:t>
        </w:r>
        <w:proofErr w:type="spellEnd"/>
        <w:r w:rsidRPr="00607EC3">
          <w:rPr>
            <w:sz w:val="22"/>
            <w:lang w:val="en-GB"/>
            <w:rPrChange w:id="58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 xml:space="preserve"> </w:t>
        </w:r>
        <w:proofErr w:type="gramStart"/>
        <w:r w:rsidRPr="00607EC3">
          <w:rPr>
            <w:sz w:val="22"/>
            <w:lang w:val="en-GB"/>
            <w:rPrChange w:id="59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 xml:space="preserve">are only called </w:t>
        </w:r>
        <w:commentRangeStart w:id="60"/>
        <w:r w:rsidRPr="00607EC3">
          <w:rPr>
            <w:sz w:val="22"/>
            <w:lang w:val="en-GB"/>
            <w:rPrChange w:id="61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 xml:space="preserve">inside the class </w:t>
        </w:r>
      </w:ins>
      <w:commentRangeEnd w:id="60"/>
      <w:ins w:id="62" w:author="Tinti Erica" w:date="2017-02-05T16:25:00Z">
        <w:r w:rsidR="006D43A3">
          <w:rPr>
            <w:rStyle w:val="CommentReference"/>
          </w:rPr>
          <w:commentReference w:id="60"/>
        </w:r>
      </w:ins>
      <w:ins w:id="63" w:author="Tinti Erica" w:date="2017-02-05T16:19:00Z">
        <w:r w:rsidRPr="00607EC3">
          <w:rPr>
            <w:sz w:val="22"/>
            <w:lang w:val="en-GB"/>
            <w:rPrChange w:id="64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>(or never called)</w:t>
        </w:r>
        <w:proofErr w:type="gramEnd"/>
        <w:r w:rsidRPr="00607EC3">
          <w:rPr>
            <w:sz w:val="22"/>
            <w:lang w:val="en-GB"/>
            <w:rPrChange w:id="65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 xml:space="preserve"> and no methods are called outside the class. </w:t>
        </w:r>
      </w:ins>
      <w:ins w:id="66" w:author="Tinti Erica" w:date="2017-02-05T16:21:00Z">
        <w:r w:rsidRPr="00607EC3">
          <w:rPr>
            <w:sz w:val="22"/>
            <w:lang w:val="en-GB"/>
            <w:rPrChange w:id="67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 xml:space="preserve">According to this, we can </w:t>
        </w:r>
        <w:r w:rsidRPr="00607EC3">
          <w:rPr>
            <w:sz w:val="22"/>
            <w:highlight w:val="yellow"/>
            <w:lang w:val="en-GB"/>
          </w:rPr>
          <w:t>say</w:t>
        </w:r>
        <w:r w:rsidRPr="00607EC3">
          <w:rPr>
            <w:sz w:val="22"/>
            <w:lang w:val="en-GB"/>
            <w:rPrChange w:id="68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 xml:space="preserve"> that this class is</w:t>
        </w:r>
      </w:ins>
      <w:ins w:id="69" w:author="Tinti Erica" w:date="2017-02-05T16:22:00Z">
        <w:r w:rsidRPr="00607EC3">
          <w:rPr>
            <w:sz w:val="22"/>
            <w:lang w:val="en-GB"/>
            <w:rPrChange w:id="70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 xml:space="preserve"> currently</w:t>
        </w:r>
      </w:ins>
      <w:ins w:id="71" w:author="Tinti Erica" w:date="2017-02-05T16:21:00Z">
        <w:r w:rsidRPr="00607EC3">
          <w:rPr>
            <w:sz w:val="22"/>
            <w:lang w:val="en-GB"/>
            <w:rPrChange w:id="72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 xml:space="preserve"> not useful and then it </w:t>
        </w:r>
        <w:proofErr w:type="gramStart"/>
        <w:r w:rsidRPr="00607EC3">
          <w:rPr>
            <w:sz w:val="22"/>
            <w:lang w:val="en-GB"/>
            <w:rPrChange w:id="73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>could be removed</w:t>
        </w:r>
        <w:proofErr w:type="gramEnd"/>
        <w:r w:rsidRPr="00607EC3">
          <w:rPr>
            <w:sz w:val="22"/>
            <w:lang w:val="en-GB"/>
            <w:rPrChange w:id="74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>.</w:t>
        </w:r>
      </w:ins>
      <w:ins w:id="75" w:author="Tinti Erica" w:date="2017-02-05T16:22:00Z">
        <w:r w:rsidRPr="00607EC3">
          <w:rPr>
            <w:sz w:val="22"/>
            <w:lang w:val="en-GB"/>
            <w:rPrChange w:id="76" w:author="Tinti Erica" w:date="2017-02-05T16:23:00Z">
              <w:rPr>
                <w:sz w:val="22"/>
                <w:highlight w:val="yellow"/>
                <w:lang w:val="en-GB"/>
              </w:rPr>
            </w:rPrChange>
          </w:rPr>
          <w:t xml:space="preserve"> </w:t>
        </w:r>
        <w:r>
          <w:rPr>
            <w:sz w:val="22"/>
            <w:highlight w:val="yellow"/>
            <w:lang w:val="en-GB"/>
          </w:rPr>
          <w:t>I</w:t>
        </w:r>
      </w:ins>
      <w:ins w:id="77" w:author="Tinti Erica" w:date="2017-02-05T16:23:00Z">
        <w:r>
          <w:rPr>
            <w:sz w:val="22"/>
            <w:highlight w:val="yellow"/>
            <w:lang w:val="en-GB"/>
          </w:rPr>
          <w:t xml:space="preserve">n </w:t>
        </w:r>
        <w:proofErr w:type="gramStart"/>
        <w:r>
          <w:rPr>
            <w:sz w:val="22"/>
            <w:highlight w:val="yellow"/>
            <w:lang w:val="en-GB"/>
          </w:rPr>
          <w:t>particular</w:t>
        </w:r>
        <w:proofErr w:type="gramEnd"/>
        <w:r>
          <w:rPr>
            <w:sz w:val="22"/>
            <w:highlight w:val="yellow"/>
            <w:lang w:val="en-GB"/>
          </w:rPr>
          <w:t xml:space="preserve"> </w:t>
        </w:r>
      </w:ins>
      <w:del w:id="78" w:author="Tinti Erica" w:date="2017-02-05T16:23:00Z">
        <w:r w:rsidR="00AF15CA" w:rsidRPr="00A72D8D" w:rsidDel="00607EC3">
          <w:rPr>
            <w:sz w:val="22"/>
            <w:highlight w:val="yellow"/>
            <w:lang w:val="en-GB"/>
          </w:rPr>
          <w:delText>T</w:delText>
        </w:r>
      </w:del>
      <w:ins w:id="79" w:author="Tinti Erica" w:date="2017-02-05T16:23:00Z">
        <w:r>
          <w:rPr>
            <w:sz w:val="22"/>
            <w:highlight w:val="yellow"/>
            <w:lang w:val="en-GB"/>
          </w:rPr>
          <w:t>t</w:t>
        </w:r>
      </w:ins>
      <w:r w:rsidR="00AF15CA" w:rsidRPr="00A72D8D">
        <w:rPr>
          <w:sz w:val="22"/>
          <w:highlight w:val="yellow"/>
          <w:lang w:val="en-GB"/>
        </w:rPr>
        <w:t xml:space="preserve">he following methods of the class </w:t>
      </w:r>
      <w:proofErr w:type="spellStart"/>
      <w:r w:rsidR="00AF15CA" w:rsidRPr="00A72D8D">
        <w:rPr>
          <w:sz w:val="22"/>
          <w:highlight w:val="yellow"/>
          <w:lang w:val="en-GB"/>
        </w:rPr>
        <w:t>BillingAccountWorker</w:t>
      </w:r>
      <w:proofErr w:type="spellEnd"/>
      <w:r w:rsidR="00AF15CA" w:rsidRPr="00A72D8D">
        <w:rPr>
          <w:sz w:val="22"/>
          <w:highlight w:val="yellow"/>
          <w:lang w:val="en-GB"/>
        </w:rPr>
        <w:t xml:space="preserve"> are never used and may be removed:</w:t>
      </w:r>
    </w:p>
    <w:p w14:paraId="3A91339E" w14:textId="77777777" w:rsidR="00AF15CA" w:rsidRPr="00A72D8D" w:rsidRDefault="00AF15CA" w:rsidP="00AF15CA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A72D8D">
        <w:rPr>
          <w:highlight w:val="yellow"/>
        </w:rPr>
        <w:t>getPartyPaymentMethodValueMaps</w:t>
      </w:r>
      <w:proofErr w:type="spellEnd"/>
      <w:r w:rsidRPr="00A72D8D">
        <w:rPr>
          <w:highlight w:val="yellow"/>
        </w:rPr>
        <w:t>(Delegator, String)</w:t>
      </w:r>
    </w:p>
    <w:p w14:paraId="47D52179" w14:textId="77777777" w:rsidR="00AF15CA" w:rsidRPr="00A72D8D" w:rsidRDefault="00AF15CA" w:rsidP="00AF15CA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A72D8D">
        <w:rPr>
          <w:highlight w:val="yellow"/>
        </w:rPr>
        <w:t>getPaymentMethodAndRelated</w:t>
      </w:r>
      <w:proofErr w:type="spellEnd"/>
      <w:r w:rsidRPr="00A72D8D">
        <w:rPr>
          <w:highlight w:val="yellow"/>
        </w:rPr>
        <w:t>(</w:t>
      </w:r>
      <w:proofErr w:type="spellStart"/>
      <w:r w:rsidRPr="00A72D8D">
        <w:rPr>
          <w:highlight w:val="yellow"/>
        </w:rPr>
        <w:t>ServletRequest</w:t>
      </w:r>
      <w:proofErr w:type="spellEnd"/>
      <w:r w:rsidRPr="00A72D8D">
        <w:rPr>
          <w:highlight w:val="yellow"/>
        </w:rPr>
        <w:t>, String)</w:t>
      </w:r>
    </w:p>
    <w:p w14:paraId="29EA55AF" w14:textId="77777777" w:rsidR="00AF15CA" w:rsidRPr="00A72D8D" w:rsidRDefault="00AF15CA" w:rsidP="00AF15CA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A72D8D">
        <w:rPr>
          <w:highlight w:val="yellow"/>
        </w:rPr>
        <w:t>getPaymentApplied</w:t>
      </w:r>
      <w:proofErr w:type="spellEnd"/>
      <w:r w:rsidRPr="00A72D8D">
        <w:rPr>
          <w:highlight w:val="yellow"/>
        </w:rPr>
        <w:t>(Delegator, String)</w:t>
      </w:r>
    </w:p>
    <w:p w14:paraId="67707A92" w14:textId="77777777" w:rsidR="00AF15CA" w:rsidRPr="00A72D8D" w:rsidRDefault="00AF15CA" w:rsidP="00AF15CA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A72D8D">
        <w:rPr>
          <w:highlight w:val="yellow"/>
        </w:rPr>
        <w:t>getPaymentAppliedAmount</w:t>
      </w:r>
      <w:proofErr w:type="spellEnd"/>
      <w:r w:rsidRPr="00A72D8D">
        <w:rPr>
          <w:highlight w:val="yellow"/>
        </w:rPr>
        <w:t>(Delegator, String)</w:t>
      </w:r>
    </w:p>
    <w:p w14:paraId="6BDA823C" w14:textId="77777777" w:rsidR="00AF15CA" w:rsidRPr="00A72D8D" w:rsidRDefault="00AF15CA" w:rsidP="00AF15CA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A72D8D">
        <w:rPr>
          <w:highlight w:val="yellow"/>
        </w:rPr>
        <w:t>getPaymentNotApplied</w:t>
      </w:r>
      <w:proofErr w:type="spellEnd"/>
      <w:r w:rsidRPr="00A72D8D">
        <w:rPr>
          <w:highlight w:val="yellow"/>
        </w:rPr>
        <w:t>(</w:t>
      </w:r>
      <w:proofErr w:type="spellStart"/>
      <w:r w:rsidRPr="00A72D8D">
        <w:rPr>
          <w:highlight w:val="yellow"/>
        </w:rPr>
        <w:t>GenericValue</w:t>
      </w:r>
      <w:proofErr w:type="spellEnd"/>
      <w:r w:rsidRPr="00A72D8D">
        <w:rPr>
          <w:highlight w:val="yellow"/>
        </w:rPr>
        <w:t>, Boolean)</w:t>
      </w:r>
    </w:p>
    <w:p w14:paraId="0A72B4CF" w14:textId="77777777" w:rsidR="00AF15CA" w:rsidRPr="00A72D8D" w:rsidRDefault="00AF15CA" w:rsidP="00AF15CA">
      <w:pPr>
        <w:pStyle w:val="ListParagraph"/>
        <w:numPr>
          <w:ilvl w:val="0"/>
          <w:numId w:val="9"/>
        </w:numPr>
        <w:rPr>
          <w:highlight w:val="yellow"/>
        </w:rPr>
      </w:pPr>
      <w:proofErr w:type="spellStart"/>
      <w:r w:rsidRPr="00A72D8D">
        <w:rPr>
          <w:highlight w:val="yellow"/>
        </w:rPr>
        <w:t>getPaymentNotApplied</w:t>
      </w:r>
      <w:proofErr w:type="spellEnd"/>
      <w:r w:rsidRPr="00A72D8D">
        <w:rPr>
          <w:highlight w:val="yellow"/>
        </w:rPr>
        <w:t>(Delegator, String)</w:t>
      </w:r>
    </w:p>
    <w:p w14:paraId="1E7461DF" w14:textId="0F93209F" w:rsidR="00FC2A35" w:rsidRPr="00AF15CA" w:rsidRDefault="00FC2A35" w:rsidP="00AF15CA">
      <w:pPr>
        <w:spacing w:after="120"/>
        <w:rPr>
          <w:sz w:val="22"/>
          <w:lang w:val="en-GB"/>
        </w:rPr>
      </w:pPr>
    </w:p>
    <w:p w14:paraId="264CF792" w14:textId="53412F4D" w:rsidR="00E631EF" w:rsidRDefault="00E631EF">
      <w:pPr>
        <w:spacing w:after="160" w:line="259" w:lineRule="auto"/>
        <w:ind w:left="0" w:right="0" w:firstLine="0"/>
        <w:jc w:val="left"/>
        <w:rPr>
          <w:lang w:val="en-GB"/>
        </w:rPr>
      </w:pPr>
      <w:r>
        <w:rPr>
          <w:lang w:val="en-GB"/>
        </w:rPr>
        <w:br w:type="page"/>
      </w:r>
    </w:p>
    <w:p w14:paraId="68493093" w14:textId="020BEC49" w:rsidR="00A30E0C" w:rsidRPr="00C80FDB" w:rsidRDefault="00A30E0C" w:rsidP="00C80FDB">
      <w:pPr>
        <w:pStyle w:val="Heading1"/>
        <w:numPr>
          <w:ilvl w:val="0"/>
          <w:numId w:val="3"/>
        </w:numPr>
        <w:rPr>
          <w:sz w:val="32"/>
          <w:lang w:val="en-GB"/>
        </w:rPr>
      </w:pPr>
      <w:bookmarkStart w:id="80" w:name="_Toc474064171"/>
      <w:r w:rsidRPr="00C80FDB">
        <w:rPr>
          <w:sz w:val="32"/>
          <w:lang w:val="en-GB"/>
        </w:rPr>
        <w:lastRenderedPageBreak/>
        <w:t>Hours of work</w:t>
      </w:r>
      <w:bookmarkEnd w:id="80"/>
    </w:p>
    <w:p w14:paraId="5AD96B64" w14:textId="77777777" w:rsidR="00A30E0C" w:rsidRDefault="00A30E0C" w:rsidP="00A30E0C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1F9BC0F" w14:textId="160DC520" w:rsidR="00A30E0C" w:rsidRPr="00FF6DB9" w:rsidRDefault="00A30E0C" w:rsidP="00877884">
      <w:pPr>
        <w:pStyle w:val="ListParagraph"/>
        <w:numPr>
          <w:ilvl w:val="0"/>
          <w:numId w:val="1"/>
        </w:numPr>
      </w:pPr>
      <w:r w:rsidRPr="00FF6DB9">
        <w:t>Sergio Caprara, 1</w:t>
      </w:r>
      <w:r w:rsidR="002B7F99">
        <w:t>8</w:t>
      </w:r>
      <w:r w:rsidRPr="00FF6DB9">
        <w:t xml:space="preserve"> hours</w:t>
      </w:r>
    </w:p>
    <w:p w14:paraId="44B07865" w14:textId="022A494D" w:rsidR="00A30E0C" w:rsidRPr="00FF6DB9" w:rsidRDefault="00A30E0C" w:rsidP="00877884">
      <w:pPr>
        <w:pStyle w:val="ListParagraph"/>
        <w:numPr>
          <w:ilvl w:val="0"/>
          <w:numId w:val="1"/>
        </w:numPr>
      </w:pPr>
      <w:proofErr w:type="spellStart"/>
      <w:r>
        <w:t>Soheil</w:t>
      </w:r>
      <w:proofErr w:type="spellEnd"/>
      <w:r>
        <w:t xml:space="preserve"> </w:t>
      </w:r>
      <w:proofErr w:type="spellStart"/>
      <w:r>
        <w:t>Ghanbari</w:t>
      </w:r>
      <w:proofErr w:type="spellEnd"/>
      <w:r>
        <w:t xml:space="preserve">, </w:t>
      </w:r>
      <w:r w:rsidR="00994C87">
        <w:t>1</w:t>
      </w:r>
      <w:r w:rsidRPr="00FF6DB9">
        <w:t xml:space="preserve"> hours</w:t>
      </w:r>
    </w:p>
    <w:p w14:paraId="41079894" w14:textId="3CB83ED5" w:rsidR="00A30E0C" w:rsidRPr="00FF6DB9" w:rsidRDefault="00A30E0C" w:rsidP="00877884">
      <w:pPr>
        <w:pStyle w:val="ListParagraph"/>
        <w:numPr>
          <w:ilvl w:val="0"/>
          <w:numId w:val="1"/>
        </w:numPr>
      </w:pPr>
      <w:r w:rsidRPr="00FF6DB9">
        <w:t xml:space="preserve">Erica Tinti, </w:t>
      </w:r>
      <w:r w:rsidR="002B7F99">
        <w:t>18</w:t>
      </w:r>
      <w:r w:rsidRPr="00FF6DB9">
        <w:t xml:space="preserve"> hours</w:t>
      </w:r>
    </w:p>
    <w:p w14:paraId="5B753018" w14:textId="77777777" w:rsidR="00A30E0C" w:rsidRPr="00E27DAC" w:rsidRDefault="00A30E0C" w:rsidP="00A30E0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62BCC42" w14:textId="77777777" w:rsidR="00E27DAC" w:rsidRPr="00A30E0C" w:rsidRDefault="00E27DAC" w:rsidP="00A30E0C"/>
    <w:sectPr w:rsidR="00E27DAC" w:rsidRPr="00A30E0C" w:rsidSect="004A6BED">
      <w:footerReference w:type="even" r:id="rId12"/>
      <w:footerReference w:type="default" r:id="rId13"/>
      <w:footerReference w:type="first" r:id="rId14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0" w:author="Tinti Erica" w:date="2017-02-05T16:25:00Z" w:initials="TE">
    <w:p w14:paraId="39C14874" w14:textId="77777777" w:rsidR="006D43A3" w:rsidRPr="006D43A3" w:rsidRDefault="006D43A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6D43A3">
        <w:rPr>
          <w:lang w:val="en-US"/>
        </w:rPr>
        <w:t>Oppure</w:t>
      </w:r>
      <w:proofErr w:type="spellEnd"/>
      <w:r w:rsidRPr="006D43A3">
        <w:rPr>
          <w:lang w:val="en-US"/>
        </w:rPr>
        <w:t>:</w:t>
      </w:r>
    </w:p>
    <w:p w14:paraId="61093082" w14:textId="55F82E45" w:rsidR="006D43A3" w:rsidRPr="006D43A3" w:rsidRDefault="006D43A3">
      <w:pPr>
        <w:pStyle w:val="CommentText"/>
        <w:rPr>
          <w:lang w:val="en-US"/>
        </w:rPr>
      </w:pPr>
      <w:proofErr w:type="gramStart"/>
      <w:r w:rsidRPr="006D43A3">
        <w:rPr>
          <w:lang w:val="en-US"/>
        </w:rPr>
        <w:t>by</w:t>
      </w:r>
      <w:proofErr w:type="gramEnd"/>
      <w:r w:rsidRPr="006D43A3">
        <w:rPr>
          <w:lang w:val="en-US"/>
        </w:rPr>
        <w:t xml:space="preserve"> methods belonging to the same class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09308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7464E" w14:textId="77777777" w:rsidR="0093450B" w:rsidRDefault="0093450B">
      <w:pPr>
        <w:spacing w:after="0" w:line="240" w:lineRule="auto"/>
      </w:pPr>
      <w:r>
        <w:separator/>
      </w:r>
    </w:p>
    <w:p w14:paraId="4CA1109A" w14:textId="77777777" w:rsidR="0093450B" w:rsidRDefault="0093450B"/>
    <w:p w14:paraId="5A06BDDC" w14:textId="77777777" w:rsidR="0093450B" w:rsidRDefault="0093450B"/>
    <w:p w14:paraId="4FAE7990" w14:textId="77777777" w:rsidR="0093450B" w:rsidRDefault="0093450B" w:rsidP="004E4CB1"/>
    <w:p w14:paraId="737A5E94" w14:textId="77777777" w:rsidR="0093450B" w:rsidRDefault="0093450B" w:rsidP="004E4CB1"/>
    <w:p w14:paraId="388B48BB" w14:textId="77777777" w:rsidR="0093450B" w:rsidRDefault="0093450B" w:rsidP="00877884"/>
    <w:p w14:paraId="5271F63D" w14:textId="77777777" w:rsidR="0093450B" w:rsidRDefault="0093450B" w:rsidP="00FA10C9"/>
  </w:endnote>
  <w:endnote w:type="continuationSeparator" w:id="0">
    <w:p w14:paraId="1F770AEC" w14:textId="77777777" w:rsidR="0093450B" w:rsidRDefault="0093450B">
      <w:pPr>
        <w:spacing w:after="0" w:line="240" w:lineRule="auto"/>
      </w:pPr>
      <w:r>
        <w:continuationSeparator/>
      </w:r>
    </w:p>
    <w:p w14:paraId="34EAC319" w14:textId="77777777" w:rsidR="0093450B" w:rsidRDefault="0093450B"/>
    <w:p w14:paraId="2D4B54E0" w14:textId="77777777" w:rsidR="0093450B" w:rsidRDefault="0093450B"/>
    <w:p w14:paraId="3E03D118" w14:textId="77777777" w:rsidR="0093450B" w:rsidRDefault="0093450B" w:rsidP="004E4CB1"/>
    <w:p w14:paraId="337956A4" w14:textId="77777777" w:rsidR="0093450B" w:rsidRDefault="0093450B" w:rsidP="004E4CB1"/>
    <w:p w14:paraId="50FDB203" w14:textId="77777777" w:rsidR="0093450B" w:rsidRDefault="0093450B" w:rsidP="00877884"/>
    <w:p w14:paraId="2FA2EE2A" w14:textId="77777777" w:rsidR="0093450B" w:rsidRDefault="0093450B" w:rsidP="00FA10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52ABE" w:rsidRDefault="00F52ABE"/>
  <w:p w14:paraId="3F9CDCB8" w14:textId="77777777" w:rsidR="00F52ABE" w:rsidRDefault="00F52ABE"/>
  <w:p w14:paraId="71604A65" w14:textId="77777777" w:rsidR="00F52ABE" w:rsidRDefault="00F52ABE" w:rsidP="004E4CB1"/>
  <w:p w14:paraId="12A0DD5C" w14:textId="77777777" w:rsidR="00F52ABE" w:rsidRDefault="00F52ABE" w:rsidP="004E4CB1"/>
  <w:p w14:paraId="16CD15EC" w14:textId="77777777" w:rsidR="00F52ABE" w:rsidRDefault="00F52ABE" w:rsidP="00877884"/>
  <w:p w14:paraId="6ECAF890" w14:textId="77777777" w:rsidR="00F52ABE" w:rsidRDefault="00F52ABE" w:rsidP="00FA10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4A88C699" w:rsidR="00F52ABE" w:rsidRDefault="00F52ABE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1FEA">
      <w:rPr>
        <w:noProof/>
      </w:rPr>
      <w:t>13</w:t>
    </w:r>
    <w:r>
      <w:fldChar w:fldCharType="end"/>
    </w:r>
  </w:p>
  <w:p w14:paraId="58C9F290" w14:textId="77777777" w:rsidR="00F52ABE" w:rsidRDefault="00F52A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12AD5" w14:textId="6BCBD949" w:rsidR="00F52ABE" w:rsidRDefault="00F52ABE" w:rsidP="00DB265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D43A3">
      <w:rPr>
        <w:noProof/>
      </w:rPr>
      <w:t>1</w:t>
    </w:r>
    <w:r>
      <w:fldChar w:fldCharType="end"/>
    </w:r>
  </w:p>
  <w:p w14:paraId="7FA7DED7" w14:textId="77777777" w:rsidR="00F52ABE" w:rsidRDefault="00F52ABE" w:rsidP="00DB26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1824F" w14:textId="77777777" w:rsidR="0093450B" w:rsidRDefault="0093450B">
      <w:pPr>
        <w:spacing w:after="0" w:line="240" w:lineRule="auto"/>
      </w:pPr>
      <w:r>
        <w:separator/>
      </w:r>
    </w:p>
    <w:p w14:paraId="3710C6E0" w14:textId="77777777" w:rsidR="0093450B" w:rsidRDefault="0093450B"/>
    <w:p w14:paraId="19AA3F5E" w14:textId="77777777" w:rsidR="0093450B" w:rsidRDefault="0093450B"/>
    <w:p w14:paraId="334DB145" w14:textId="77777777" w:rsidR="0093450B" w:rsidRDefault="0093450B" w:rsidP="004E4CB1"/>
    <w:p w14:paraId="46967FC7" w14:textId="77777777" w:rsidR="0093450B" w:rsidRDefault="0093450B" w:rsidP="004E4CB1"/>
    <w:p w14:paraId="16B0DBB9" w14:textId="77777777" w:rsidR="0093450B" w:rsidRDefault="0093450B" w:rsidP="00877884"/>
    <w:p w14:paraId="19EA074D" w14:textId="77777777" w:rsidR="0093450B" w:rsidRDefault="0093450B" w:rsidP="00FA10C9"/>
  </w:footnote>
  <w:footnote w:type="continuationSeparator" w:id="0">
    <w:p w14:paraId="648E7954" w14:textId="77777777" w:rsidR="0093450B" w:rsidRDefault="0093450B">
      <w:pPr>
        <w:spacing w:after="0" w:line="240" w:lineRule="auto"/>
      </w:pPr>
      <w:r>
        <w:continuationSeparator/>
      </w:r>
    </w:p>
    <w:p w14:paraId="48D16D72" w14:textId="77777777" w:rsidR="0093450B" w:rsidRDefault="0093450B"/>
    <w:p w14:paraId="256097C4" w14:textId="77777777" w:rsidR="0093450B" w:rsidRDefault="0093450B"/>
    <w:p w14:paraId="05AAFC85" w14:textId="77777777" w:rsidR="0093450B" w:rsidRDefault="0093450B" w:rsidP="004E4CB1"/>
    <w:p w14:paraId="0BA62448" w14:textId="77777777" w:rsidR="0093450B" w:rsidRDefault="0093450B" w:rsidP="004E4CB1"/>
    <w:p w14:paraId="7FCA86D7" w14:textId="77777777" w:rsidR="0093450B" w:rsidRDefault="0093450B" w:rsidP="00877884"/>
    <w:p w14:paraId="17A3D826" w14:textId="77777777" w:rsidR="0093450B" w:rsidRDefault="0093450B" w:rsidP="00FA10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663C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4" w15:restartNumberingAfterBreak="0">
    <w:nsid w:val="0C217C56"/>
    <w:multiLevelType w:val="hybridMultilevel"/>
    <w:tmpl w:val="8DC8959E"/>
    <w:lvl w:ilvl="0" w:tplc="37C83C4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6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10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2D8D"/>
    <w:multiLevelType w:val="hybridMultilevel"/>
    <w:tmpl w:val="62E09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6" w15:restartNumberingAfterBreak="0">
    <w:nsid w:val="2A0D60B0"/>
    <w:multiLevelType w:val="multilevel"/>
    <w:tmpl w:val="A40CCC0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7" w15:restartNumberingAfterBreak="0">
    <w:nsid w:val="375E466A"/>
    <w:multiLevelType w:val="hybridMultilevel"/>
    <w:tmpl w:val="F404C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C6218"/>
    <w:multiLevelType w:val="hybridMultilevel"/>
    <w:tmpl w:val="15F81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4379F8"/>
    <w:multiLevelType w:val="hybridMultilevel"/>
    <w:tmpl w:val="5706D20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4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59956C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81E4F"/>
    <w:multiLevelType w:val="hybridMultilevel"/>
    <w:tmpl w:val="F6B64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9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1" w15:restartNumberingAfterBreak="0">
    <w:nsid w:val="75371B7A"/>
    <w:multiLevelType w:val="multilevel"/>
    <w:tmpl w:val="4DAC3C94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2" w15:restartNumberingAfterBreak="0">
    <w:nsid w:val="76A97B7E"/>
    <w:multiLevelType w:val="multilevel"/>
    <w:tmpl w:val="F258AC92"/>
    <w:lvl w:ilvl="0">
      <w:start w:val="3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3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5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6"/>
  </w:num>
  <w:num w:numId="4">
    <w:abstractNumId w:val="9"/>
  </w:num>
  <w:num w:numId="5">
    <w:abstractNumId w:val="31"/>
  </w:num>
  <w:num w:numId="6">
    <w:abstractNumId w:val="24"/>
  </w:num>
  <w:num w:numId="7">
    <w:abstractNumId w:val="4"/>
  </w:num>
  <w:num w:numId="8">
    <w:abstractNumId w:val="18"/>
  </w:num>
  <w:num w:numId="9">
    <w:abstractNumId w:val="17"/>
  </w:num>
  <w:num w:numId="10">
    <w:abstractNumId w:val="7"/>
  </w:num>
  <w:num w:numId="11">
    <w:abstractNumId w:val="10"/>
  </w:num>
  <w:num w:numId="12">
    <w:abstractNumId w:val="35"/>
  </w:num>
  <w:num w:numId="13">
    <w:abstractNumId w:val="6"/>
  </w:num>
  <w:num w:numId="14">
    <w:abstractNumId w:val="14"/>
  </w:num>
  <w:num w:numId="15">
    <w:abstractNumId w:val="33"/>
  </w:num>
  <w:num w:numId="16">
    <w:abstractNumId w:val="30"/>
  </w:num>
  <w:num w:numId="17">
    <w:abstractNumId w:val="3"/>
  </w:num>
  <w:num w:numId="18">
    <w:abstractNumId w:val="5"/>
  </w:num>
  <w:num w:numId="19">
    <w:abstractNumId w:val="1"/>
  </w:num>
  <w:num w:numId="20">
    <w:abstractNumId w:val="34"/>
  </w:num>
  <w:num w:numId="21">
    <w:abstractNumId w:val="23"/>
  </w:num>
  <w:num w:numId="22">
    <w:abstractNumId w:val="2"/>
  </w:num>
  <w:num w:numId="23">
    <w:abstractNumId w:val="15"/>
  </w:num>
  <w:num w:numId="24">
    <w:abstractNumId w:val="28"/>
  </w:num>
  <w:num w:numId="25">
    <w:abstractNumId w:val="11"/>
  </w:num>
  <w:num w:numId="26">
    <w:abstractNumId w:val="20"/>
  </w:num>
  <w:num w:numId="27">
    <w:abstractNumId w:val="26"/>
  </w:num>
  <w:num w:numId="28">
    <w:abstractNumId w:val="8"/>
  </w:num>
  <w:num w:numId="29">
    <w:abstractNumId w:val="12"/>
  </w:num>
  <w:num w:numId="30">
    <w:abstractNumId w:val="21"/>
  </w:num>
  <w:num w:numId="31">
    <w:abstractNumId w:val="13"/>
  </w:num>
  <w:num w:numId="32">
    <w:abstractNumId w:val="19"/>
  </w:num>
  <w:num w:numId="33">
    <w:abstractNumId w:val="27"/>
  </w:num>
  <w:num w:numId="34">
    <w:abstractNumId w:val="4"/>
  </w:num>
  <w:num w:numId="35">
    <w:abstractNumId w:val="4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5"/>
  </w:num>
  <w:num w:numId="40">
    <w:abstractNumId w:val="4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nti Erica">
    <w15:presenceInfo w15:providerId="AD" w15:userId="S-1-5-21-417365229-399659180-1714775081-191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5D1F"/>
    <w:rsid w:val="000063BF"/>
    <w:rsid w:val="00007236"/>
    <w:rsid w:val="00011ACF"/>
    <w:rsid w:val="00014785"/>
    <w:rsid w:val="00014A34"/>
    <w:rsid w:val="00014BDC"/>
    <w:rsid w:val="000153E3"/>
    <w:rsid w:val="000176D4"/>
    <w:rsid w:val="0002331A"/>
    <w:rsid w:val="00030866"/>
    <w:rsid w:val="0003330E"/>
    <w:rsid w:val="00033AE7"/>
    <w:rsid w:val="000350E0"/>
    <w:rsid w:val="00036AF9"/>
    <w:rsid w:val="0003786E"/>
    <w:rsid w:val="00041061"/>
    <w:rsid w:val="000426E1"/>
    <w:rsid w:val="00055F89"/>
    <w:rsid w:val="00056BE8"/>
    <w:rsid w:val="00057FB2"/>
    <w:rsid w:val="00060906"/>
    <w:rsid w:val="00062552"/>
    <w:rsid w:val="00063FC2"/>
    <w:rsid w:val="00070E8D"/>
    <w:rsid w:val="000737C9"/>
    <w:rsid w:val="00073E52"/>
    <w:rsid w:val="0007603A"/>
    <w:rsid w:val="00083571"/>
    <w:rsid w:val="00086237"/>
    <w:rsid w:val="00087D48"/>
    <w:rsid w:val="000955B4"/>
    <w:rsid w:val="00096A8E"/>
    <w:rsid w:val="000A0B39"/>
    <w:rsid w:val="000A202B"/>
    <w:rsid w:val="000A3685"/>
    <w:rsid w:val="000A5E29"/>
    <w:rsid w:val="000A7832"/>
    <w:rsid w:val="000B2027"/>
    <w:rsid w:val="000B26A5"/>
    <w:rsid w:val="000B45BA"/>
    <w:rsid w:val="000B4F0B"/>
    <w:rsid w:val="000B53C2"/>
    <w:rsid w:val="000C1C34"/>
    <w:rsid w:val="000D04AF"/>
    <w:rsid w:val="000D2C0A"/>
    <w:rsid w:val="000D3D0D"/>
    <w:rsid w:val="000D4639"/>
    <w:rsid w:val="000D497A"/>
    <w:rsid w:val="000D6124"/>
    <w:rsid w:val="000E02F4"/>
    <w:rsid w:val="000E17C5"/>
    <w:rsid w:val="000E252B"/>
    <w:rsid w:val="000E4374"/>
    <w:rsid w:val="000E682D"/>
    <w:rsid w:val="000F0113"/>
    <w:rsid w:val="000F2B5D"/>
    <w:rsid w:val="000F7212"/>
    <w:rsid w:val="001036DF"/>
    <w:rsid w:val="00105605"/>
    <w:rsid w:val="00105E36"/>
    <w:rsid w:val="001103F7"/>
    <w:rsid w:val="001125B7"/>
    <w:rsid w:val="00112F98"/>
    <w:rsid w:val="00113BC4"/>
    <w:rsid w:val="00117405"/>
    <w:rsid w:val="00117554"/>
    <w:rsid w:val="00117AE1"/>
    <w:rsid w:val="00126AE1"/>
    <w:rsid w:val="00127383"/>
    <w:rsid w:val="00130691"/>
    <w:rsid w:val="00134F2B"/>
    <w:rsid w:val="00137482"/>
    <w:rsid w:val="00141BDD"/>
    <w:rsid w:val="00142260"/>
    <w:rsid w:val="001432EA"/>
    <w:rsid w:val="00153767"/>
    <w:rsid w:val="001557E1"/>
    <w:rsid w:val="00155A15"/>
    <w:rsid w:val="001560CD"/>
    <w:rsid w:val="0015763C"/>
    <w:rsid w:val="0016134D"/>
    <w:rsid w:val="00165D49"/>
    <w:rsid w:val="00167FD3"/>
    <w:rsid w:val="00170AE4"/>
    <w:rsid w:val="00172076"/>
    <w:rsid w:val="00172981"/>
    <w:rsid w:val="00174380"/>
    <w:rsid w:val="00176B89"/>
    <w:rsid w:val="00181D42"/>
    <w:rsid w:val="00182B85"/>
    <w:rsid w:val="00183A36"/>
    <w:rsid w:val="001943EF"/>
    <w:rsid w:val="001946BC"/>
    <w:rsid w:val="00194D43"/>
    <w:rsid w:val="0019757D"/>
    <w:rsid w:val="001A0718"/>
    <w:rsid w:val="001A0C2E"/>
    <w:rsid w:val="001A24A0"/>
    <w:rsid w:val="001A24C0"/>
    <w:rsid w:val="001A5D80"/>
    <w:rsid w:val="001A67A1"/>
    <w:rsid w:val="001B16BE"/>
    <w:rsid w:val="001B1811"/>
    <w:rsid w:val="001B1CE0"/>
    <w:rsid w:val="001B2D6F"/>
    <w:rsid w:val="001B3126"/>
    <w:rsid w:val="001B67CB"/>
    <w:rsid w:val="001B6D2D"/>
    <w:rsid w:val="001C0BE3"/>
    <w:rsid w:val="001C1E72"/>
    <w:rsid w:val="001C2F82"/>
    <w:rsid w:val="001C3B36"/>
    <w:rsid w:val="001C415D"/>
    <w:rsid w:val="001C60C1"/>
    <w:rsid w:val="001D10B9"/>
    <w:rsid w:val="001D1BF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B3F"/>
    <w:rsid w:val="001F6F50"/>
    <w:rsid w:val="002007D9"/>
    <w:rsid w:val="0020119A"/>
    <w:rsid w:val="00204FA2"/>
    <w:rsid w:val="00205F5F"/>
    <w:rsid w:val="0021444B"/>
    <w:rsid w:val="0021477F"/>
    <w:rsid w:val="00216005"/>
    <w:rsid w:val="0021693D"/>
    <w:rsid w:val="00217535"/>
    <w:rsid w:val="00217566"/>
    <w:rsid w:val="0022076C"/>
    <w:rsid w:val="002214D1"/>
    <w:rsid w:val="00223BA4"/>
    <w:rsid w:val="00223CA5"/>
    <w:rsid w:val="0022439D"/>
    <w:rsid w:val="0022473A"/>
    <w:rsid w:val="00237C46"/>
    <w:rsid w:val="00240980"/>
    <w:rsid w:val="00241E97"/>
    <w:rsid w:val="00242090"/>
    <w:rsid w:val="00244C03"/>
    <w:rsid w:val="0024653C"/>
    <w:rsid w:val="00246C8E"/>
    <w:rsid w:val="002529FA"/>
    <w:rsid w:val="0025364A"/>
    <w:rsid w:val="00253FD4"/>
    <w:rsid w:val="002550BA"/>
    <w:rsid w:val="00255CE8"/>
    <w:rsid w:val="002618BE"/>
    <w:rsid w:val="002621A4"/>
    <w:rsid w:val="00262C3A"/>
    <w:rsid w:val="00265215"/>
    <w:rsid w:val="0026705E"/>
    <w:rsid w:val="00275B22"/>
    <w:rsid w:val="00291AD8"/>
    <w:rsid w:val="00291E52"/>
    <w:rsid w:val="00295628"/>
    <w:rsid w:val="0029573D"/>
    <w:rsid w:val="002958D2"/>
    <w:rsid w:val="002A51A0"/>
    <w:rsid w:val="002A57C2"/>
    <w:rsid w:val="002A681E"/>
    <w:rsid w:val="002B114F"/>
    <w:rsid w:val="002B3F04"/>
    <w:rsid w:val="002B46EF"/>
    <w:rsid w:val="002B7F99"/>
    <w:rsid w:val="002C073A"/>
    <w:rsid w:val="002C1FEA"/>
    <w:rsid w:val="002C5558"/>
    <w:rsid w:val="002D01B2"/>
    <w:rsid w:val="002D1060"/>
    <w:rsid w:val="002D3827"/>
    <w:rsid w:val="002D3DDB"/>
    <w:rsid w:val="002E037E"/>
    <w:rsid w:val="002E1F0E"/>
    <w:rsid w:val="002E237C"/>
    <w:rsid w:val="002E26DA"/>
    <w:rsid w:val="002E428F"/>
    <w:rsid w:val="002E5177"/>
    <w:rsid w:val="002E6E73"/>
    <w:rsid w:val="002E7110"/>
    <w:rsid w:val="002F3BED"/>
    <w:rsid w:val="002F75C2"/>
    <w:rsid w:val="0030151D"/>
    <w:rsid w:val="003036E1"/>
    <w:rsid w:val="003043A2"/>
    <w:rsid w:val="00314D3C"/>
    <w:rsid w:val="00320906"/>
    <w:rsid w:val="00322CBC"/>
    <w:rsid w:val="00325371"/>
    <w:rsid w:val="00326632"/>
    <w:rsid w:val="00327A44"/>
    <w:rsid w:val="003300DB"/>
    <w:rsid w:val="003313BA"/>
    <w:rsid w:val="0033205E"/>
    <w:rsid w:val="00333C9F"/>
    <w:rsid w:val="00334710"/>
    <w:rsid w:val="0033792A"/>
    <w:rsid w:val="00342A18"/>
    <w:rsid w:val="00351AF5"/>
    <w:rsid w:val="00354212"/>
    <w:rsid w:val="00354AE4"/>
    <w:rsid w:val="00354DBF"/>
    <w:rsid w:val="00355CC9"/>
    <w:rsid w:val="00357A98"/>
    <w:rsid w:val="00365E26"/>
    <w:rsid w:val="00370112"/>
    <w:rsid w:val="003711CB"/>
    <w:rsid w:val="003768A7"/>
    <w:rsid w:val="00384E4D"/>
    <w:rsid w:val="00386702"/>
    <w:rsid w:val="003869CB"/>
    <w:rsid w:val="00390902"/>
    <w:rsid w:val="00390E58"/>
    <w:rsid w:val="0039268F"/>
    <w:rsid w:val="0039632C"/>
    <w:rsid w:val="003A0948"/>
    <w:rsid w:val="003A0A4D"/>
    <w:rsid w:val="003A250B"/>
    <w:rsid w:val="003B41A0"/>
    <w:rsid w:val="003C02A5"/>
    <w:rsid w:val="003C0B7D"/>
    <w:rsid w:val="003C4013"/>
    <w:rsid w:val="003D280B"/>
    <w:rsid w:val="003D28D5"/>
    <w:rsid w:val="003D33A3"/>
    <w:rsid w:val="003D366E"/>
    <w:rsid w:val="003E30B4"/>
    <w:rsid w:val="003E5891"/>
    <w:rsid w:val="003E726D"/>
    <w:rsid w:val="003E7744"/>
    <w:rsid w:val="003F0195"/>
    <w:rsid w:val="003F245E"/>
    <w:rsid w:val="003F3F50"/>
    <w:rsid w:val="003F651C"/>
    <w:rsid w:val="003F6BCD"/>
    <w:rsid w:val="003F7D4A"/>
    <w:rsid w:val="004018B1"/>
    <w:rsid w:val="00404898"/>
    <w:rsid w:val="0040554C"/>
    <w:rsid w:val="004072AE"/>
    <w:rsid w:val="0041136C"/>
    <w:rsid w:val="00412088"/>
    <w:rsid w:val="00422A72"/>
    <w:rsid w:val="0042363A"/>
    <w:rsid w:val="00424844"/>
    <w:rsid w:val="00424C9E"/>
    <w:rsid w:val="00424F8C"/>
    <w:rsid w:val="004250DE"/>
    <w:rsid w:val="00431CA7"/>
    <w:rsid w:val="004369F9"/>
    <w:rsid w:val="004377F6"/>
    <w:rsid w:val="00437DD7"/>
    <w:rsid w:val="00460185"/>
    <w:rsid w:val="00461DCD"/>
    <w:rsid w:val="00463B43"/>
    <w:rsid w:val="0046664A"/>
    <w:rsid w:val="004678B5"/>
    <w:rsid w:val="00472829"/>
    <w:rsid w:val="00472B66"/>
    <w:rsid w:val="0047390F"/>
    <w:rsid w:val="004742FD"/>
    <w:rsid w:val="00475006"/>
    <w:rsid w:val="004763CC"/>
    <w:rsid w:val="00477514"/>
    <w:rsid w:val="004812F0"/>
    <w:rsid w:val="0048191F"/>
    <w:rsid w:val="0048228F"/>
    <w:rsid w:val="00482609"/>
    <w:rsid w:val="00483D43"/>
    <w:rsid w:val="00486936"/>
    <w:rsid w:val="004920F5"/>
    <w:rsid w:val="00492605"/>
    <w:rsid w:val="00493D36"/>
    <w:rsid w:val="0049705F"/>
    <w:rsid w:val="004A1D01"/>
    <w:rsid w:val="004A53BB"/>
    <w:rsid w:val="004A6BED"/>
    <w:rsid w:val="004B181D"/>
    <w:rsid w:val="004B4555"/>
    <w:rsid w:val="004B6E3F"/>
    <w:rsid w:val="004C165A"/>
    <w:rsid w:val="004C1B05"/>
    <w:rsid w:val="004C1C10"/>
    <w:rsid w:val="004C38E9"/>
    <w:rsid w:val="004C54EF"/>
    <w:rsid w:val="004C570D"/>
    <w:rsid w:val="004C6277"/>
    <w:rsid w:val="004D0154"/>
    <w:rsid w:val="004D06F2"/>
    <w:rsid w:val="004D370B"/>
    <w:rsid w:val="004D4F8F"/>
    <w:rsid w:val="004D5B5C"/>
    <w:rsid w:val="004D663A"/>
    <w:rsid w:val="004D7759"/>
    <w:rsid w:val="004E2EFB"/>
    <w:rsid w:val="004E411A"/>
    <w:rsid w:val="004E4CB1"/>
    <w:rsid w:val="004F09C1"/>
    <w:rsid w:val="004F2402"/>
    <w:rsid w:val="004F3750"/>
    <w:rsid w:val="005028B9"/>
    <w:rsid w:val="00504D34"/>
    <w:rsid w:val="00505489"/>
    <w:rsid w:val="0050684E"/>
    <w:rsid w:val="0051154E"/>
    <w:rsid w:val="00511D12"/>
    <w:rsid w:val="00523BF3"/>
    <w:rsid w:val="00525A75"/>
    <w:rsid w:val="00530BC6"/>
    <w:rsid w:val="005314F8"/>
    <w:rsid w:val="00532C41"/>
    <w:rsid w:val="00532E98"/>
    <w:rsid w:val="005351F6"/>
    <w:rsid w:val="0054328E"/>
    <w:rsid w:val="005437AC"/>
    <w:rsid w:val="005452A8"/>
    <w:rsid w:val="0054560D"/>
    <w:rsid w:val="00551FB5"/>
    <w:rsid w:val="0055240F"/>
    <w:rsid w:val="00552690"/>
    <w:rsid w:val="0055489A"/>
    <w:rsid w:val="00555ABD"/>
    <w:rsid w:val="00557357"/>
    <w:rsid w:val="005635C6"/>
    <w:rsid w:val="00566A97"/>
    <w:rsid w:val="00571E96"/>
    <w:rsid w:val="005779B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102F"/>
    <w:rsid w:val="005B4048"/>
    <w:rsid w:val="005B48BB"/>
    <w:rsid w:val="005B6053"/>
    <w:rsid w:val="005C497A"/>
    <w:rsid w:val="005C61DF"/>
    <w:rsid w:val="005D0667"/>
    <w:rsid w:val="005D0D24"/>
    <w:rsid w:val="005D49CD"/>
    <w:rsid w:val="005D4B64"/>
    <w:rsid w:val="005D50E7"/>
    <w:rsid w:val="005E09CC"/>
    <w:rsid w:val="005E3BE5"/>
    <w:rsid w:val="005E4E15"/>
    <w:rsid w:val="005E73D5"/>
    <w:rsid w:val="005F3E20"/>
    <w:rsid w:val="006006C6"/>
    <w:rsid w:val="00600CC2"/>
    <w:rsid w:val="0060348A"/>
    <w:rsid w:val="006043D9"/>
    <w:rsid w:val="00607C92"/>
    <w:rsid w:val="00607EC3"/>
    <w:rsid w:val="006106E3"/>
    <w:rsid w:val="006134CB"/>
    <w:rsid w:val="00613E1A"/>
    <w:rsid w:val="0062347C"/>
    <w:rsid w:val="00632CA6"/>
    <w:rsid w:val="006341AF"/>
    <w:rsid w:val="0064026F"/>
    <w:rsid w:val="00640C60"/>
    <w:rsid w:val="00642635"/>
    <w:rsid w:val="006445BD"/>
    <w:rsid w:val="00646B05"/>
    <w:rsid w:val="00647794"/>
    <w:rsid w:val="00651AA8"/>
    <w:rsid w:val="0065418C"/>
    <w:rsid w:val="00654F82"/>
    <w:rsid w:val="00661596"/>
    <w:rsid w:val="0066351F"/>
    <w:rsid w:val="00667724"/>
    <w:rsid w:val="00670830"/>
    <w:rsid w:val="00677318"/>
    <w:rsid w:val="00677364"/>
    <w:rsid w:val="00681511"/>
    <w:rsid w:val="00682A2E"/>
    <w:rsid w:val="006835B8"/>
    <w:rsid w:val="00683D5B"/>
    <w:rsid w:val="00684DB1"/>
    <w:rsid w:val="00686971"/>
    <w:rsid w:val="00691528"/>
    <w:rsid w:val="00691A1F"/>
    <w:rsid w:val="006928DE"/>
    <w:rsid w:val="00694315"/>
    <w:rsid w:val="00695CBF"/>
    <w:rsid w:val="006A20A4"/>
    <w:rsid w:val="006A2410"/>
    <w:rsid w:val="006A39EB"/>
    <w:rsid w:val="006A448C"/>
    <w:rsid w:val="006A5338"/>
    <w:rsid w:val="006B1BA1"/>
    <w:rsid w:val="006B69F0"/>
    <w:rsid w:val="006C25F6"/>
    <w:rsid w:val="006D0C26"/>
    <w:rsid w:val="006D1025"/>
    <w:rsid w:val="006D244D"/>
    <w:rsid w:val="006D32DA"/>
    <w:rsid w:val="006D43A3"/>
    <w:rsid w:val="006D5A54"/>
    <w:rsid w:val="006D79F1"/>
    <w:rsid w:val="006E0809"/>
    <w:rsid w:val="006E27B0"/>
    <w:rsid w:val="006E398A"/>
    <w:rsid w:val="006E42F0"/>
    <w:rsid w:val="006F05AE"/>
    <w:rsid w:val="006F11DA"/>
    <w:rsid w:val="006F3D87"/>
    <w:rsid w:val="006F793E"/>
    <w:rsid w:val="00701B75"/>
    <w:rsid w:val="007061E9"/>
    <w:rsid w:val="00707005"/>
    <w:rsid w:val="00713420"/>
    <w:rsid w:val="00713BF9"/>
    <w:rsid w:val="0071646D"/>
    <w:rsid w:val="00716834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2066"/>
    <w:rsid w:val="0074403A"/>
    <w:rsid w:val="00747232"/>
    <w:rsid w:val="00747866"/>
    <w:rsid w:val="00761CAA"/>
    <w:rsid w:val="0076373D"/>
    <w:rsid w:val="00765C6D"/>
    <w:rsid w:val="007677BB"/>
    <w:rsid w:val="0077241F"/>
    <w:rsid w:val="00772E55"/>
    <w:rsid w:val="0077630F"/>
    <w:rsid w:val="00777F31"/>
    <w:rsid w:val="0078254E"/>
    <w:rsid w:val="00783B9F"/>
    <w:rsid w:val="0078475E"/>
    <w:rsid w:val="0078492B"/>
    <w:rsid w:val="00790A51"/>
    <w:rsid w:val="00792067"/>
    <w:rsid w:val="00793B97"/>
    <w:rsid w:val="007957CD"/>
    <w:rsid w:val="0079632F"/>
    <w:rsid w:val="00796895"/>
    <w:rsid w:val="007A2196"/>
    <w:rsid w:val="007A38B2"/>
    <w:rsid w:val="007A42F8"/>
    <w:rsid w:val="007B43B8"/>
    <w:rsid w:val="007B7B90"/>
    <w:rsid w:val="007C3162"/>
    <w:rsid w:val="007C582B"/>
    <w:rsid w:val="007C59CB"/>
    <w:rsid w:val="007C5FAD"/>
    <w:rsid w:val="007C6CA0"/>
    <w:rsid w:val="007C6F43"/>
    <w:rsid w:val="007C74FD"/>
    <w:rsid w:val="007D3D00"/>
    <w:rsid w:val="007D4927"/>
    <w:rsid w:val="007E53E4"/>
    <w:rsid w:val="007E6F5B"/>
    <w:rsid w:val="007E788B"/>
    <w:rsid w:val="007F05EC"/>
    <w:rsid w:val="007F6FAD"/>
    <w:rsid w:val="008013BC"/>
    <w:rsid w:val="0080397F"/>
    <w:rsid w:val="00814F4D"/>
    <w:rsid w:val="00816D17"/>
    <w:rsid w:val="008174EF"/>
    <w:rsid w:val="00820871"/>
    <w:rsid w:val="008242D8"/>
    <w:rsid w:val="00824E84"/>
    <w:rsid w:val="008260F6"/>
    <w:rsid w:val="008266C9"/>
    <w:rsid w:val="0083351E"/>
    <w:rsid w:val="00836533"/>
    <w:rsid w:val="008425AA"/>
    <w:rsid w:val="0084346A"/>
    <w:rsid w:val="00843979"/>
    <w:rsid w:val="00854271"/>
    <w:rsid w:val="0085445B"/>
    <w:rsid w:val="008612A0"/>
    <w:rsid w:val="00861827"/>
    <w:rsid w:val="00862514"/>
    <w:rsid w:val="00863C8A"/>
    <w:rsid w:val="00864744"/>
    <w:rsid w:val="00864F2F"/>
    <w:rsid w:val="00872546"/>
    <w:rsid w:val="00874FD0"/>
    <w:rsid w:val="00876508"/>
    <w:rsid w:val="00877884"/>
    <w:rsid w:val="00881966"/>
    <w:rsid w:val="00884CD3"/>
    <w:rsid w:val="008869C2"/>
    <w:rsid w:val="00890199"/>
    <w:rsid w:val="008910F0"/>
    <w:rsid w:val="00893B44"/>
    <w:rsid w:val="00893B6B"/>
    <w:rsid w:val="008A1243"/>
    <w:rsid w:val="008A1C34"/>
    <w:rsid w:val="008B3D83"/>
    <w:rsid w:val="008C12B8"/>
    <w:rsid w:val="008C38FA"/>
    <w:rsid w:val="008C6EAD"/>
    <w:rsid w:val="008D06D6"/>
    <w:rsid w:val="008D2FC4"/>
    <w:rsid w:val="008D344E"/>
    <w:rsid w:val="008D3CF1"/>
    <w:rsid w:val="008D40F8"/>
    <w:rsid w:val="008E0AF5"/>
    <w:rsid w:val="008E2524"/>
    <w:rsid w:val="008E2D82"/>
    <w:rsid w:val="008E340D"/>
    <w:rsid w:val="008F1827"/>
    <w:rsid w:val="008F1CB5"/>
    <w:rsid w:val="008F29D9"/>
    <w:rsid w:val="008F3801"/>
    <w:rsid w:val="008F439C"/>
    <w:rsid w:val="008F4DA8"/>
    <w:rsid w:val="008F6E6B"/>
    <w:rsid w:val="008F7BFF"/>
    <w:rsid w:val="00902BB0"/>
    <w:rsid w:val="00903B3D"/>
    <w:rsid w:val="00905182"/>
    <w:rsid w:val="0090528E"/>
    <w:rsid w:val="0090634E"/>
    <w:rsid w:val="00907F58"/>
    <w:rsid w:val="00915E35"/>
    <w:rsid w:val="00924B51"/>
    <w:rsid w:val="00925316"/>
    <w:rsid w:val="00925821"/>
    <w:rsid w:val="00925C0D"/>
    <w:rsid w:val="0093067B"/>
    <w:rsid w:val="00931B77"/>
    <w:rsid w:val="0093450B"/>
    <w:rsid w:val="009356B9"/>
    <w:rsid w:val="00935CD3"/>
    <w:rsid w:val="00937DDB"/>
    <w:rsid w:val="00937F42"/>
    <w:rsid w:val="009408DC"/>
    <w:rsid w:val="00940C20"/>
    <w:rsid w:val="009436B8"/>
    <w:rsid w:val="0094629D"/>
    <w:rsid w:val="00950BE8"/>
    <w:rsid w:val="0096331E"/>
    <w:rsid w:val="00965D2A"/>
    <w:rsid w:val="00974C31"/>
    <w:rsid w:val="00974E97"/>
    <w:rsid w:val="0097595E"/>
    <w:rsid w:val="00984900"/>
    <w:rsid w:val="00990046"/>
    <w:rsid w:val="00993235"/>
    <w:rsid w:val="00994C87"/>
    <w:rsid w:val="00997038"/>
    <w:rsid w:val="009A4B11"/>
    <w:rsid w:val="009A5156"/>
    <w:rsid w:val="009A68BC"/>
    <w:rsid w:val="009A7F59"/>
    <w:rsid w:val="009B1631"/>
    <w:rsid w:val="009B435E"/>
    <w:rsid w:val="009B688B"/>
    <w:rsid w:val="009C4437"/>
    <w:rsid w:val="009C49D1"/>
    <w:rsid w:val="009C6053"/>
    <w:rsid w:val="009C669E"/>
    <w:rsid w:val="009C6AC6"/>
    <w:rsid w:val="009D0F2F"/>
    <w:rsid w:val="009D3D16"/>
    <w:rsid w:val="009E0C8E"/>
    <w:rsid w:val="009E24A9"/>
    <w:rsid w:val="009E2D86"/>
    <w:rsid w:val="009E33FF"/>
    <w:rsid w:val="009F06B4"/>
    <w:rsid w:val="009F3E3B"/>
    <w:rsid w:val="009F5CB6"/>
    <w:rsid w:val="009F61D1"/>
    <w:rsid w:val="009F6DE6"/>
    <w:rsid w:val="00A00F2A"/>
    <w:rsid w:val="00A14F72"/>
    <w:rsid w:val="00A171D5"/>
    <w:rsid w:val="00A22F96"/>
    <w:rsid w:val="00A237C5"/>
    <w:rsid w:val="00A23E9B"/>
    <w:rsid w:val="00A24D21"/>
    <w:rsid w:val="00A25B49"/>
    <w:rsid w:val="00A30E0C"/>
    <w:rsid w:val="00A33D29"/>
    <w:rsid w:val="00A34801"/>
    <w:rsid w:val="00A35D73"/>
    <w:rsid w:val="00A36AD2"/>
    <w:rsid w:val="00A37017"/>
    <w:rsid w:val="00A410C9"/>
    <w:rsid w:val="00A42FF8"/>
    <w:rsid w:val="00A446F4"/>
    <w:rsid w:val="00A459C4"/>
    <w:rsid w:val="00A46D88"/>
    <w:rsid w:val="00A50906"/>
    <w:rsid w:val="00A54957"/>
    <w:rsid w:val="00A54E53"/>
    <w:rsid w:val="00A568D1"/>
    <w:rsid w:val="00A650ED"/>
    <w:rsid w:val="00A7075A"/>
    <w:rsid w:val="00A716FC"/>
    <w:rsid w:val="00A72D8D"/>
    <w:rsid w:val="00A757B5"/>
    <w:rsid w:val="00A8410C"/>
    <w:rsid w:val="00A8637A"/>
    <w:rsid w:val="00A86B6E"/>
    <w:rsid w:val="00A90CB5"/>
    <w:rsid w:val="00A91405"/>
    <w:rsid w:val="00A92BC5"/>
    <w:rsid w:val="00A92E46"/>
    <w:rsid w:val="00A95334"/>
    <w:rsid w:val="00A97147"/>
    <w:rsid w:val="00A97204"/>
    <w:rsid w:val="00AA0AE3"/>
    <w:rsid w:val="00AA0B2C"/>
    <w:rsid w:val="00AA1202"/>
    <w:rsid w:val="00AB1382"/>
    <w:rsid w:val="00AB2057"/>
    <w:rsid w:val="00AC0B08"/>
    <w:rsid w:val="00AC4119"/>
    <w:rsid w:val="00AC746C"/>
    <w:rsid w:val="00AC7DB8"/>
    <w:rsid w:val="00AD2067"/>
    <w:rsid w:val="00AD2146"/>
    <w:rsid w:val="00AE085D"/>
    <w:rsid w:val="00AE3FEB"/>
    <w:rsid w:val="00AF15CA"/>
    <w:rsid w:val="00AF25D2"/>
    <w:rsid w:val="00AF363A"/>
    <w:rsid w:val="00AF4648"/>
    <w:rsid w:val="00AF5617"/>
    <w:rsid w:val="00B00423"/>
    <w:rsid w:val="00B014F6"/>
    <w:rsid w:val="00B049A1"/>
    <w:rsid w:val="00B10C9F"/>
    <w:rsid w:val="00B1521C"/>
    <w:rsid w:val="00B20629"/>
    <w:rsid w:val="00B2069D"/>
    <w:rsid w:val="00B224EB"/>
    <w:rsid w:val="00B23279"/>
    <w:rsid w:val="00B262EA"/>
    <w:rsid w:val="00B27A8F"/>
    <w:rsid w:val="00B27AAB"/>
    <w:rsid w:val="00B30D2C"/>
    <w:rsid w:val="00B3147D"/>
    <w:rsid w:val="00B31A86"/>
    <w:rsid w:val="00B332C4"/>
    <w:rsid w:val="00B33315"/>
    <w:rsid w:val="00B33918"/>
    <w:rsid w:val="00B371AF"/>
    <w:rsid w:val="00B42673"/>
    <w:rsid w:val="00B44091"/>
    <w:rsid w:val="00B45F27"/>
    <w:rsid w:val="00B5063C"/>
    <w:rsid w:val="00B57B64"/>
    <w:rsid w:val="00B60BEE"/>
    <w:rsid w:val="00B612D1"/>
    <w:rsid w:val="00B679BE"/>
    <w:rsid w:val="00B718A2"/>
    <w:rsid w:val="00B72E71"/>
    <w:rsid w:val="00B85A0A"/>
    <w:rsid w:val="00B9174A"/>
    <w:rsid w:val="00B926A1"/>
    <w:rsid w:val="00B92E62"/>
    <w:rsid w:val="00B93D31"/>
    <w:rsid w:val="00B94B7B"/>
    <w:rsid w:val="00B9747D"/>
    <w:rsid w:val="00BA2198"/>
    <w:rsid w:val="00BA24E9"/>
    <w:rsid w:val="00BA685A"/>
    <w:rsid w:val="00BA6CA9"/>
    <w:rsid w:val="00BB0E21"/>
    <w:rsid w:val="00BB43A7"/>
    <w:rsid w:val="00BC45AB"/>
    <w:rsid w:val="00BC7243"/>
    <w:rsid w:val="00BD0064"/>
    <w:rsid w:val="00BD0D84"/>
    <w:rsid w:val="00BD2453"/>
    <w:rsid w:val="00BD44CD"/>
    <w:rsid w:val="00BE0CC9"/>
    <w:rsid w:val="00BE327A"/>
    <w:rsid w:val="00BE732B"/>
    <w:rsid w:val="00BF0318"/>
    <w:rsid w:val="00BF1970"/>
    <w:rsid w:val="00BF54D3"/>
    <w:rsid w:val="00BF5864"/>
    <w:rsid w:val="00BF5AEF"/>
    <w:rsid w:val="00BF5EA6"/>
    <w:rsid w:val="00C01166"/>
    <w:rsid w:val="00C06DD0"/>
    <w:rsid w:val="00C07CC3"/>
    <w:rsid w:val="00C11EAF"/>
    <w:rsid w:val="00C2113B"/>
    <w:rsid w:val="00C231D4"/>
    <w:rsid w:val="00C23E6E"/>
    <w:rsid w:val="00C262B3"/>
    <w:rsid w:val="00C2646A"/>
    <w:rsid w:val="00C27614"/>
    <w:rsid w:val="00C307DD"/>
    <w:rsid w:val="00C30D82"/>
    <w:rsid w:val="00C3522F"/>
    <w:rsid w:val="00C416B3"/>
    <w:rsid w:val="00C44609"/>
    <w:rsid w:val="00C46FFB"/>
    <w:rsid w:val="00C47FF4"/>
    <w:rsid w:val="00C52E45"/>
    <w:rsid w:val="00C536FE"/>
    <w:rsid w:val="00C562F3"/>
    <w:rsid w:val="00C61CC3"/>
    <w:rsid w:val="00C6422B"/>
    <w:rsid w:val="00C6512C"/>
    <w:rsid w:val="00C65D45"/>
    <w:rsid w:val="00C74DD8"/>
    <w:rsid w:val="00C75F6F"/>
    <w:rsid w:val="00C76D4C"/>
    <w:rsid w:val="00C80B2A"/>
    <w:rsid w:val="00C80FDB"/>
    <w:rsid w:val="00C810EA"/>
    <w:rsid w:val="00C8266E"/>
    <w:rsid w:val="00C83828"/>
    <w:rsid w:val="00C90D07"/>
    <w:rsid w:val="00C90FC0"/>
    <w:rsid w:val="00C9186F"/>
    <w:rsid w:val="00C9659A"/>
    <w:rsid w:val="00C97E7A"/>
    <w:rsid w:val="00CA0FA0"/>
    <w:rsid w:val="00CA225F"/>
    <w:rsid w:val="00CA4552"/>
    <w:rsid w:val="00CA53B5"/>
    <w:rsid w:val="00CB65A9"/>
    <w:rsid w:val="00CC1337"/>
    <w:rsid w:val="00CD105E"/>
    <w:rsid w:val="00CD1248"/>
    <w:rsid w:val="00CD1786"/>
    <w:rsid w:val="00CD3888"/>
    <w:rsid w:val="00CD53C2"/>
    <w:rsid w:val="00CE527F"/>
    <w:rsid w:val="00CE7435"/>
    <w:rsid w:val="00CF345A"/>
    <w:rsid w:val="00CF773D"/>
    <w:rsid w:val="00D02B11"/>
    <w:rsid w:val="00D048DB"/>
    <w:rsid w:val="00D10A64"/>
    <w:rsid w:val="00D115F9"/>
    <w:rsid w:val="00D13B37"/>
    <w:rsid w:val="00D149E5"/>
    <w:rsid w:val="00D1601B"/>
    <w:rsid w:val="00D16DE9"/>
    <w:rsid w:val="00D20A7F"/>
    <w:rsid w:val="00D21937"/>
    <w:rsid w:val="00D21A95"/>
    <w:rsid w:val="00D22ABE"/>
    <w:rsid w:val="00D30A01"/>
    <w:rsid w:val="00D32EAE"/>
    <w:rsid w:val="00D34159"/>
    <w:rsid w:val="00D34C0A"/>
    <w:rsid w:val="00D4131D"/>
    <w:rsid w:val="00D42A0E"/>
    <w:rsid w:val="00D43527"/>
    <w:rsid w:val="00D44D69"/>
    <w:rsid w:val="00D45631"/>
    <w:rsid w:val="00D50A09"/>
    <w:rsid w:val="00D53424"/>
    <w:rsid w:val="00D542B2"/>
    <w:rsid w:val="00D54AA7"/>
    <w:rsid w:val="00D55596"/>
    <w:rsid w:val="00D57EC4"/>
    <w:rsid w:val="00D61FB1"/>
    <w:rsid w:val="00D70F5D"/>
    <w:rsid w:val="00D72C9E"/>
    <w:rsid w:val="00D77F4C"/>
    <w:rsid w:val="00D8114F"/>
    <w:rsid w:val="00D85F0E"/>
    <w:rsid w:val="00D8612A"/>
    <w:rsid w:val="00D913DE"/>
    <w:rsid w:val="00D92924"/>
    <w:rsid w:val="00D92958"/>
    <w:rsid w:val="00D94A03"/>
    <w:rsid w:val="00DA28D6"/>
    <w:rsid w:val="00DA48D6"/>
    <w:rsid w:val="00DA6384"/>
    <w:rsid w:val="00DA6DBB"/>
    <w:rsid w:val="00DA7AB2"/>
    <w:rsid w:val="00DB0ECF"/>
    <w:rsid w:val="00DB2654"/>
    <w:rsid w:val="00DB37B6"/>
    <w:rsid w:val="00DB78CE"/>
    <w:rsid w:val="00DC0C0F"/>
    <w:rsid w:val="00DC680A"/>
    <w:rsid w:val="00DC7615"/>
    <w:rsid w:val="00DC7DC7"/>
    <w:rsid w:val="00DD08A7"/>
    <w:rsid w:val="00DD3738"/>
    <w:rsid w:val="00DD3C32"/>
    <w:rsid w:val="00DD48B6"/>
    <w:rsid w:val="00DD77BA"/>
    <w:rsid w:val="00DE0FFD"/>
    <w:rsid w:val="00DE1506"/>
    <w:rsid w:val="00DE181A"/>
    <w:rsid w:val="00DE50AD"/>
    <w:rsid w:val="00DF0AB5"/>
    <w:rsid w:val="00DF2A3B"/>
    <w:rsid w:val="00DF3458"/>
    <w:rsid w:val="00DF45CA"/>
    <w:rsid w:val="00DF5BB5"/>
    <w:rsid w:val="00DF6785"/>
    <w:rsid w:val="00E02DE5"/>
    <w:rsid w:val="00E05354"/>
    <w:rsid w:val="00E0574A"/>
    <w:rsid w:val="00E06A9A"/>
    <w:rsid w:val="00E11140"/>
    <w:rsid w:val="00E1219D"/>
    <w:rsid w:val="00E13969"/>
    <w:rsid w:val="00E14A12"/>
    <w:rsid w:val="00E20A95"/>
    <w:rsid w:val="00E241C9"/>
    <w:rsid w:val="00E26F0E"/>
    <w:rsid w:val="00E2707C"/>
    <w:rsid w:val="00E27DAC"/>
    <w:rsid w:val="00E30E06"/>
    <w:rsid w:val="00E31E9B"/>
    <w:rsid w:val="00E32B9B"/>
    <w:rsid w:val="00E33A5A"/>
    <w:rsid w:val="00E4054B"/>
    <w:rsid w:val="00E43826"/>
    <w:rsid w:val="00E44886"/>
    <w:rsid w:val="00E460D6"/>
    <w:rsid w:val="00E50C86"/>
    <w:rsid w:val="00E50DA3"/>
    <w:rsid w:val="00E57817"/>
    <w:rsid w:val="00E60E6B"/>
    <w:rsid w:val="00E631A7"/>
    <w:rsid w:val="00E631EF"/>
    <w:rsid w:val="00E64223"/>
    <w:rsid w:val="00E67BA8"/>
    <w:rsid w:val="00E718A1"/>
    <w:rsid w:val="00E719CE"/>
    <w:rsid w:val="00E73F02"/>
    <w:rsid w:val="00E77FE2"/>
    <w:rsid w:val="00E840D1"/>
    <w:rsid w:val="00E844A2"/>
    <w:rsid w:val="00E865BE"/>
    <w:rsid w:val="00E9117A"/>
    <w:rsid w:val="00E91652"/>
    <w:rsid w:val="00E935F6"/>
    <w:rsid w:val="00E93A19"/>
    <w:rsid w:val="00E95045"/>
    <w:rsid w:val="00E958D7"/>
    <w:rsid w:val="00E9796F"/>
    <w:rsid w:val="00EA12F6"/>
    <w:rsid w:val="00EA1668"/>
    <w:rsid w:val="00EA2D72"/>
    <w:rsid w:val="00EA543A"/>
    <w:rsid w:val="00EA68AD"/>
    <w:rsid w:val="00EB5547"/>
    <w:rsid w:val="00EC1F5A"/>
    <w:rsid w:val="00EC2159"/>
    <w:rsid w:val="00EC2891"/>
    <w:rsid w:val="00EC5592"/>
    <w:rsid w:val="00EC78DB"/>
    <w:rsid w:val="00ED21CF"/>
    <w:rsid w:val="00ED47AD"/>
    <w:rsid w:val="00ED58E1"/>
    <w:rsid w:val="00EE0AE8"/>
    <w:rsid w:val="00EE0C95"/>
    <w:rsid w:val="00EE1255"/>
    <w:rsid w:val="00EE2972"/>
    <w:rsid w:val="00EE3E2B"/>
    <w:rsid w:val="00EE478F"/>
    <w:rsid w:val="00EE519A"/>
    <w:rsid w:val="00EE736D"/>
    <w:rsid w:val="00EF4C8F"/>
    <w:rsid w:val="00EF5703"/>
    <w:rsid w:val="00EF67B7"/>
    <w:rsid w:val="00F00C82"/>
    <w:rsid w:val="00F070E1"/>
    <w:rsid w:val="00F15391"/>
    <w:rsid w:val="00F15CE7"/>
    <w:rsid w:val="00F20FB0"/>
    <w:rsid w:val="00F2160E"/>
    <w:rsid w:val="00F21CB8"/>
    <w:rsid w:val="00F233C2"/>
    <w:rsid w:val="00F279DB"/>
    <w:rsid w:val="00F3090E"/>
    <w:rsid w:val="00F33A74"/>
    <w:rsid w:val="00F354F9"/>
    <w:rsid w:val="00F35B41"/>
    <w:rsid w:val="00F3647A"/>
    <w:rsid w:val="00F36BEF"/>
    <w:rsid w:val="00F4289E"/>
    <w:rsid w:val="00F42FDC"/>
    <w:rsid w:val="00F439E9"/>
    <w:rsid w:val="00F44127"/>
    <w:rsid w:val="00F45D5D"/>
    <w:rsid w:val="00F469EE"/>
    <w:rsid w:val="00F52ABE"/>
    <w:rsid w:val="00F53634"/>
    <w:rsid w:val="00F60162"/>
    <w:rsid w:val="00F60EB9"/>
    <w:rsid w:val="00F628DD"/>
    <w:rsid w:val="00F66945"/>
    <w:rsid w:val="00F703A6"/>
    <w:rsid w:val="00F712A9"/>
    <w:rsid w:val="00F73E45"/>
    <w:rsid w:val="00F74FE1"/>
    <w:rsid w:val="00F8196A"/>
    <w:rsid w:val="00F86CB3"/>
    <w:rsid w:val="00F91EF1"/>
    <w:rsid w:val="00F92806"/>
    <w:rsid w:val="00F93066"/>
    <w:rsid w:val="00F94D85"/>
    <w:rsid w:val="00F9549C"/>
    <w:rsid w:val="00F95C1D"/>
    <w:rsid w:val="00F96C76"/>
    <w:rsid w:val="00FA10C9"/>
    <w:rsid w:val="00FA278A"/>
    <w:rsid w:val="00FA636A"/>
    <w:rsid w:val="00FB0853"/>
    <w:rsid w:val="00FB1A47"/>
    <w:rsid w:val="00FB26B8"/>
    <w:rsid w:val="00FB396C"/>
    <w:rsid w:val="00FB41F7"/>
    <w:rsid w:val="00FB5A68"/>
    <w:rsid w:val="00FC05D3"/>
    <w:rsid w:val="00FC2A35"/>
    <w:rsid w:val="00FC38F7"/>
    <w:rsid w:val="00FC5A72"/>
    <w:rsid w:val="00FC6FBD"/>
    <w:rsid w:val="00FC787A"/>
    <w:rsid w:val="00FC7945"/>
    <w:rsid w:val="00FD4317"/>
    <w:rsid w:val="00FD4DA6"/>
    <w:rsid w:val="00FD534C"/>
    <w:rsid w:val="00FE0647"/>
    <w:rsid w:val="00FE7052"/>
    <w:rsid w:val="00FF0C1B"/>
    <w:rsid w:val="00FF3105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35D73"/>
    <w:pPr>
      <w:ind w:left="0" w:firstLine="0"/>
      <w:outlineLvl w:val="2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877884"/>
    <w:pPr>
      <w:numPr>
        <w:numId w:val="7"/>
      </w:numPr>
      <w:spacing w:after="120" w:line="265" w:lineRule="auto"/>
      <w:ind w:right="2183"/>
      <w:contextualSpacing/>
      <w:jc w:val="left"/>
    </w:pPr>
    <w:rPr>
      <w:rFonts w:asciiTheme="minorHAnsi" w:eastAsia="Times New Roman" w:hAnsiTheme="minorHAnsi" w:cstheme="minorHAnsi"/>
      <w:sz w:val="22"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35D73"/>
    <w:rPr>
      <w:rFonts w:ascii="Calibri" w:eastAsia="Calibri" w:hAnsi="Calibri" w:cs="Calibri"/>
      <w:b/>
      <w:color w:val="000000"/>
      <w:sz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TOC2">
    <w:name w:val="toc 2"/>
    <w:basedOn w:val="Normal"/>
    <w:next w:val="Normal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TOC3">
    <w:name w:val="toc 3"/>
    <w:basedOn w:val="Normal"/>
    <w:next w:val="Normal"/>
    <w:autoRedefine/>
    <w:uiPriority w:val="39"/>
    <w:unhideWhenUsed/>
    <w:rsid w:val="009B688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B688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11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410"/>
    <w:rPr>
      <w:rFonts w:ascii="Calibri" w:eastAsia="Calibri" w:hAnsi="Calibri" w:cs="Calibri"/>
      <w:color w:val="000000"/>
      <w:sz w:val="20"/>
    </w:rPr>
  </w:style>
  <w:style w:type="paragraph" w:customStyle="1" w:styleId="tableheader">
    <w:name w:val="table header"/>
    <w:basedOn w:val="Normal"/>
    <w:link w:val="tableheaderChar"/>
    <w:qFormat/>
    <w:rsid w:val="004E4CB1"/>
    <w:pPr>
      <w:spacing w:after="0" w:line="240" w:lineRule="auto"/>
      <w:ind w:left="0" w:right="0" w:firstLine="0"/>
      <w:jc w:val="left"/>
    </w:pPr>
    <w:rPr>
      <w:b/>
      <w:sz w:val="24"/>
      <w:lang w:val="en-GB"/>
    </w:rPr>
  </w:style>
  <w:style w:type="paragraph" w:customStyle="1" w:styleId="tableheader2">
    <w:name w:val="table header 2"/>
    <w:basedOn w:val="Normal"/>
    <w:link w:val="tableheader2Char"/>
    <w:qFormat/>
    <w:rsid w:val="004E4CB1"/>
    <w:pPr>
      <w:spacing w:after="0" w:line="240" w:lineRule="auto"/>
      <w:ind w:left="0" w:right="0" w:firstLine="0"/>
      <w:jc w:val="center"/>
    </w:pPr>
    <w:rPr>
      <w:b/>
      <w:sz w:val="22"/>
      <w:lang w:val="en-GB"/>
    </w:rPr>
  </w:style>
  <w:style w:type="character" w:customStyle="1" w:styleId="tableheaderChar">
    <w:name w:val="table header Char"/>
    <w:basedOn w:val="DefaultParagraphFont"/>
    <w:link w:val="tableheader"/>
    <w:rsid w:val="004E4CB1"/>
    <w:rPr>
      <w:rFonts w:ascii="Calibri" w:eastAsia="Calibri" w:hAnsi="Calibri" w:cs="Calibri"/>
      <w:b/>
      <w:color w:val="000000"/>
      <w:sz w:val="24"/>
      <w:lang w:val="en-GB"/>
    </w:rPr>
  </w:style>
  <w:style w:type="paragraph" w:customStyle="1" w:styleId="tablecontent">
    <w:name w:val="table content"/>
    <w:basedOn w:val="Normal"/>
    <w:link w:val="tablecontentChar"/>
    <w:qFormat/>
    <w:rsid w:val="004E4CB1"/>
    <w:pPr>
      <w:spacing w:after="0" w:line="240" w:lineRule="auto"/>
      <w:ind w:left="0" w:right="0" w:firstLine="0"/>
      <w:jc w:val="center"/>
    </w:pPr>
    <w:rPr>
      <w:sz w:val="22"/>
      <w:lang w:val="en-GB"/>
    </w:rPr>
  </w:style>
  <w:style w:type="character" w:customStyle="1" w:styleId="tableheader2Char">
    <w:name w:val="table header 2 Char"/>
    <w:basedOn w:val="DefaultParagraphFont"/>
    <w:link w:val="tableheader2"/>
    <w:rsid w:val="004E4CB1"/>
    <w:rPr>
      <w:rFonts w:ascii="Calibri" w:eastAsia="Calibri" w:hAnsi="Calibri" w:cs="Calibri"/>
      <w:b/>
      <w:color w:val="000000"/>
      <w:lang w:val="en-GB"/>
    </w:rPr>
  </w:style>
  <w:style w:type="paragraph" w:customStyle="1" w:styleId="tableheader2left">
    <w:name w:val="table header 2 left"/>
    <w:basedOn w:val="Normal"/>
    <w:link w:val="tableheader2leftChar"/>
    <w:qFormat/>
    <w:rsid w:val="004E4CB1"/>
    <w:pPr>
      <w:spacing w:after="0" w:line="240" w:lineRule="auto"/>
      <w:ind w:left="0" w:right="0" w:firstLine="0"/>
      <w:jc w:val="left"/>
    </w:pPr>
    <w:rPr>
      <w:b/>
      <w:sz w:val="22"/>
      <w:lang w:val="en-GB"/>
    </w:rPr>
  </w:style>
  <w:style w:type="character" w:customStyle="1" w:styleId="tablecontentChar">
    <w:name w:val="table content Char"/>
    <w:basedOn w:val="DefaultParagraphFont"/>
    <w:link w:val="tablecontent"/>
    <w:rsid w:val="004E4CB1"/>
    <w:rPr>
      <w:rFonts w:ascii="Calibri" w:eastAsia="Calibri" w:hAnsi="Calibri" w:cs="Calibri"/>
      <w:color w:val="000000"/>
      <w:lang w:val="en-GB"/>
    </w:rPr>
  </w:style>
  <w:style w:type="paragraph" w:customStyle="1" w:styleId="tablecontentsmaller">
    <w:name w:val="table content smaller"/>
    <w:basedOn w:val="Normal"/>
    <w:link w:val="tablecontentsmallerChar"/>
    <w:qFormat/>
    <w:rsid w:val="0039632C"/>
    <w:pPr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Helvetica" w:eastAsiaTheme="minorEastAsia" w:hAnsi="Helvetica" w:cs="Helvetica"/>
      <w:color w:val="auto"/>
      <w:sz w:val="18"/>
      <w:szCs w:val="20"/>
      <w:lang w:val="en-GB"/>
    </w:rPr>
  </w:style>
  <w:style w:type="character" w:customStyle="1" w:styleId="tableheader2leftChar">
    <w:name w:val="table header 2 left Char"/>
    <w:basedOn w:val="DefaultParagraphFont"/>
    <w:link w:val="tableheader2left"/>
    <w:rsid w:val="004E4CB1"/>
    <w:rPr>
      <w:rFonts w:ascii="Calibri" w:eastAsia="Calibri" w:hAnsi="Calibri" w:cs="Calibri"/>
      <w:b/>
      <w:color w:val="000000"/>
      <w:lang w:val="en-GB"/>
    </w:rPr>
  </w:style>
  <w:style w:type="character" w:customStyle="1" w:styleId="tablecontentsmallerChar">
    <w:name w:val="table content smaller Char"/>
    <w:basedOn w:val="DefaultParagraphFont"/>
    <w:link w:val="tablecontentsmaller"/>
    <w:rsid w:val="0039632C"/>
    <w:rPr>
      <w:rFonts w:ascii="Helvetica" w:hAnsi="Helvetica" w:cs="Helvetica"/>
      <w:sz w:val="18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761CAA"/>
    <w:rPr>
      <w:color w:val="808080"/>
    </w:rPr>
  </w:style>
  <w:style w:type="character" w:customStyle="1" w:styleId="apple-converted-space">
    <w:name w:val="apple-converted-space"/>
    <w:basedOn w:val="DefaultParagraphFont"/>
    <w:rsid w:val="00F8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80CED-B7C0-410A-9B11-A0DAE3594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16</Pages>
  <Words>1541</Words>
  <Characters>8788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Tinti Erica</cp:lastModifiedBy>
  <cp:revision>27</cp:revision>
  <cp:lastPrinted>2017-01-22T22:36:00Z</cp:lastPrinted>
  <dcterms:created xsi:type="dcterms:W3CDTF">2017-02-04T08:08:00Z</dcterms:created>
  <dcterms:modified xsi:type="dcterms:W3CDTF">2017-02-05T15:26:00Z</dcterms:modified>
</cp:coreProperties>
</file>